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7539A0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МИНИСТЕРСТВО ОБРАЗОВАНИЯ И НАУКИ РОССИЙСКОЙ ФЕДЕРАЦИИ</w:t>
      </w:r>
    </w:p>
    <w:p w14:paraId="7B307687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0"/>
        </w:rPr>
      </w:pP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t>Федеральное государственное бюджетное образовательное учреждение</w:t>
      </w:r>
      <w:r w:rsidRPr="00F77068">
        <w:rPr>
          <w:rFonts w:ascii="Times New Roman" w:eastAsia="Times New Roman" w:hAnsi="Times New Roman" w:cs="Times New Roman"/>
          <w:color w:val="000000"/>
          <w:sz w:val="24"/>
          <w:szCs w:val="20"/>
        </w:rPr>
        <w:br/>
        <w:t>высшего профессионального образования</w:t>
      </w:r>
    </w:p>
    <w:p w14:paraId="0D401D38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«Южно-Уральский государственный университет»</w:t>
      </w:r>
    </w:p>
    <w:p w14:paraId="6FADB0B4" w14:textId="77777777" w:rsidR="00F77068" w:rsidRPr="00F77068" w:rsidRDefault="00F77068" w:rsidP="00F7706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</w:pPr>
      <w:r w:rsidRPr="00F77068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(национальный исследовательский университет)</w:t>
      </w:r>
    </w:p>
    <w:p w14:paraId="7560CE8A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Факультет Вычислительной математики и информатики</w:t>
      </w:r>
    </w:p>
    <w:p w14:paraId="1DE08CBB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77068">
        <w:rPr>
          <w:rFonts w:ascii="Times New Roman" w:eastAsia="Times New Roman" w:hAnsi="Times New Roman" w:cs="Times New Roman"/>
          <w:b/>
          <w:bCs/>
          <w:sz w:val="24"/>
          <w:szCs w:val="24"/>
        </w:rPr>
        <w:t>Кафедра системного программирования</w:t>
      </w:r>
    </w:p>
    <w:p w14:paraId="4A839A8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CB260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D7E81E1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926"/>
        <w:gridCol w:w="4927"/>
      </w:tblGrid>
      <w:tr w:rsidR="00F77068" w:rsidRPr="00F77068" w14:paraId="1480AF30" w14:textId="77777777" w:rsidTr="00F77068">
        <w:tc>
          <w:tcPr>
            <w:tcW w:w="4926" w:type="dxa"/>
          </w:tcPr>
          <w:p w14:paraId="09497C71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РАБОТА ПРОВЕРЕНА</w:t>
            </w:r>
          </w:p>
          <w:p w14:paraId="6337BD83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Рецензент</w:t>
            </w:r>
          </w:p>
          <w:p w14:paraId="6C6E28D9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&lt;ученая степень, ученое звание&gt;</w:t>
            </w:r>
          </w:p>
          <w:p w14:paraId="5921FA00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__________ &lt;И.О. Фамилия </w:t>
            </w:r>
            <w:r w:rsidRPr="00F77068">
              <w:rPr>
                <w:rFonts w:ascii="Times New Roman" w:eastAsia="Times New Roman" w:hAnsi="Times New Roman" w:cs="Times New Roman"/>
                <w:sz w:val="24"/>
                <w:szCs w:val="28"/>
              </w:rPr>
              <w:t>рецензента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&gt;</w:t>
            </w:r>
          </w:p>
          <w:p w14:paraId="0780C4DE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19F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  <w:tc>
          <w:tcPr>
            <w:tcW w:w="4927" w:type="dxa"/>
          </w:tcPr>
          <w:p w14:paraId="720D3D94" w14:textId="77777777" w:rsidR="00F77068" w:rsidRPr="00F77068" w:rsidRDefault="00F77068" w:rsidP="00F77068">
            <w:pPr>
              <w:spacing w:after="0" w:line="36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ДОПУСТИТЬ К ЗАЩИТЕ</w:t>
            </w:r>
          </w:p>
          <w:p w14:paraId="01005B2B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Заведующий кафедрой, д.ф.-м.н., профессор</w:t>
            </w:r>
          </w:p>
          <w:p w14:paraId="05B6329A" w14:textId="77777777" w:rsidR="00F77068" w:rsidRPr="00F77068" w:rsidRDefault="00F77068" w:rsidP="00F77068">
            <w:pPr>
              <w:spacing w:before="120" w:after="0" w:line="36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Л.Б.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  <w:lang w:val="en-US"/>
              </w:rPr>
              <w:t xml:space="preserve">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>Соколинский</w:t>
            </w:r>
          </w:p>
          <w:p w14:paraId="39BFF758" w14:textId="77777777" w:rsidR="00F77068" w:rsidRPr="00F77068" w:rsidRDefault="00F77068" w:rsidP="00F77068">
            <w:pPr>
              <w:spacing w:after="0" w:line="240" w:lineRule="auto"/>
              <w:ind w:left="603"/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19F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27CD9237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3D0A53A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319A541" w14:textId="51CBEA79" w:rsidR="00F77068" w:rsidRPr="00F77068" w:rsidRDefault="00D451F6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D451F6">
        <w:rPr>
          <w:rFonts w:ascii="Times New Roman" w:eastAsia="Times New Roman" w:hAnsi="Times New Roman" w:cs="Times New Roman"/>
          <w:b/>
          <w:caps/>
          <w:sz w:val="32"/>
          <w:szCs w:val="32"/>
        </w:rPr>
        <w:t>Интеллектуальная система мониторинга и продвижения веб-сайтов в поисковых системах</w:t>
      </w:r>
    </w:p>
    <w:p w14:paraId="49E58CF3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65D140F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BD72564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ВЫПУСКНАЯ КВАЛИФИКАЦИОННАЯ РАБОТА</w:t>
      </w:r>
    </w:p>
    <w:p w14:paraId="47C25208" w14:textId="77777777" w:rsidR="00F77068" w:rsidRPr="00F77068" w:rsidRDefault="00F77068" w:rsidP="00F77068">
      <w:pPr>
        <w:spacing w:after="0" w:line="240" w:lineRule="auto"/>
        <w:ind w:left="561" w:right="65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bCs/>
          <w:sz w:val="28"/>
          <w:szCs w:val="28"/>
        </w:rPr>
        <w:t>ЮУрГУ – 010400.62.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7019FF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.ХХХХХ</w:t>
      </w:r>
      <w:r w:rsidRPr="00F77068">
        <w:rPr>
          <w:rFonts w:ascii="Times New Roman" w:eastAsia="Times New Roman" w:hAnsi="Times New Roman" w:cs="Times New Roman"/>
          <w:vanish/>
          <w:sz w:val="28"/>
          <w:szCs w:val="28"/>
          <w:vertAlign w:val="superscript"/>
        </w:rPr>
        <w:t>1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t>.ВКР</w:t>
      </w:r>
    </w:p>
    <w:p w14:paraId="04D1DB8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1E026C9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F77068" w:rsidRPr="00F77068" w14:paraId="147BCBB8" w14:textId="77777777" w:rsidTr="00F77068">
        <w:tc>
          <w:tcPr>
            <w:tcW w:w="4926" w:type="dxa"/>
          </w:tcPr>
          <w:p w14:paraId="0F3CA4D8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248CB250" w14:textId="77777777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Научный руководитель</w:t>
            </w:r>
          </w:p>
          <w:p w14:paraId="44A16840" w14:textId="1961D14C" w:rsidR="00F77068" w:rsidRPr="00F77068" w:rsidRDefault="00F77068" w:rsidP="00F77068">
            <w:pPr>
              <w:spacing w:after="0" w:line="36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кандидат физико-математических наук, доцент каф. СП</w:t>
            </w:r>
          </w:p>
          <w:p w14:paraId="7F293A22" w14:textId="46E75FBC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Г.И. Радченко</w:t>
            </w:r>
          </w:p>
          <w:p w14:paraId="6BA83737" w14:textId="77777777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2F5B2567" w14:textId="6BA18CCB" w:rsidR="00F77068" w:rsidRPr="00F77068" w:rsidRDefault="00F77068" w:rsidP="00F77068">
            <w:pPr>
              <w:spacing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Автор работы,</w:t>
            </w: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  <w:t xml:space="preserve">студент группы 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ВМИ-411</w:t>
            </w:r>
          </w:p>
          <w:p w14:paraId="56B6B3F6" w14:textId="22C78C96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Е.А. Неповинных</w:t>
            </w:r>
          </w:p>
          <w:p w14:paraId="3A22D283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14:paraId="64F2C5E0" w14:textId="77777777" w:rsidR="00F77068" w:rsidRPr="00F77068" w:rsidRDefault="00F77068" w:rsidP="00F77068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Ученый секретарь</w:t>
            </w:r>
          </w:p>
          <w:p w14:paraId="509E1DDB" w14:textId="77777777" w:rsidR="00F77068" w:rsidRPr="00F77068" w:rsidRDefault="00F77068" w:rsidP="00F77068">
            <w:pPr>
              <w:spacing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(нормоконтролер)</w:t>
            </w:r>
          </w:p>
          <w:p w14:paraId="5CEC4195" w14:textId="77777777" w:rsidR="00F77068" w:rsidRPr="00F77068" w:rsidRDefault="00F77068" w:rsidP="00F77068">
            <w:pPr>
              <w:spacing w:before="120" w:after="0" w:line="36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sz w:val="28"/>
                <w:szCs w:val="28"/>
              </w:rPr>
              <w:t>_____________ О.Н. Иванова</w:t>
            </w:r>
          </w:p>
          <w:p w14:paraId="6E9CE7F6" w14:textId="77777777" w:rsidR="00F77068" w:rsidRPr="00F77068" w:rsidRDefault="00F77068" w:rsidP="00F77068">
            <w:pPr>
              <w:spacing w:before="120" w:after="0" w:line="240" w:lineRule="auto"/>
              <w:ind w:left="36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“___”___________ 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begin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instrText xml:space="preserve"> TIME \@ "yyyy" </w:instrTex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separate"/>
            </w:r>
            <w:r w:rsidR="007019FF">
              <w:rPr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2015</w:t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fldChar w:fldCharType="end"/>
            </w:r>
            <w:r w:rsidRPr="00F77068">
              <w:rPr>
                <w:rFonts w:ascii="Times New Roman" w:eastAsia="Times New Roman" w:hAnsi="Times New Roman" w:cs="Times New Roman"/>
                <w:bCs/>
                <w:sz w:val="28"/>
                <w:szCs w:val="28"/>
              </w:rPr>
              <w:t xml:space="preserve"> г.</w:t>
            </w:r>
          </w:p>
        </w:tc>
      </w:tr>
    </w:tbl>
    <w:p w14:paraId="5C69137B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48807E6" w14:textId="77777777" w:rsidR="00F77068" w:rsidRPr="00F77068" w:rsidRDefault="00F77068" w:rsidP="00F77068">
      <w:pPr>
        <w:spacing w:after="0" w:line="240" w:lineRule="auto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1A3CE4F" w14:textId="77777777" w:rsidR="00F77068" w:rsidRPr="00F77068" w:rsidRDefault="00F77068" w:rsidP="00F77068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77068">
        <w:rPr>
          <w:rFonts w:ascii="Times New Roman" w:eastAsia="Times New Roman" w:hAnsi="Times New Roman" w:cs="Times New Roman"/>
          <w:sz w:val="28"/>
          <w:szCs w:val="28"/>
        </w:rPr>
        <w:t>Челябинск-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begin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instrText xml:space="preserve"> TIME \@ "yyyy" </w:instrTex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separate"/>
      </w:r>
      <w:r w:rsidR="007019FF">
        <w:rPr>
          <w:rFonts w:ascii="Times New Roman" w:eastAsia="Times New Roman" w:hAnsi="Times New Roman" w:cs="Times New Roman"/>
          <w:noProof/>
          <w:sz w:val="28"/>
          <w:szCs w:val="28"/>
        </w:rPr>
        <w:t>2015</w:t>
      </w:r>
      <w:r w:rsidRPr="00F77068">
        <w:rPr>
          <w:rFonts w:ascii="Times New Roman" w:eastAsia="Times New Roman" w:hAnsi="Times New Roman" w:cs="Times New Roman"/>
          <w:sz w:val="28"/>
          <w:szCs w:val="28"/>
        </w:rPr>
        <w:fldChar w:fldCharType="end"/>
      </w:r>
      <w:r w:rsidRPr="00F77068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bookmarkStart w:id="0" w:name="_Toc379457239" w:displacedByCustomXml="next"/>
    <w:bookmarkEnd w:id="0" w:displacedByCustomXml="next"/>
    <w:bookmarkStart w:id="1" w:name="_Toc263082246" w:displacedByCustomXml="next"/>
    <w:bookmarkEnd w:id="1" w:displacedByCustomXml="next"/>
    <w:bookmarkStart w:id="2" w:name="_Toc403728954" w:displacedByCustomXml="next"/>
    <w:bookmarkStart w:id="3" w:name="_Toc381083861" w:displacedByCustomXml="next"/>
    <w:sdt>
      <w:sdtPr>
        <w:rPr>
          <w:rFonts w:asciiTheme="minorHAnsi" w:eastAsiaTheme="minorEastAsia" w:hAnsiTheme="minorHAnsi" w:cstheme="minorBidi"/>
          <w:b w:val="0"/>
          <w:bCs w:val="0"/>
          <w:sz w:val="22"/>
          <w:szCs w:val="22"/>
        </w:rPr>
        <w:id w:val="-1019925678"/>
        <w:docPartObj>
          <w:docPartGallery w:val="Table of Contents"/>
          <w:docPartUnique/>
        </w:docPartObj>
      </w:sdtPr>
      <w:sdtContent>
        <w:p w14:paraId="357815EA" w14:textId="7F3B737A" w:rsidR="00C06FF1" w:rsidRPr="00C06FF1" w:rsidRDefault="00C06FF1" w:rsidP="008A27C3">
          <w:pPr>
            <w:pStyle w:val="1"/>
            <w:numPr>
              <w:ilvl w:val="0"/>
              <w:numId w:val="0"/>
            </w:numPr>
            <w:ind w:left="432"/>
          </w:pPr>
          <w:r w:rsidRPr="00C06FF1">
            <w:t>Оглавление</w:t>
          </w:r>
          <w:bookmarkEnd w:id="2"/>
        </w:p>
        <w:p w14:paraId="3771C78C" w14:textId="77777777" w:rsidR="008A27C3" w:rsidRDefault="00C06FF1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C06FF1">
            <w:rPr>
              <w:szCs w:val="28"/>
            </w:rPr>
            <w:fldChar w:fldCharType="begin"/>
          </w:r>
          <w:r w:rsidRPr="00C06FF1">
            <w:rPr>
              <w:szCs w:val="28"/>
            </w:rPr>
            <w:instrText xml:space="preserve"> TOC \o "1-3" \h \z \u </w:instrText>
          </w:r>
          <w:r w:rsidRPr="00C06FF1">
            <w:rPr>
              <w:szCs w:val="28"/>
            </w:rPr>
            <w:fldChar w:fldCharType="separate"/>
          </w:r>
          <w:hyperlink w:anchor="_Toc403728954" w:history="1">
            <w:r w:rsidR="008A27C3" w:rsidRPr="0098789A">
              <w:rPr>
                <w:rStyle w:val="afd"/>
                <w:noProof/>
              </w:rPr>
              <w:t>Оглавление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23011429" w14:textId="77777777" w:rsidR="008A27C3" w:rsidRDefault="007019F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5" w:history="1">
            <w:r w:rsidR="008A27C3" w:rsidRPr="0098789A">
              <w:rPr>
                <w:rStyle w:val="afd"/>
                <w:noProof/>
              </w:rPr>
              <w:t>Глоссарий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B6F3B9D" w14:textId="77777777" w:rsidR="008A27C3" w:rsidRDefault="007019FF">
          <w:pPr>
            <w:pStyle w:val="10"/>
            <w:tabs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6" w:history="1">
            <w:r w:rsidR="008A27C3" w:rsidRPr="0098789A">
              <w:rPr>
                <w:rStyle w:val="afd"/>
                <w:noProof/>
              </w:rPr>
              <w:t>Введение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54EE440" w14:textId="77777777" w:rsidR="008A27C3" w:rsidRDefault="007019FF">
          <w:pPr>
            <w:pStyle w:val="21"/>
            <w:rPr>
              <w:noProof/>
            </w:rPr>
          </w:pPr>
          <w:hyperlink w:anchor="_Toc403728957" w:history="1">
            <w:r w:rsidR="008A27C3" w:rsidRPr="0098789A">
              <w:rPr>
                <w:rStyle w:val="afd"/>
                <w:noProof/>
              </w:rPr>
              <w:t>Структура и объем работы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E9772F1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8" w:history="1">
            <w:r w:rsidR="008A27C3" w:rsidRPr="0098789A">
              <w:rPr>
                <w:rStyle w:val="afd"/>
                <w:noProof/>
              </w:rPr>
              <w:t>1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Обзор литературы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32185F4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59" w:history="1">
            <w:r w:rsidR="008A27C3" w:rsidRPr="0098789A">
              <w:rPr>
                <w:rStyle w:val="afd"/>
                <w:noProof/>
              </w:rPr>
              <w:t>2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Требования к системе мониторинга и продвижения веб-сайтов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_Toc403728959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81CCBF6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0" w:history="1">
            <w:r w:rsidR="008A27C3" w:rsidRPr="0098789A">
              <w:rPr>
                <w:rStyle w:val="afd"/>
                <w:noProof/>
              </w:rPr>
              <w:t>2.1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Варианты использования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11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3C992E8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1" w:history="1">
            <w:r w:rsidR="008A27C3" w:rsidRPr="0098789A">
              <w:rPr>
                <w:rStyle w:val="afd"/>
                <w:noProof/>
              </w:rPr>
              <w:t>2.2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7158F8B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2" w:history="1">
            <w:r w:rsidR="008A27C3" w:rsidRPr="0098789A">
              <w:rPr>
                <w:rStyle w:val="afd"/>
                <w:noProof/>
              </w:rPr>
              <w:t>2.3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Нефункциональные требования к системе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130A95A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3" w:history="1">
            <w:r w:rsidR="008A27C3" w:rsidRPr="0098789A">
              <w:rPr>
                <w:rStyle w:val="afd"/>
                <w:noProof/>
              </w:rPr>
              <w:t>2.4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12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02DDC415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4" w:history="1">
            <w:r w:rsidR="008A27C3" w:rsidRPr="0098789A">
              <w:rPr>
                <w:rStyle w:val="afd"/>
                <w:noProof/>
              </w:rPr>
              <w:t>3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Архитектура системы интеллектуального анализа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_Toc403728964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0B7F9B4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5" w:history="1">
            <w:r w:rsidR="008A27C3" w:rsidRPr="0098789A">
              <w:rPr>
                <w:rStyle w:val="afd"/>
                <w:noProof/>
              </w:rPr>
              <w:t>3.1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Алгоритм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_Toc403728965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7CF317FA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6" w:history="1">
            <w:r w:rsidR="008A27C3" w:rsidRPr="0098789A">
              <w:rPr>
                <w:rStyle w:val="afd"/>
                <w:noProof/>
              </w:rPr>
              <w:t>3.2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Веб-интерфейс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_Toc403728966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4EBBB66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7" w:history="1">
            <w:r w:rsidR="008A27C3" w:rsidRPr="0098789A">
              <w:rPr>
                <w:rStyle w:val="afd"/>
                <w:noProof/>
              </w:rPr>
              <w:t>3.3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Вывод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_Toc403728967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13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3280E8FC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68" w:history="1">
            <w:r w:rsidR="008A27C3" w:rsidRPr="0098789A">
              <w:rPr>
                <w:rStyle w:val="afd"/>
                <w:noProof/>
              </w:rPr>
              <w:t>4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системы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_Toc403728968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676D67A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69" w:history="1">
            <w:r w:rsidR="008A27C3" w:rsidRPr="0098789A">
              <w:rPr>
                <w:rStyle w:val="afd"/>
                <w:noProof/>
              </w:rPr>
              <w:t>4.1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База данных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_Toc403728969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680ED25F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0" w:history="1">
            <w:r w:rsidR="008A27C3" w:rsidRPr="0098789A">
              <w:rPr>
                <w:rStyle w:val="afd"/>
                <w:noProof/>
              </w:rPr>
              <w:t>4.2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Реализация алгоритма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_Toc403728970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BA96E5D" w14:textId="77777777" w:rsidR="008A27C3" w:rsidRDefault="007019FF">
          <w:pPr>
            <w:pStyle w:val="21"/>
            <w:tabs>
              <w:tab w:val="left" w:pos="1760"/>
            </w:tabs>
            <w:rPr>
              <w:noProof/>
            </w:rPr>
          </w:pPr>
          <w:hyperlink w:anchor="_Toc403728971" w:history="1">
            <w:r w:rsidR="008A27C3" w:rsidRPr="0098789A">
              <w:rPr>
                <w:rStyle w:val="afd"/>
                <w:noProof/>
              </w:rPr>
              <w:t>4.3</w:t>
            </w:r>
            <w:r w:rsidR="008A27C3">
              <w:rPr>
                <w:noProof/>
              </w:rPr>
              <w:tab/>
            </w:r>
            <w:r w:rsidR="008A27C3" w:rsidRPr="0098789A">
              <w:rPr>
                <w:rStyle w:val="afd"/>
                <w:noProof/>
              </w:rPr>
              <w:t>Отображение результатов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_Toc403728971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14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DFBB62F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2" w:history="1">
            <w:r w:rsidR="008A27C3" w:rsidRPr="0098789A">
              <w:rPr>
                <w:rStyle w:val="afd"/>
                <w:noProof/>
              </w:rPr>
              <w:t>5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Тестирование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_Toc403728972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15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4C88FF17" w14:textId="77777777" w:rsidR="008A27C3" w:rsidRDefault="007019FF">
          <w:pPr>
            <w:pStyle w:val="10"/>
            <w:tabs>
              <w:tab w:val="left" w:pos="1134"/>
              <w:tab w:val="right" w:leader="dot" w:pos="9627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03728973" w:history="1">
            <w:r w:rsidR="008A27C3" w:rsidRPr="0098789A">
              <w:rPr>
                <w:rStyle w:val="afd"/>
                <w:noProof/>
              </w:rPr>
              <w:t>6</w:t>
            </w:r>
            <w:r w:rsidR="008A27C3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A27C3" w:rsidRPr="0098789A">
              <w:rPr>
                <w:rStyle w:val="afd"/>
                <w:noProof/>
              </w:rPr>
              <w:t>Заключение</w:t>
            </w:r>
            <w:r w:rsidR="008A27C3">
              <w:rPr>
                <w:noProof/>
                <w:webHidden/>
              </w:rPr>
              <w:tab/>
            </w:r>
            <w:r w:rsidR="008A27C3">
              <w:rPr>
                <w:noProof/>
                <w:webHidden/>
              </w:rPr>
              <w:fldChar w:fldCharType="begin"/>
            </w:r>
            <w:r w:rsidR="008A27C3">
              <w:rPr>
                <w:noProof/>
                <w:webHidden/>
              </w:rPr>
              <w:instrText xml:space="preserve"> PAGEREF _Toc403728973 \h </w:instrText>
            </w:r>
            <w:r w:rsidR="008A27C3">
              <w:rPr>
                <w:noProof/>
                <w:webHidden/>
              </w:rPr>
            </w:r>
            <w:r w:rsidR="008A27C3">
              <w:rPr>
                <w:noProof/>
                <w:webHidden/>
              </w:rPr>
              <w:fldChar w:fldCharType="separate"/>
            </w:r>
            <w:r w:rsidR="008A27C3">
              <w:rPr>
                <w:noProof/>
                <w:webHidden/>
              </w:rPr>
              <w:t>16</w:t>
            </w:r>
            <w:r w:rsidR="008A27C3">
              <w:rPr>
                <w:noProof/>
                <w:webHidden/>
              </w:rPr>
              <w:fldChar w:fldCharType="end"/>
            </w:r>
          </w:hyperlink>
        </w:p>
        <w:p w14:paraId="1C164653" w14:textId="52FF493E" w:rsidR="00C06FF1" w:rsidRDefault="00C06FF1" w:rsidP="00372EBA">
          <w:pPr>
            <w:spacing w:line="360" w:lineRule="auto"/>
          </w:pPr>
          <w:r w:rsidRPr="00C06FF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31F5C3AF" w14:textId="77777777" w:rsidR="004E0750" w:rsidRDefault="004E0750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1D949FA5" w14:textId="5AA7009E" w:rsidR="001E440F" w:rsidRPr="001E440F" w:rsidRDefault="001B55C1" w:rsidP="008A27C3">
      <w:pPr>
        <w:pStyle w:val="1"/>
        <w:numPr>
          <w:ilvl w:val="0"/>
          <w:numId w:val="0"/>
        </w:numPr>
        <w:ind w:left="432"/>
      </w:pPr>
      <w:bookmarkStart w:id="4" w:name="_Toc403728955"/>
      <w:r>
        <w:lastRenderedPageBreak/>
        <w:t>Глоссарий</w:t>
      </w:r>
      <w:bookmarkEnd w:id="4"/>
    </w:p>
    <w:p w14:paraId="69BD3DF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Пользователь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конкретное лицо или представитель организации, использующий систему для того, чтобы выполнять конкретные задачи или функции. </w:t>
      </w:r>
    </w:p>
    <w:p w14:paraId="1BFF9323" w14:textId="050B18C7" w:rsidR="001E440F" w:rsidRPr="004E0750" w:rsidRDefault="00F172E2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Сбор позиций</w:t>
      </w:r>
      <w:r w:rsidR="001E440F" w:rsidRPr="004E0750">
        <w:rPr>
          <w:rFonts w:ascii="Times New Roman" w:hAnsi="Times New Roman" w:cs="Times New Roman"/>
          <w:sz w:val="28"/>
          <w:szCs w:val="28"/>
        </w:rPr>
        <w:t xml:space="preserve"> — </w:t>
      </w:r>
      <w:r>
        <w:rPr>
          <w:rFonts w:ascii="Times New Roman" w:hAnsi="Times New Roman" w:cs="Times New Roman"/>
          <w:sz w:val="28"/>
          <w:szCs w:val="28"/>
        </w:rPr>
        <w:t>проверка позиций сайтов на странице результатов поиска в поисковой системе по заранее заданным параметрам</w:t>
      </w:r>
      <w:r w:rsidR="001E440F" w:rsidRPr="004E0750">
        <w:rPr>
          <w:rFonts w:ascii="Times New Roman" w:hAnsi="Times New Roman" w:cs="Times New Roman"/>
          <w:sz w:val="28"/>
          <w:szCs w:val="28"/>
        </w:rPr>
        <w:t>.</w:t>
      </w:r>
    </w:p>
    <w:p w14:paraId="194079F7" w14:textId="77777777" w:rsidR="00CC034D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Ресурс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веб-сайт, для которого осуществляется мониторинг позиций по заданному набору поисковых запросов.</w:t>
      </w:r>
    </w:p>
    <w:p w14:paraId="0CDC28D8" w14:textId="5993C3CF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Мониторинг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—анализ позиции ресурса в результатах поиска.</w:t>
      </w:r>
    </w:p>
    <w:p w14:paraId="7517AA20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Позиция ресурса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в результатах поиска (далее: позиция) — порядковый номер ссылки на страницу определенного ресурса в результатах поиска по определенному поисковому запросу.</w:t>
      </w:r>
    </w:p>
    <w:p w14:paraId="27E68EA7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Поисковый запрос (далее: запрос)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строка для осуществления поиска с помощью поисковой системы.</w:t>
      </w:r>
    </w:p>
    <w:p w14:paraId="52FB6E6A" w14:textId="77777777" w:rsidR="001E440F" w:rsidRPr="004E0750" w:rsidRDefault="001E440F" w:rsidP="001B55C1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Регион мониторинга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– это параметр поискового запроса, осуществляющий территориальную специализацию результатов поиска.</w:t>
      </w:r>
    </w:p>
    <w:p w14:paraId="12C7B8DE" w14:textId="5CE08134" w:rsidR="001E440F" w:rsidRDefault="001E440F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E0750">
        <w:rPr>
          <w:rFonts w:ascii="Times New Roman" w:hAnsi="Times New Roman" w:cs="Times New Roman"/>
          <w:i/>
          <w:sz w:val="28"/>
          <w:szCs w:val="28"/>
        </w:rPr>
        <w:t>Результаты поиска</w:t>
      </w:r>
      <w:r w:rsidRPr="004E0750">
        <w:rPr>
          <w:rFonts w:ascii="Times New Roman" w:hAnsi="Times New Roman" w:cs="Times New Roman"/>
          <w:sz w:val="28"/>
          <w:szCs w:val="28"/>
        </w:rPr>
        <w:t xml:space="preserve"> — упорядоченный список ссылок на различные ресурсы, которые пользователь видит в результате запроса к поисковой системе Яндекс.</w:t>
      </w:r>
    </w:p>
    <w:p w14:paraId="5DC2E070" w14:textId="6B99F9BD" w:rsidR="003072AE" w:rsidRPr="00CC034D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Продвижение интернет-сайта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 xml:space="preserve">— это комплекс мер по </w:t>
      </w:r>
      <w:r w:rsidR="00CC034D" w:rsidRPr="00CC034D">
        <w:rPr>
          <w:rFonts w:ascii="Times New Roman" w:hAnsi="Times New Roman" w:cs="Times New Roman"/>
          <w:sz w:val="28"/>
          <w:szCs w:val="28"/>
        </w:rPr>
        <w:t>обеспечению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hyperlink r:id="rId8" w:tooltip="Посещаемость сайта (страница отсутствует)" w:history="1">
        <w:r w:rsidR="00CC034D" w:rsidRPr="00CC034D">
          <w:rPr>
            <w:rFonts w:ascii="Times New Roman" w:hAnsi="Times New Roman" w:cs="Times New Roman"/>
            <w:sz w:val="28"/>
            <w:szCs w:val="28"/>
          </w:rPr>
          <w:t>посещаемости сайта</w:t>
        </w:r>
      </w:hyperlink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потенциальны</w:t>
      </w:r>
      <w:r w:rsidR="00CC034D">
        <w:rPr>
          <w:rFonts w:ascii="Times New Roman" w:hAnsi="Times New Roman" w:cs="Times New Roman"/>
          <w:sz w:val="28"/>
          <w:szCs w:val="28"/>
        </w:rPr>
        <w:t>ми</w:t>
      </w:r>
      <w:r w:rsidR="00CC034D" w:rsidRPr="00CC034D">
        <w:rPr>
          <w:rFonts w:ascii="Times New Roman" w:hAnsi="Times New Roman" w:cs="Times New Roman"/>
          <w:sz w:val="28"/>
          <w:szCs w:val="28"/>
        </w:rPr>
        <w:t xml:space="preserve"> потребител</w:t>
      </w:r>
      <w:r w:rsidR="00CC034D">
        <w:rPr>
          <w:rFonts w:ascii="Times New Roman" w:hAnsi="Times New Roman" w:cs="Times New Roman"/>
          <w:sz w:val="28"/>
          <w:szCs w:val="28"/>
        </w:rPr>
        <w:t>ям</w:t>
      </w:r>
      <w:r w:rsidR="00CC034D" w:rsidRPr="00CC034D">
        <w:rPr>
          <w:rFonts w:ascii="Times New Roman" w:hAnsi="Times New Roman" w:cs="Times New Roman"/>
          <w:sz w:val="28"/>
          <w:szCs w:val="28"/>
        </w:rPr>
        <w:t>и, которые заинтересованы в приобретении товаров или услуг, представленных на продвигаемом сайте.</w:t>
      </w:r>
    </w:p>
    <w:p w14:paraId="26401C07" w14:textId="0F93B9E2" w:rsidR="003072AE" w:rsidRDefault="003072AE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C034D">
        <w:rPr>
          <w:rFonts w:ascii="Times New Roman" w:hAnsi="Times New Roman" w:cs="Times New Roman"/>
          <w:i/>
          <w:sz w:val="28"/>
          <w:szCs w:val="28"/>
        </w:rPr>
        <w:t>Анализ конкурентов</w:t>
      </w:r>
      <w:r w:rsid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Fonts w:ascii="Times New Roman" w:hAnsi="Times New Roman" w:cs="Times New Roman"/>
          <w:sz w:val="28"/>
          <w:szCs w:val="28"/>
        </w:rPr>
        <w:t>—</w:t>
      </w:r>
      <w:r w:rsidR="00CC034D" w:rsidRPr="00CC034D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CC034D">
        <w:rPr>
          <w:rStyle w:val="apple-converted-space"/>
          <w:rFonts w:ascii="Arial" w:hAnsi="Arial" w:cs="Arial"/>
          <w:color w:val="111111"/>
          <w:sz w:val="20"/>
          <w:szCs w:val="20"/>
          <w:shd w:val="clear" w:color="auto" w:fill="FFFFFF"/>
        </w:rPr>
        <w:t> </w:t>
      </w:r>
      <w:r w:rsidR="00CC034D" w:rsidRPr="00CC034D">
        <w:rPr>
          <w:rFonts w:ascii="Times New Roman" w:hAnsi="Times New Roman" w:cs="Times New Roman"/>
          <w:sz w:val="28"/>
          <w:szCs w:val="28"/>
        </w:rPr>
        <w:t>метод определения компаний, работающих на рынке и предлагающих сходную продукцию, задачей которого является</w:t>
      </w:r>
      <w:r w:rsidR="00CC034D">
        <w:rPr>
          <w:rFonts w:ascii="Times New Roman" w:hAnsi="Times New Roman" w:cs="Times New Roman"/>
          <w:sz w:val="28"/>
          <w:szCs w:val="28"/>
        </w:rPr>
        <w:t xml:space="preserve"> </w:t>
      </w:r>
      <w:r w:rsidR="00CC034D" w:rsidRPr="00CC034D">
        <w:rPr>
          <w:rFonts w:ascii="Times New Roman" w:hAnsi="Times New Roman" w:cs="Times New Roman"/>
          <w:sz w:val="28"/>
          <w:szCs w:val="28"/>
        </w:rPr>
        <w:t>выявление сильных и слабых мест компании для последующей разработки правильной стратегии поведения компании на рынке и диверсификации рисков. </w:t>
      </w:r>
    </w:p>
    <w:p w14:paraId="6FAAE7A6" w14:textId="78DD4A08" w:rsidR="00F172E2" w:rsidRPr="00F172E2" w:rsidRDefault="00F172E2" w:rsidP="001B55C1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172E2">
        <w:rPr>
          <w:rFonts w:ascii="Times New Roman" w:hAnsi="Times New Roman" w:cs="Times New Roman"/>
          <w:i/>
          <w:sz w:val="28"/>
          <w:szCs w:val="28"/>
        </w:rPr>
        <w:lastRenderedPageBreak/>
        <w:t>Семантическое ядро сайта</w:t>
      </w:r>
      <w:r>
        <w:rPr>
          <w:rFonts w:ascii="Times New Roman" w:hAnsi="Times New Roman" w:cs="Times New Roman"/>
          <w:sz w:val="28"/>
          <w:szCs w:val="28"/>
        </w:rPr>
        <w:t xml:space="preserve"> — </w:t>
      </w:r>
      <w:r w:rsidRPr="00F172E2">
        <w:rPr>
          <w:rFonts w:ascii="Times New Roman" w:hAnsi="Times New Roman" w:cs="Times New Roman"/>
          <w:sz w:val="28"/>
          <w:szCs w:val="28"/>
        </w:rPr>
        <w:t>это набор поисковых слов, их морфологических форм и словосочетаний, которые наиболее точно характеризуют вид деятельности, товар или услугу, предлагаемые сайтом</w:t>
      </w:r>
      <w:r w:rsidR="00BB4255">
        <w:rPr>
          <w:rFonts w:ascii="Times New Roman" w:hAnsi="Times New Roman" w:cs="Times New Roman"/>
          <w:sz w:val="28"/>
          <w:szCs w:val="28"/>
        </w:rPr>
        <w:t>.</w:t>
      </w:r>
    </w:p>
    <w:p w14:paraId="130BE6C1" w14:textId="77777777" w:rsidR="00844424" w:rsidRDefault="0036316B" w:rsidP="008A27C3">
      <w:pPr>
        <w:pStyle w:val="1"/>
        <w:numPr>
          <w:ilvl w:val="0"/>
          <w:numId w:val="0"/>
        </w:numPr>
        <w:ind w:left="432"/>
      </w:pPr>
      <w:bookmarkStart w:id="5" w:name="_Toc403728956"/>
      <w:r>
        <w:t>Введение</w:t>
      </w:r>
      <w:bookmarkEnd w:id="3"/>
      <w:bookmarkEnd w:id="5"/>
    </w:p>
    <w:p w14:paraId="4AA0463D" w14:textId="77777777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Продвижение интернет-сайта в поисковых системах позволяет значительно увеличить количество просмотров и качество активных пользователей сайта. На сегодняшний день продвижение сайтов в русско-язычном сегменте сети Интернет осуществляется в 5-ти наиболее популярных поисковых системах [4]: Яндекс, Google, поиск Mail.ru, Rambler, </w:t>
      </w:r>
      <w:r>
        <w:rPr>
          <w:szCs w:val="28"/>
          <w:lang w:val="en-US"/>
        </w:rPr>
        <w:t>Bing</w:t>
      </w:r>
      <w:r>
        <w:rPr>
          <w:szCs w:val="28"/>
        </w:rPr>
        <w:t xml:space="preserve">. Существует целый ряд различных способов продвижения интернет-сайта в поисковых системах: генерация и размещение на сайте уникального и релевантного контента, продвижение сайта в каталогах и социальных сетях, использование определенных ключевых слов, покупка внешних ссылок на сайт и др. Для скорейшего достижения высокой позиции сайта и привлечения большего числа клиентов, необходимо постоянно отслеживать положение продвигаемого веб-ресурса в поисковых системах. Для решения этой задачи существуют системы мониторинга [5]. Система мониторинга отслеживает и позволяет сохранять для дальнейшего анализа позиции веб-сайта в поисковых системах за определённый период времени. В настоящий момент наиболее развиты системы мониторинга в виде веб-приложений. Их популярность объясняется, главным образом, тем, что клиенты не зависят от конкретной операционной системы пользователя, поэтому веб-приложения являются межплатформенными сервисами. </w:t>
      </w:r>
    </w:p>
    <w:p w14:paraId="01B380FC" w14:textId="2E47F732" w:rsidR="00844424" w:rsidRDefault="0036316B">
      <w:pPr>
        <w:pStyle w:val="a1"/>
        <w:shd w:val="clear" w:color="auto" w:fill="FFFFFF"/>
        <w:spacing w:line="360" w:lineRule="auto"/>
        <w:ind w:firstLine="708"/>
      </w:pPr>
      <w:r>
        <w:rPr>
          <w:szCs w:val="28"/>
        </w:rPr>
        <w:t xml:space="preserve">Актуальность данной темы обусловлена необходимостью постоянного анализа позиций коммерческих сайтов в поисковой выдаче для увеличения их посещаемости в процессе поисковой оптимизации (Search </w:t>
      </w:r>
      <w:r>
        <w:rPr>
          <w:szCs w:val="28"/>
          <w:lang w:val="en-US"/>
        </w:rPr>
        <w:t>E</w:t>
      </w:r>
      <w:r>
        <w:rPr>
          <w:szCs w:val="28"/>
        </w:rPr>
        <w:t xml:space="preserve">ngine </w:t>
      </w:r>
      <w:r>
        <w:rPr>
          <w:szCs w:val="28"/>
          <w:lang w:val="en-US"/>
        </w:rPr>
        <w:t>O</w:t>
      </w:r>
      <w:r>
        <w:rPr>
          <w:szCs w:val="28"/>
        </w:rPr>
        <w:t>ptimization, SEO) сайта. Оперативное определение неэффективных запросов, по которым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позиции сайта долгое время остаются низкими, позволяет скорректировать </w:t>
      </w:r>
      <w:r>
        <w:rPr>
          <w:szCs w:val="28"/>
        </w:rPr>
        <w:lastRenderedPageBreak/>
        <w:t>стратегию и оптимизир</w:t>
      </w:r>
      <w:r w:rsidR="00F77068">
        <w:rPr>
          <w:szCs w:val="28"/>
        </w:rPr>
        <w:t>овать расходы продвижения сайта, а данные о состоянии конкурентов помогают адекватно оценить перспективы продвигаемого проекта.</w:t>
      </w:r>
    </w:p>
    <w:p w14:paraId="5E67E976" w14:textId="4CB4A030" w:rsidR="00844424" w:rsidRDefault="0036316B">
      <w:pPr>
        <w:pStyle w:val="a1"/>
        <w:spacing w:line="360" w:lineRule="auto"/>
      </w:pPr>
      <w:r>
        <w:rPr>
          <w:i/>
          <w:szCs w:val="28"/>
        </w:rPr>
        <w:t xml:space="preserve">Целью данной работы </w:t>
      </w:r>
      <w:r>
        <w:rPr>
          <w:szCs w:val="28"/>
        </w:rPr>
        <w:t xml:space="preserve">является разработка </w:t>
      </w:r>
      <w:r w:rsidR="00E23739">
        <w:rPr>
          <w:szCs w:val="28"/>
        </w:rPr>
        <w:t>интеллектуальной системы анализа данных</w:t>
      </w:r>
      <w:r>
        <w:rPr>
          <w:szCs w:val="28"/>
        </w:rPr>
        <w:t xml:space="preserve"> для мониторинга позиций сайтов по запросам в поисковой системе Яндекс. </w:t>
      </w:r>
    </w:p>
    <w:p w14:paraId="53742A43" w14:textId="77777777" w:rsidR="00844424" w:rsidRDefault="0036316B">
      <w:pPr>
        <w:pStyle w:val="a1"/>
        <w:spacing w:line="360" w:lineRule="auto"/>
      </w:pPr>
      <w:r>
        <w:rPr>
          <w:szCs w:val="28"/>
        </w:rPr>
        <w:t>Для достижения указанной цели необходимо решить следующие задачи:</w:t>
      </w:r>
    </w:p>
    <w:p w14:paraId="2A862761" w14:textId="77777777" w:rsidR="00844424" w:rsidRDefault="0036316B">
      <w:pPr>
        <w:pStyle w:val="a1"/>
        <w:numPr>
          <w:ilvl w:val="0"/>
          <w:numId w:val="1"/>
        </w:numPr>
        <w:spacing w:line="360" w:lineRule="auto"/>
      </w:pPr>
      <w:r>
        <w:rPr>
          <w:szCs w:val="28"/>
        </w:rPr>
        <w:t>изучить особенности существующих систем мониторинга позиций сайтов в поисковых системах;</w:t>
      </w:r>
    </w:p>
    <w:p w14:paraId="77A1824F" w14:textId="77777777" w:rsidR="00844424" w:rsidRPr="00E23739" w:rsidRDefault="0036316B">
      <w:pPr>
        <w:pStyle w:val="a1"/>
        <w:numPr>
          <w:ilvl w:val="0"/>
          <w:numId w:val="1"/>
        </w:numPr>
        <w:spacing w:line="360" w:lineRule="auto"/>
        <w:rPr>
          <w:highlight w:val="yellow"/>
        </w:rPr>
      </w:pPr>
      <w:r w:rsidRPr="00E23739">
        <w:rPr>
          <w:szCs w:val="28"/>
          <w:highlight w:val="yellow"/>
        </w:rPr>
        <w:t xml:space="preserve">изучить особенности работы с платформами Django и </w:t>
      </w:r>
      <w:r w:rsidRPr="00E23739">
        <w:rPr>
          <w:szCs w:val="28"/>
          <w:highlight w:val="yellow"/>
          <w:lang w:val="en-US"/>
        </w:rPr>
        <w:t>Twitter</w:t>
      </w:r>
      <w:r w:rsidRPr="00E23739">
        <w:rPr>
          <w:szCs w:val="28"/>
          <w:highlight w:val="yellow"/>
        </w:rPr>
        <w:t xml:space="preserve"> </w:t>
      </w:r>
      <w:r w:rsidRPr="00E23739">
        <w:rPr>
          <w:szCs w:val="28"/>
          <w:highlight w:val="yellow"/>
          <w:lang w:val="en-US"/>
        </w:rPr>
        <w:t>Bootstrap</w:t>
      </w:r>
      <w:r w:rsidRPr="00E23739">
        <w:rPr>
          <w:szCs w:val="28"/>
          <w:highlight w:val="yellow"/>
        </w:rPr>
        <w:t>;</w:t>
      </w:r>
    </w:p>
    <w:p w14:paraId="0A111B3F" w14:textId="126C272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изучить существующие </w:t>
      </w:r>
      <w:r w:rsidR="00E23739">
        <w:rPr>
          <w:szCs w:val="28"/>
        </w:rPr>
        <w:t>алгоритмы интеллектуального анализа данных</w:t>
      </w:r>
      <w:r>
        <w:rPr>
          <w:szCs w:val="28"/>
        </w:rPr>
        <w:t>;</w:t>
      </w:r>
    </w:p>
    <w:p w14:paraId="4D4EEDD1" w14:textId="14B7DFD8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спроектировать архитектуру системы </w:t>
      </w:r>
      <w:r w:rsidR="00E23739">
        <w:rPr>
          <w:szCs w:val="28"/>
        </w:rPr>
        <w:t xml:space="preserve">интеллектуального анализа данных для </w:t>
      </w:r>
      <w:r>
        <w:rPr>
          <w:szCs w:val="28"/>
        </w:rPr>
        <w:t>мониторинга позиций сайтов в поисковых системах;</w:t>
      </w:r>
    </w:p>
    <w:p w14:paraId="68065206" w14:textId="13675370" w:rsidR="00844424" w:rsidRDefault="0036316B">
      <w:pPr>
        <w:pStyle w:val="af8"/>
        <w:numPr>
          <w:ilvl w:val="0"/>
          <w:numId w:val="1"/>
        </w:numPr>
        <w:spacing w:after="0" w:line="360" w:lineRule="auto"/>
      </w:pPr>
      <w:r>
        <w:rPr>
          <w:szCs w:val="28"/>
        </w:rPr>
        <w:t xml:space="preserve">реализовать и протестировать </w:t>
      </w:r>
      <w:r w:rsidR="00E23739">
        <w:rPr>
          <w:szCs w:val="28"/>
        </w:rPr>
        <w:t>интеллектуальную систему</w:t>
      </w:r>
      <w:r>
        <w:rPr>
          <w:szCs w:val="28"/>
        </w:rPr>
        <w:t xml:space="preserve"> для мониторинга позиций сайтов по запросам в поисковой системе Яндекс.</w:t>
      </w:r>
    </w:p>
    <w:p w14:paraId="4F182CA2" w14:textId="77777777" w:rsidR="00B67ABB" w:rsidRPr="00E15D59" w:rsidRDefault="00B67ABB" w:rsidP="008A27C3">
      <w:pPr>
        <w:pStyle w:val="2"/>
        <w:numPr>
          <w:ilvl w:val="0"/>
          <w:numId w:val="0"/>
        </w:numPr>
        <w:ind w:left="576" w:hanging="576"/>
      </w:pPr>
      <w:bookmarkStart w:id="6" w:name="_Toc357779419"/>
      <w:bookmarkStart w:id="7" w:name="_Toc403728957"/>
      <w:r w:rsidRPr="00875FB3">
        <w:t>Структура и объем работы</w:t>
      </w:r>
      <w:bookmarkEnd w:id="6"/>
      <w:bookmarkEnd w:id="7"/>
    </w:p>
    <w:p w14:paraId="6D75174B" w14:textId="3322CC6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Работа состоит из введения, пяти разделов, заключения, библиографии и приложения. Объем работы составляет </w:t>
      </w:r>
      <w:r w:rsidR="00272743" w:rsidRPr="0070388C">
        <w:rPr>
          <w:highlight w:val="red"/>
        </w:rPr>
        <w:t>37</w:t>
      </w:r>
      <w:r w:rsidRPr="0070388C">
        <w:rPr>
          <w:color w:val="FF0000"/>
          <w:highlight w:val="red"/>
        </w:rPr>
        <w:t xml:space="preserve"> </w:t>
      </w:r>
      <w:r w:rsidRPr="0070388C">
        <w:rPr>
          <w:highlight w:val="red"/>
        </w:rPr>
        <w:t xml:space="preserve">страниц, объем библиографии –  </w:t>
      </w:r>
      <w:r w:rsidR="00272743" w:rsidRPr="0070388C">
        <w:rPr>
          <w:highlight w:val="red"/>
        </w:rPr>
        <w:t xml:space="preserve">9 </w:t>
      </w:r>
      <w:r w:rsidRPr="0070388C">
        <w:rPr>
          <w:highlight w:val="red"/>
        </w:rPr>
        <w:t>источников.</w:t>
      </w:r>
    </w:p>
    <w:p w14:paraId="400B8D49" w14:textId="61BFEA46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первой главе дается обзор технологий </w:t>
      </w:r>
      <w:r w:rsidRPr="0070388C">
        <w:rPr>
          <w:szCs w:val="28"/>
          <w:highlight w:val="red"/>
        </w:rPr>
        <w:t>работы поисковых систем</w:t>
      </w:r>
      <w:r w:rsidRPr="0070388C">
        <w:rPr>
          <w:highlight w:val="red"/>
        </w:rPr>
        <w:t xml:space="preserve">. В этом разделе будут рассмотрены </w:t>
      </w:r>
      <w:r w:rsidR="00BA0B4A" w:rsidRPr="0070388C">
        <w:rPr>
          <w:highlight w:val="red"/>
        </w:rPr>
        <w:t>алгоритмы ранжирования наиболее популярных поисковых систем</w:t>
      </w:r>
      <w:r w:rsidRPr="0070388C">
        <w:rPr>
          <w:highlight w:val="red"/>
        </w:rPr>
        <w:t xml:space="preserve"> и выявлены наиболее перспективные </w:t>
      </w:r>
      <w:r w:rsidR="00BA0B4A" w:rsidRPr="0070388C">
        <w:rPr>
          <w:highlight w:val="red"/>
        </w:rPr>
        <w:t>сервисы для мониторинга позиций сайтов</w:t>
      </w:r>
      <w:r w:rsidRPr="0070388C">
        <w:rPr>
          <w:highlight w:val="red"/>
        </w:rPr>
        <w:t>.</w:t>
      </w:r>
    </w:p>
    <w:p w14:paraId="1637F8DF" w14:textId="785A079C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Вторая глава содержит описание и анализ требований к </w:t>
      </w:r>
      <w:r w:rsidR="00420BC3" w:rsidRPr="0070388C">
        <w:rPr>
          <w:highlight w:val="red"/>
        </w:rPr>
        <w:t>системе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7C534432" w14:textId="0DDE7259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третьей главе представлена архитектура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 В этом разделе подробно рассмотрена общая архитектура системы, интерфейсы компонентов и детали их реализации.</w:t>
      </w:r>
    </w:p>
    <w:p w14:paraId="216C336B" w14:textId="43CB735E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lastRenderedPageBreak/>
        <w:t xml:space="preserve">Четвертая глава посвящена реализации </w:t>
      </w:r>
      <w:r w:rsidR="00420BC3" w:rsidRPr="0070388C">
        <w:rPr>
          <w:highlight w:val="red"/>
        </w:rPr>
        <w:t xml:space="preserve">системы мониторинга позиций сайтов в поисковой системе Яндекс </w:t>
      </w:r>
      <w:r w:rsidRPr="0070388C">
        <w:rPr>
          <w:highlight w:val="red"/>
        </w:rPr>
        <w:t xml:space="preserve">с использованием технологий </w:t>
      </w:r>
      <w:r w:rsidR="00420BC3" w:rsidRPr="0070388C">
        <w:rPr>
          <w:highlight w:val="red"/>
          <w:lang w:val="en-US"/>
        </w:rPr>
        <w:t>django</w:t>
      </w:r>
      <w:r w:rsidR="00420BC3" w:rsidRPr="0070388C">
        <w:rPr>
          <w:highlight w:val="red"/>
        </w:rPr>
        <w:t xml:space="preserve">, </w:t>
      </w:r>
      <w:r w:rsidR="00420BC3" w:rsidRPr="0070388C">
        <w:rPr>
          <w:highlight w:val="red"/>
          <w:lang w:val="en-US"/>
        </w:rPr>
        <w:t>AJAX</w:t>
      </w:r>
      <w:r w:rsidRPr="0070388C">
        <w:rPr>
          <w:highlight w:val="red"/>
        </w:rPr>
        <w:t xml:space="preserve"> и </w:t>
      </w:r>
      <w:r w:rsidR="00420BC3" w:rsidRPr="0070388C">
        <w:rPr>
          <w:highlight w:val="red"/>
          <w:lang w:val="en-US"/>
        </w:rPr>
        <w:t>MVC</w:t>
      </w:r>
      <w:r w:rsidRPr="0070388C">
        <w:rPr>
          <w:highlight w:val="red"/>
        </w:rPr>
        <w:t>.</w:t>
      </w:r>
    </w:p>
    <w:p w14:paraId="4EFD5016" w14:textId="2D04F7D3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 xml:space="preserve">В пятой главе приводятся результаты тестирования </w:t>
      </w:r>
      <w:r w:rsidR="00420BC3" w:rsidRPr="0070388C">
        <w:rPr>
          <w:highlight w:val="red"/>
        </w:rPr>
        <w:t>системы мониторинга позиций сайтов в поисковой системе Яндекс</w:t>
      </w:r>
      <w:r w:rsidRPr="0070388C">
        <w:rPr>
          <w:highlight w:val="red"/>
        </w:rPr>
        <w:t>.</w:t>
      </w:r>
    </w:p>
    <w:p w14:paraId="66F62904" w14:textId="77777777" w:rsidR="00B67ABB" w:rsidRPr="0070388C" w:rsidRDefault="00B67ABB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В заключении сделаны выводы о проделанной работе.</w:t>
      </w:r>
    </w:p>
    <w:p w14:paraId="2A2C0597" w14:textId="13CDF338" w:rsidR="004A45C1" w:rsidRDefault="008804BA" w:rsidP="00420BC3">
      <w:pPr>
        <w:pStyle w:val="ad"/>
        <w:spacing w:after="0" w:line="360" w:lineRule="auto"/>
        <w:rPr>
          <w:highlight w:val="red"/>
        </w:rPr>
      </w:pPr>
      <w:r w:rsidRPr="0070388C">
        <w:rPr>
          <w:highlight w:val="red"/>
        </w:rPr>
        <w:t>Приложение содержит детальную реализацию основных прецедентов.</w:t>
      </w:r>
    </w:p>
    <w:p w14:paraId="5EF8688F" w14:textId="77777777" w:rsidR="004A45C1" w:rsidRDefault="004A45C1">
      <w:pPr>
        <w:rPr>
          <w:rFonts w:ascii="Times New Roman" w:eastAsia="Times New Roman" w:hAnsi="Times New Roman" w:cs="Times New Roman"/>
          <w:sz w:val="28"/>
          <w:szCs w:val="20"/>
          <w:highlight w:val="red"/>
        </w:rPr>
      </w:pPr>
      <w:r>
        <w:rPr>
          <w:highlight w:val="red"/>
        </w:rPr>
        <w:br w:type="page"/>
      </w:r>
    </w:p>
    <w:p w14:paraId="7D82F3DF" w14:textId="77777777" w:rsidR="00844424" w:rsidRDefault="0036316B" w:rsidP="00790E2F">
      <w:pPr>
        <w:pStyle w:val="1"/>
      </w:pPr>
      <w:bookmarkStart w:id="8" w:name="_Toc379457240"/>
      <w:bookmarkStart w:id="9" w:name="_Toc381083862"/>
      <w:bookmarkStart w:id="10" w:name="_Toc403728958"/>
      <w:bookmarkEnd w:id="8"/>
      <w:commentRangeStart w:id="11"/>
      <w:r>
        <w:lastRenderedPageBreak/>
        <w:t>Обзор литературы</w:t>
      </w:r>
      <w:bookmarkEnd w:id="9"/>
      <w:bookmarkEnd w:id="10"/>
      <w:commentRangeEnd w:id="11"/>
      <w:r w:rsidR="008A27C3">
        <w:rPr>
          <w:rStyle w:val="a5"/>
          <w:b w:val="0"/>
          <w:bCs w:val="0"/>
        </w:rPr>
        <w:commentReference w:id="11"/>
      </w:r>
    </w:p>
    <w:p w14:paraId="23D2BE34" w14:textId="19073344" w:rsidR="00844424" w:rsidRDefault="0036316B">
      <w:pPr>
        <w:pStyle w:val="a1"/>
        <w:spacing w:line="360" w:lineRule="auto"/>
      </w:pPr>
      <w:r w:rsidRPr="005B6D14">
        <w:rPr>
          <w:szCs w:val="28"/>
        </w:rPr>
        <w:t xml:space="preserve">Для успешного продвижения сайта </w:t>
      </w:r>
      <w:r w:rsidR="00CC034D" w:rsidRPr="005B6D14">
        <w:rPr>
          <w:szCs w:val="28"/>
        </w:rPr>
        <w:t xml:space="preserve">и определения его конкурентов </w:t>
      </w:r>
      <w:r w:rsidRPr="005B6D14">
        <w:rPr>
          <w:szCs w:val="28"/>
        </w:rPr>
        <w:t xml:space="preserve">необходимо </w:t>
      </w:r>
      <w:r w:rsidR="00CC034D" w:rsidRPr="005B6D14">
        <w:rPr>
          <w:szCs w:val="28"/>
        </w:rPr>
        <w:t>понять алгоритмы</w:t>
      </w:r>
      <w:r w:rsidRPr="005B6D14">
        <w:rPr>
          <w:szCs w:val="28"/>
        </w:rPr>
        <w:t xml:space="preserve"> работы поисковых систем, в которых планируется продвигать сайт.</w:t>
      </w:r>
      <w:r w:rsidRPr="008A3E12">
        <w:rPr>
          <w:szCs w:val="28"/>
        </w:rPr>
        <w:t xml:space="preserve"> Поисковая система получает и обрабатывает </w:t>
      </w:r>
      <w:r w:rsidRPr="008A3E12">
        <w:t>запрос</w:t>
      </w:r>
      <w:r>
        <w:rPr>
          <w:szCs w:val="28"/>
        </w:rPr>
        <w:t xml:space="preserve">, сортирует все имеющиеся в своей базе данные о сайтах, к которым может иметь отношение данный запрос, то есть производит ранжирование, и выдает результат. </w:t>
      </w:r>
      <w:r w:rsidRPr="008A3E12">
        <w:t xml:space="preserve">На странице результатов поиска в определенном порядке располагаются </w:t>
      </w:r>
      <w:hyperlink r:id="rId11">
        <w:r w:rsidRPr="008A3E12">
          <w:t>ссылки</w:t>
        </w:r>
      </w:hyperlink>
      <w:r w:rsidRPr="008A3E12">
        <w:t xml:space="preserve"> на веб</w:t>
      </w:r>
      <w:r>
        <w:rPr>
          <w:szCs w:val="28"/>
        </w:rPr>
        <w:t>-ресурсы, которые, по мнению поисковой системы, наиболее соответствуют указанному запросу</w:t>
      </w:r>
      <w:r w:rsidR="00CC034D">
        <w:rPr>
          <w:szCs w:val="28"/>
        </w:rPr>
        <w:t xml:space="preserve"> </w:t>
      </w:r>
      <w:r>
        <w:t> </w:t>
      </w:r>
      <w:r>
        <w:rPr>
          <w:szCs w:val="28"/>
        </w:rPr>
        <w:t>[1, 6].</w:t>
      </w:r>
      <w:r w:rsidR="00CC034D">
        <w:rPr>
          <w:szCs w:val="28"/>
        </w:rPr>
        <w:t xml:space="preserve"> </w:t>
      </w:r>
    </w:p>
    <w:p w14:paraId="19D33903" w14:textId="77777777" w:rsidR="00844424" w:rsidRDefault="0036316B">
      <w:pPr>
        <w:pStyle w:val="a1"/>
        <w:spacing w:line="360" w:lineRule="auto"/>
      </w:pPr>
      <w:r>
        <w:rPr>
          <w:szCs w:val="28"/>
        </w:rPr>
        <w:t>Мониторинг позиций сайта дает возможность осуществлять контроль за рейтингом сайтов в поисковых системах по целому или частичному запросу и решает следующие задачи:</w:t>
      </w:r>
    </w:p>
    <w:p w14:paraId="573ED9EB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контроль действий конкурентов;</w:t>
      </w:r>
    </w:p>
    <w:p w14:paraId="213ADE32" w14:textId="77777777" w:rsidR="00844424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своевременная корректировка позиции сайта в соответствии с целевыми запросами;</w:t>
      </w:r>
    </w:p>
    <w:p w14:paraId="6A6AE520" w14:textId="77777777" w:rsidR="00844424" w:rsidRPr="00A9734E" w:rsidRDefault="0036316B" w:rsidP="00790E2F">
      <w:pPr>
        <w:pStyle w:val="af8"/>
        <w:numPr>
          <w:ilvl w:val="0"/>
          <w:numId w:val="2"/>
        </w:numPr>
        <w:spacing w:line="360" w:lineRule="auto"/>
      </w:pPr>
      <w:r>
        <w:rPr>
          <w:szCs w:val="28"/>
        </w:rPr>
        <w:t>изменение текстового блока, находящегося на страницах сайта для улучшения позиции в поисковых машинах.</w:t>
      </w:r>
    </w:p>
    <w:p w14:paraId="4FD8C286" w14:textId="77777777" w:rsidR="00A9734E" w:rsidRDefault="00A9734E" w:rsidP="00A9734E">
      <w:pPr>
        <w:pStyle w:val="af8"/>
        <w:spacing w:line="360" w:lineRule="auto"/>
        <w:ind w:left="0" w:firstLine="720"/>
      </w:pPr>
      <w:r>
        <w:t>Анализ конкурентов способствует достижению целого спектра маркетинговых и производственных целей организации. На его основе можно спрогнозировать исход конкурентной борьбы или выбрать оптимальную модель продвижения и позиционирования продукции компании.</w:t>
      </w:r>
    </w:p>
    <w:p w14:paraId="4E65988B" w14:textId="77777777" w:rsidR="00A9734E" w:rsidRDefault="00A9734E" w:rsidP="005B6D14">
      <w:pPr>
        <w:pStyle w:val="af8"/>
        <w:spacing w:line="360" w:lineRule="auto"/>
        <w:ind w:left="0" w:firstLine="708"/>
      </w:pPr>
      <w:r>
        <w:t>Качественный анализ ближайших конкурентов позволяет смоделировать все многообразие вариантов развития событий и своевременно вносить необходимые изменения в деятельность компании.</w:t>
      </w:r>
    </w:p>
    <w:p w14:paraId="2A99DC4C" w14:textId="77777777" w:rsidR="00A9734E" w:rsidRDefault="00A9734E" w:rsidP="00A9734E">
      <w:pPr>
        <w:pStyle w:val="af8"/>
        <w:spacing w:line="360" w:lineRule="auto"/>
        <w:ind w:left="0" w:firstLine="720"/>
      </w:pPr>
      <w:r>
        <w:t>В зависимости от задач исследования анализ конкурентного окружения проводится по нескольким направлениям. К основным целям оценки относятся:</w:t>
      </w:r>
    </w:p>
    <w:p w14:paraId="6BA5143E" w14:textId="7DA82AA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мониторинг </w:t>
      </w:r>
      <w:r>
        <w:rPr>
          <w:szCs w:val="28"/>
        </w:rPr>
        <w:t>долей основных участников рынка;</w:t>
      </w:r>
    </w:p>
    <w:p w14:paraId="3706770D" w14:textId="7097F6DD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рейтинга компаний по определенным параметрам</w:t>
      </w:r>
      <w:r>
        <w:rPr>
          <w:szCs w:val="28"/>
        </w:rPr>
        <w:t>;</w:t>
      </w:r>
    </w:p>
    <w:p w14:paraId="0E11F030" w14:textId="7231DC89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составление карт позиционирования (карт занятых конкурентами рыночных ниш)</w:t>
      </w:r>
      <w:r>
        <w:rPr>
          <w:szCs w:val="28"/>
        </w:rPr>
        <w:t>;</w:t>
      </w:r>
    </w:p>
    <w:p w14:paraId="61381955" w14:textId="0B219E9F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lastRenderedPageBreak/>
        <w:t xml:space="preserve"> анализ цен на товары конкурентов</w:t>
      </w:r>
      <w:r>
        <w:rPr>
          <w:szCs w:val="28"/>
        </w:rPr>
        <w:t>;</w:t>
      </w:r>
    </w:p>
    <w:p w14:paraId="4030BF0D" w14:textId="2BAD1BD0" w:rsidR="00A9734E" w:rsidRPr="00A9734E" w:rsidRDefault="00A9734E" w:rsidP="00790E2F">
      <w:pPr>
        <w:pStyle w:val="af8"/>
        <w:numPr>
          <w:ilvl w:val="0"/>
          <w:numId w:val="2"/>
        </w:numPr>
        <w:spacing w:line="360" w:lineRule="auto"/>
        <w:rPr>
          <w:szCs w:val="28"/>
        </w:rPr>
      </w:pPr>
      <w:r w:rsidRPr="00A9734E">
        <w:rPr>
          <w:szCs w:val="28"/>
        </w:rPr>
        <w:t xml:space="preserve"> ассортиментный анализ конкурентов</w:t>
      </w:r>
      <w:r w:rsidR="005B6D14">
        <w:rPr>
          <w:szCs w:val="28"/>
          <w:lang w:val="en-US"/>
        </w:rPr>
        <w:t xml:space="preserve"> </w:t>
      </w:r>
      <w:r w:rsidRPr="00A9734E">
        <w:rPr>
          <w:szCs w:val="28"/>
        </w:rPr>
        <w:t>.</w:t>
      </w:r>
    </w:p>
    <w:p w14:paraId="291E2227" w14:textId="1BBBFF9E" w:rsidR="00A9734E" w:rsidRDefault="00A9734E" w:rsidP="00A9734E">
      <w:pPr>
        <w:pStyle w:val="af8"/>
        <w:spacing w:line="360" w:lineRule="auto"/>
        <w:ind w:left="0" w:firstLine="720"/>
      </w:pPr>
      <w:r w:rsidRPr="00166AD6">
        <w:t xml:space="preserve">На основе этих данных </w:t>
      </w:r>
      <w:r w:rsidR="005B6D14" w:rsidRPr="00166AD6">
        <w:t>можно просчитать</w:t>
      </w:r>
      <w:r w:rsidRPr="00166AD6">
        <w:t xml:space="preserve"> успех любой компании.</w:t>
      </w:r>
      <w:r>
        <w:t xml:space="preserve"> Результаты оценки дают возможность оперативно реагировать на изменения предпочтений потребителей и принимать меры по устранению недостатков стратегий позиционирования и продвижения.</w:t>
      </w:r>
    </w:p>
    <w:p w14:paraId="3C692CBF" w14:textId="0410F023" w:rsidR="00A9734E" w:rsidRDefault="00A9734E" w:rsidP="00A9734E">
      <w:pPr>
        <w:pStyle w:val="af8"/>
        <w:spacing w:line="360" w:lineRule="auto"/>
        <w:ind w:left="0" w:firstLine="720"/>
      </w:pPr>
      <w:r>
        <w:t>Сравнительный анализ конкурентов по временным и другим параметрам позволяет выявить динамику изменений маркетинговой стратегии, провести оценку наиболее эффективных ходов лидера рынка, обеспечивающих наилучшие результаты. Внедрение этих знаний в практику работы компании позволит минимизировать ошибки в планировании и реализации собственной маркетинговой стратегии, а также добиться увеличения доходов и доли рынка.</w:t>
      </w:r>
    </w:p>
    <w:p w14:paraId="39F6A00B" w14:textId="6E47E843" w:rsidR="00FF05F4" w:rsidRDefault="00A9734E" w:rsidP="00FF05F4">
      <w:pPr>
        <w:pStyle w:val="af8"/>
        <w:spacing w:line="360" w:lineRule="auto"/>
        <w:ind w:left="0" w:firstLine="709"/>
      </w:pPr>
      <w:r>
        <w:t>Наиболее эффективным методом анализа текущего состояния конкурентов компании является интеллектуальный анализ данных</w:t>
      </w:r>
      <w:r w:rsidR="00FF05F4">
        <w:t>. Интеллектуальный анализ данных представляет собой процесс обнаружения пригодных к использованию сведений в крупных наборах данных. В интеллектуальном анализе данных применяется математический анализ для выявления закономерностей и тенденций, существующих в данных. Обычно такие закономерности нельзя обнаружить при традиционном просмотре данных, поскольку связи слишком сложны, или из-за чрезмерного объема данных.</w:t>
      </w:r>
      <w:r w:rsidR="003072AE" w:rsidRPr="003072AE">
        <w:t xml:space="preserve"> </w:t>
      </w:r>
      <w:r w:rsidR="00FF05F4">
        <w:t>Эти закономерности и тренды можно собрать вместе и определить как модель интеллектуального анализа данных. Модели интеллектуального анализа данных могут применяться к конкретным сценариям, а именно:</w:t>
      </w:r>
    </w:p>
    <w:p w14:paraId="45668948" w14:textId="0618DF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п</w:t>
      </w:r>
      <w:r w:rsidR="00FF05F4" w:rsidRPr="00FF05F4">
        <w:rPr>
          <w:szCs w:val="28"/>
        </w:rPr>
        <w:t>рогноз: оценка продаж, прогнозирование нагрузки сервера или времени простоя сервера</w:t>
      </w:r>
      <w:r>
        <w:rPr>
          <w:szCs w:val="28"/>
        </w:rPr>
        <w:t>;</w:t>
      </w:r>
    </w:p>
    <w:p w14:paraId="09AD6D58" w14:textId="033A2646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иски и вероятности: выбор наиболее подходящих заказчиков для целевой рассылки, определение точки равновесия для рискованных сценариев, назначение вероятностей диагнозам или другим результатам</w:t>
      </w:r>
      <w:r>
        <w:rPr>
          <w:szCs w:val="28"/>
        </w:rPr>
        <w:t>;</w:t>
      </w:r>
    </w:p>
    <w:p w14:paraId="5D4888CE" w14:textId="68DAF47D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р</w:t>
      </w:r>
      <w:r w:rsidR="00FF05F4" w:rsidRPr="00FF05F4">
        <w:rPr>
          <w:szCs w:val="28"/>
        </w:rPr>
        <w:t>екомендации: определение продуктов, которые с высокой долей вероятности могут быть проданы вместе, создание рекомендаций</w:t>
      </w:r>
      <w:r>
        <w:rPr>
          <w:szCs w:val="28"/>
        </w:rPr>
        <w:t>;</w:t>
      </w:r>
    </w:p>
    <w:p w14:paraId="42B53DBF" w14:textId="32E24DEF" w:rsidR="00FF05F4" w:rsidRP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lastRenderedPageBreak/>
        <w:t>о</w:t>
      </w:r>
      <w:r w:rsidR="00FF05F4" w:rsidRPr="00FF05F4">
        <w:rPr>
          <w:szCs w:val="28"/>
        </w:rPr>
        <w:t>пределение последовательностей: анализ выбора заказчиков во время совершения покупок, прогнозирование следующего возможного события</w:t>
      </w:r>
      <w:r>
        <w:rPr>
          <w:szCs w:val="28"/>
        </w:rPr>
        <w:t>;</w:t>
      </w:r>
    </w:p>
    <w:p w14:paraId="3362666D" w14:textId="056926B3" w:rsidR="00FF05F4" w:rsidRDefault="001B55C1" w:rsidP="00790E2F">
      <w:pPr>
        <w:pStyle w:val="af8"/>
        <w:numPr>
          <w:ilvl w:val="0"/>
          <w:numId w:val="2"/>
        </w:numPr>
        <w:spacing w:line="360" w:lineRule="auto"/>
        <w:ind w:left="709" w:hanging="709"/>
        <w:rPr>
          <w:szCs w:val="28"/>
        </w:rPr>
      </w:pPr>
      <w:r>
        <w:rPr>
          <w:szCs w:val="28"/>
        </w:rPr>
        <w:t>г</w:t>
      </w:r>
      <w:r w:rsidR="00FF05F4" w:rsidRPr="00FF05F4">
        <w:rPr>
          <w:szCs w:val="28"/>
        </w:rPr>
        <w:t>руппирование: разделение заказчиков или событий на кластеры связанных элементов, анализ и прогнозирование общих черт</w:t>
      </w:r>
      <w:r w:rsidR="005A2CB6">
        <w:rPr>
          <w:szCs w:val="28"/>
        </w:rPr>
        <w:t>.</w:t>
      </w:r>
    </w:p>
    <w:p w14:paraId="2C3842D8" w14:textId="1E19FBCF" w:rsidR="005A2CB6" w:rsidRPr="005A2CB6" w:rsidRDefault="005A2CB6" w:rsidP="005A2CB6">
      <w:pPr>
        <w:pStyle w:val="2"/>
      </w:pPr>
      <w:r>
        <w:t>Обзор алгоритмов</w:t>
      </w:r>
    </w:p>
    <w:p w14:paraId="6EC751CC" w14:textId="77777777" w:rsidR="00FF05F4" w:rsidRPr="00FF05F4" w:rsidRDefault="00FF05F4" w:rsidP="000900A3">
      <w:pPr>
        <w:pStyle w:val="af8"/>
        <w:spacing w:after="0" w:line="360" w:lineRule="auto"/>
        <w:ind w:left="0" w:firstLine="720"/>
        <w:rPr>
          <w:szCs w:val="28"/>
        </w:rPr>
      </w:pPr>
      <w:r w:rsidRPr="00FF05F4">
        <w:rPr>
          <w:szCs w:val="28"/>
        </w:rPr>
        <w:t>Алгоритм интеллектуального анализа данных — это набор эвристики и вычислений, который создает модель интеллектуального анализа данных из данных. Чтобы создать модель, алгоритм сначала анализирует предоставленные данные, осуществляя поиск определенных закономерностей и тенденций. Алгоритм использует результаты этого анализа для выбора оптимальных параметров создания модели интеллектуального анализа данных. Затем эти параметры применяются ко всему набору данных, чтобы выявить пригодные к использованию закономерности и получить подробную статистику.</w:t>
      </w:r>
    </w:p>
    <w:p w14:paraId="5116ED22" w14:textId="32D081D5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Кластеризация </w:t>
      </w:r>
      <w:r>
        <w:rPr>
          <w:szCs w:val="28"/>
        </w:rPr>
        <w:t>представляет собой</w:t>
      </w:r>
      <w:r w:rsidRPr="002451E1">
        <w:rPr>
          <w:szCs w:val="28"/>
        </w:rPr>
        <w:t xml:space="preserve"> объединение объектов в группы (кластеры) на основе схожести признаков для объектов одной группы и отличий между группами. Большинство алгоритмов кластеризации не опираются на традиционные для статистических методов допущения; они могут использоваться в условиях почти полного отсутствия информации о законах распределения данных. Кластеризацию проводят для объектов с количественными (числовыми), качественными или смешанными признаками. В </w:t>
      </w:r>
      <w:r>
        <w:rPr>
          <w:szCs w:val="28"/>
        </w:rPr>
        <w:t>данной</w:t>
      </w:r>
      <w:r w:rsidRPr="002451E1">
        <w:rPr>
          <w:szCs w:val="28"/>
        </w:rPr>
        <w:t xml:space="preserve"> работе рассматривается кластеризация только для объектов с количественными признаками. Исходной информацией для кластеризации является матрица </w:t>
      </w:r>
      <w:r>
        <w:rPr>
          <w:szCs w:val="28"/>
        </w:rPr>
        <w:t>(</w:t>
      </w:r>
      <w:r w:rsidR="005A2CB6">
        <w:rPr>
          <w:szCs w:val="28"/>
        </w:rPr>
        <w:t>Х</w:t>
      </w:r>
      <w:r w:rsidRPr="009C0753">
        <w:rPr>
          <w:szCs w:val="28"/>
        </w:rPr>
        <w:t>),</w:t>
      </w:r>
      <w:r w:rsidRPr="002451E1">
        <w:rPr>
          <w:szCs w:val="28"/>
        </w:rPr>
        <w:t xml:space="preserve"> каждая строчка которой представляет собой значения n признаков одного из </w:t>
      </w:r>
      <w:r w:rsidR="005A2CB6">
        <w:rPr>
          <w:szCs w:val="28"/>
        </w:rPr>
        <w:t>Х</w:t>
      </w:r>
      <w:r w:rsidRPr="002451E1">
        <w:rPr>
          <w:szCs w:val="28"/>
        </w:rPr>
        <w:t xml:space="preserve"> объектов кластеризации.</w:t>
      </w:r>
    </w:p>
    <w:p w14:paraId="7793FF46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noProof/>
        </w:rPr>
        <w:drawing>
          <wp:inline distT="0" distB="0" distL="0" distR="0" wp14:anchorId="06ED5797" wp14:editId="5A45EACC">
            <wp:extent cx="1857375" cy="942975"/>
            <wp:effectExtent l="0" t="0" r="9525" b="9525"/>
            <wp:docPr id="13" name="Рисунок 13" descr="http://matlab.exponenta.ru/fuzzylogic/book1/images_12/image0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://matlab.exponenta.ru/fuzzylogic/book1/images_12/image001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1D0A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lastRenderedPageBreak/>
        <w:t xml:space="preserve">Задача кластеризации состоит в разбиении объектов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подмножеств (кластеров), в которых объекты более схожи между собой, чем с объектами из других кластеров. </w:t>
      </w:r>
    </w:p>
    <w:p w14:paraId="5627BECE" w14:textId="77777777" w:rsidR="000900A3" w:rsidRPr="002451E1" w:rsidRDefault="000900A3" w:rsidP="000900A3">
      <w:pPr>
        <w:pStyle w:val="12"/>
        <w:spacing w:line="360" w:lineRule="auto"/>
        <w:rPr>
          <w:szCs w:val="28"/>
        </w:rPr>
      </w:pPr>
      <w:r>
        <w:rPr>
          <w:szCs w:val="28"/>
        </w:rPr>
        <w:t>Методы кластеризации</w:t>
      </w:r>
      <w:r w:rsidRPr="002451E1">
        <w:rPr>
          <w:szCs w:val="28"/>
        </w:rPr>
        <w:t xml:space="preserve"> можно классифицировать на четкие и нечеткие. Четкие методы кластеризации разбивают исходное множество объектов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на несколько непересекающихся подмножеств. При этом любой объект из </w:t>
      </w:r>
      <w:r>
        <w:rPr>
          <w:szCs w:val="28"/>
          <w:lang w:val="en-US"/>
        </w:rPr>
        <w:t>X</w:t>
      </w:r>
      <w:r w:rsidRPr="002451E1">
        <w:rPr>
          <w:szCs w:val="28"/>
        </w:rPr>
        <w:t xml:space="preserve"> принадлежит только одному кластеру. Нечеткие методы кластеризации позволяют одному и тому же объекту принадлежать одновременно нескольким (или даже всем) кластерам, но с различной степенью. Нечеткая кластеризация во многих ситуациях более "естественна", чем четкая, например, для объектов, расположенных на границе кластеров.</w:t>
      </w:r>
    </w:p>
    <w:p w14:paraId="4DCFCB30" w14:textId="77777777" w:rsidR="000900A3" w:rsidRDefault="000900A3" w:rsidP="000900A3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Методы кластеризации также классифицируются по тому, определено ли количество кластеров заранее или нет. В последнем случае количество кластеров определяется в ходе выполнения алгоритма на основе распределения исходных данных. </w:t>
      </w:r>
    </w:p>
    <w:p w14:paraId="4BBA4D44" w14:textId="5257EEF1" w:rsidR="005A2CB6" w:rsidRPr="005A2CB6" w:rsidRDefault="005A2CB6" w:rsidP="005A2CB6">
      <w:pPr>
        <w:spacing w:after="0" w:line="360" w:lineRule="auto"/>
        <w:ind w:firstLine="3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данной работе для решения задачи разбиения запросов используется алгоритм нечеткой кластеризации с-средних.</w:t>
      </w:r>
    </w:p>
    <w:p w14:paraId="08363023" w14:textId="4A95893D" w:rsidR="00501DF6" w:rsidRPr="00501DF6" w:rsidRDefault="0036316B" w:rsidP="006B75D1">
      <w:pPr>
        <w:pStyle w:val="a1"/>
        <w:spacing w:line="360" w:lineRule="auto"/>
        <w:ind w:firstLine="360"/>
        <w:rPr>
          <w:szCs w:val="28"/>
        </w:rPr>
      </w:pPr>
      <w:r>
        <w:rPr>
          <w:szCs w:val="28"/>
        </w:rPr>
        <w:t xml:space="preserve">В настоящее время существует множество различных сервисов, которые </w:t>
      </w:r>
      <w:r w:rsidR="00FF05F4">
        <w:rPr>
          <w:szCs w:val="28"/>
        </w:rPr>
        <w:t>занимаются интеллектуальным анализом больших объемов данных</w:t>
      </w:r>
      <w:r>
        <w:rPr>
          <w:szCs w:val="28"/>
        </w:rPr>
        <w:t xml:space="preserve">. Наиболее </w:t>
      </w:r>
      <w:r w:rsidR="00FF05F4">
        <w:rPr>
          <w:szCs w:val="28"/>
        </w:rPr>
        <w:t>схожим с разрабатываемой системой является</w:t>
      </w:r>
      <w:r w:rsidR="00501DF6">
        <w:rPr>
          <w:szCs w:val="28"/>
        </w:rPr>
        <w:t xml:space="preserve"> платный сервис </w:t>
      </w:r>
      <w:r w:rsidR="00501DF6" w:rsidRPr="00501DF6">
        <w:rPr>
          <w:szCs w:val="28"/>
        </w:rPr>
        <w:t>SpyWords</w:t>
      </w:r>
      <w:r w:rsidR="00501DF6">
        <w:rPr>
          <w:szCs w:val="28"/>
        </w:rPr>
        <w:t>.</w:t>
      </w:r>
    </w:p>
    <w:p w14:paraId="21E4E8F9" w14:textId="78BA84AC" w:rsidR="00844424" w:rsidRDefault="00501DF6" w:rsidP="00501DF6">
      <w:pPr>
        <w:pStyle w:val="a1"/>
        <w:spacing w:line="360" w:lineRule="auto"/>
        <w:rPr>
          <w:szCs w:val="28"/>
        </w:rPr>
      </w:pPr>
      <w:r w:rsidRPr="00501DF6">
        <w:rPr>
          <w:szCs w:val="28"/>
        </w:rPr>
        <w:t xml:space="preserve">Концепция SpyWords – это функциональная платформа по анализу запросов конкурентов в контексте и поиске. </w:t>
      </w:r>
      <w:r>
        <w:rPr>
          <w:szCs w:val="28"/>
        </w:rPr>
        <w:t>С</w:t>
      </w:r>
      <w:r w:rsidRPr="00501DF6">
        <w:rPr>
          <w:szCs w:val="28"/>
        </w:rPr>
        <w:t>ервис позволяет специалистам по интернет-маркетингу и seo отслеживать полезную и уникальную информацию о сайте конкурентов: ключевые слова в контекстной рекламе и органическом поиске, тексты объявлений, позиции в контексте и органи</w:t>
      </w:r>
      <w:r>
        <w:rPr>
          <w:szCs w:val="28"/>
        </w:rPr>
        <w:t>ке, дневной бюджет и так далее.</w:t>
      </w:r>
      <w:r w:rsidR="003072AE" w:rsidRPr="003072AE">
        <w:rPr>
          <w:szCs w:val="28"/>
        </w:rPr>
        <w:t xml:space="preserve"> </w:t>
      </w:r>
      <w:r w:rsidRPr="00501DF6">
        <w:rPr>
          <w:szCs w:val="28"/>
        </w:rPr>
        <w:t>Функционал сервиса полезен как на стадии начального формирования семантического ядра для контекста/продвижения, так и на этапе оптимизации действующей компании (поиска новых эффективных слов/анализа активности ключевых конкурентов).</w:t>
      </w:r>
      <w:r w:rsidR="003072AE" w:rsidRPr="003072AE">
        <w:rPr>
          <w:szCs w:val="28"/>
        </w:rPr>
        <w:t xml:space="preserve"> </w:t>
      </w:r>
      <w:r w:rsidR="0036316B">
        <w:rPr>
          <w:szCs w:val="28"/>
        </w:rPr>
        <w:t xml:space="preserve">Недостатком данного сервиса является то, </w:t>
      </w:r>
      <w:r w:rsidR="0036316B">
        <w:rPr>
          <w:szCs w:val="28"/>
        </w:rPr>
        <w:lastRenderedPageBreak/>
        <w:t xml:space="preserve">что </w:t>
      </w:r>
      <w:r w:rsidR="00166AD6">
        <w:rPr>
          <w:szCs w:val="28"/>
        </w:rPr>
        <w:t xml:space="preserve">в нем </w:t>
      </w:r>
      <w:r>
        <w:rPr>
          <w:szCs w:val="28"/>
        </w:rPr>
        <w:t>отсутствует разделение запросов на регионы</w:t>
      </w:r>
      <w:r w:rsidR="00166AD6" w:rsidRPr="00166AD6">
        <w:rPr>
          <w:szCs w:val="28"/>
        </w:rPr>
        <w:t xml:space="preserve"> </w:t>
      </w:r>
      <w:r w:rsidR="00166AD6">
        <w:rPr>
          <w:szCs w:val="28"/>
        </w:rPr>
        <w:t>и пользователь получает  отчеты в неудобном для себя виде</w:t>
      </w:r>
      <w:r w:rsidR="00BF665B">
        <w:rPr>
          <w:szCs w:val="28"/>
        </w:rPr>
        <w:t xml:space="preserve"> </w:t>
      </w:r>
      <w:r w:rsidR="00BF665B" w:rsidRPr="00BF665B">
        <w:rPr>
          <w:szCs w:val="28"/>
        </w:rPr>
        <w:t>[7]</w:t>
      </w:r>
      <w:r w:rsidR="0036316B">
        <w:rPr>
          <w:szCs w:val="28"/>
        </w:rPr>
        <w:t>.</w:t>
      </w:r>
    </w:p>
    <w:p w14:paraId="16BCF4D4" w14:textId="2680BE36" w:rsidR="008B0287" w:rsidRPr="008B0287" w:rsidRDefault="008B0287" w:rsidP="00BF665B">
      <w:pPr>
        <w:pStyle w:val="afa"/>
        <w:shd w:val="clear" w:color="auto" w:fill="FFFFFF"/>
        <w:spacing w:line="360" w:lineRule="auto"/>
        <w:ind w:firstLine="708"/>
        <w:rPr>
          <w:sz w:val="28"/>
          <w:szCs w:val="28"/>
        </w:rPr>
      </w:pPr>
      <w:r w:rsidRPr="008B0287">
        <w:rPr>
          <w:sz w:val="28"/>
          <w:szCs w:val="28"/>
        </w:rPr>
        <w:t xml:space="preserve">Сервис </w:t>
      </w:r>
      <w:r>
        <w:rPr>
          <w:sz w:val="28"/>
          <w:szCs w:val="28"/>
          <w:lang w:val="en-US"/>
        </w:rPr>
        <w:t>Q</w:t>
      </w:r>
      <w:r w:rsidRPr="008B0287">
        <w:rPr>
          <w:sz w:val="28"/>
          <w:szCs w:val="28"/>
        </w:rPr>
        <w:t>uicksprout проводит анализ веб-сайтов на предмет того, как они продвигаются в популярных социальных сетях и насколько активно посетители делятся их контентом. На основе этих данных можно узнать, какие страницы конкурентов пользуются наибольшей популярностью в социальных сетях, какая социальная сеть наиболее популярна в каждой тематике, и делать акцент на продвижение именно в ней. На сервисе можно анализировать свой сайт в сравнении с тремя сайтами конкурентов, причем как главные страницы, так и внутренние. Недостатком сервиса является то, что он англоязычный, и как следствие не поддерживает работу с популярными в России социальными сетями, такими как «Вконтакте» и «Одноклассники»</w:t>
      </w:r>
      <w:r w:rsidR="00BF665B" w:rsidRPr="00BF665B">
        <w:rPr>
          <w:sz w:val="28"/>
          <w:szCs w:val="28"/>
        </w:rPr>
        <w:t>[8]</w:t>
      </w:r>
      <w:r w:rsidRPr="008B0287">
        <w:rPr>
          <w:sz w:val="28"/>
          <w:szCs w:val="28"/>
        </w:rPr>
        <w:t>.</w:t>
      </w:r>
    </w:p>
    <w:p w14:paraId="1D364D59" w14:textId="340DDDAF" w:rsidR="003072AE" w:rsidRDefault="008B0287" w:rsidP="008B0287">
      <w:pPr>
        <w:pStyle w:val="a1"/>
        <w:spacing w:line="360" w:lineRule="auto"/>
        <w:rPr>
          <w:szCs w:val="28"/>
        </w:rPr>
      </w:pPr>
      <w:r>
        <w:rPr>
          <w:szCs w:val="28"/>
        </w:rPr>
        <w:t xml:space="preserve">Также полезным при продвижении сайтов является сервис </w:t>
      </w:r>
      <w:r w:rsidR="00BF665B" w:rsidRPr="00BF665B">
        <w:rPr>
          <w:szCs w:val="28"/>
        </w:rPr>
        <w:t>Ahrefs</w:t>
      </w:r>
      <w:r w:rsidR="00BF665B">
        <w:rPr>
          <w:szCs w:val="28"/>
        </w:rPr>
        <w:t xml:space="preserve">. С помощью него можно узнать, </w:t>
      </w:r>
      <w:r w:rsidR="00BF665B" w:rsidRPr="00BF665B">
        <w:rPr>
          <w:szCs w:val="28"/>
        </w:rPr>
        <w:t>какие позиции и по каким поисковым запросам занимает та или иная внутренняя страница любого сайта, причем будет отображаться изменение позиций и дата последнего изменения. Ahrefs имеет свою собственную базу данных о сайтах и внешних ссылках , которая ежедневно пополняется. Список появившихся и удаленных внешних ссылок, данные можно просматривать по дням, а также получать ежедневную статистику в удобной для пользователя форме. К недостаткам можно отнести отсутствие русско-язычного интерфейса [9].</w:t>
      </w:r>
    </w:p>
    <w:p w14:paraId="0C3354E6" w14:textId="1B665C05" w:rsidR="00D451F6" w:rsidRDefault="00D451F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6F19769B" w14:textId="64F63C30" w:rsidR="00D451F6" w:rsidRDefault="00D451F6" w:rsidP="008A27C3">
      <w:pPr>
        <w:pStyle w:val="1"/>
      </w:pPr>
      <w:bookmarkStart w:id="12" w:name="_Toc403728959"/>
      <w:r w:rsidRPr="00C12862">
        <w:lastRenderedPageBreak/>
        <w:t xml:space="preserve">Требования к </w:t>
      </w:r>
      <w:r>
        <w:t>системе</w:t>
      </w:r>
      <w:r w:rsidRPr="00D451F6">
        <w:t xml:space="preserve"> мониторинга и продвижения веб-сайтов</w:t>
      </w:r>
      <w:bookmarkEnd w:id="12"/>
    </w:p>
    <w:p w14:paraId="6B88593F" w14:textId="079579DC" w:rsidR="008A27C3" w:rsidRPr="00C12862" w:rsidRDefault="008A27C3" w:rsidP="008A27C3">
      <w:pPr>
        <w:pStyle w:val="2"/>
      </w:pPr>
      <w:bookmarkStart w:id="13" w:name="_Toc403728960"/>
      <w:r>
        <w:t>Интеллектуальная система</w:t>
      </w:r>
      <w:r w:rsidRPr="00D451F6">
        <w:t xml:space="preserve"> мониторинга и продвижения веб-сайтов</w:t>
      </w:r>
    </w:p>
    <w:p w14:paraId="536EA206" w14:textId="3B81A04B" w:rsidR="002E351D" w:rsidRDefault="002E351D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E351D">
        <w:rPr>
          <w:rFonts w:ascii="Times New Roman" w:eastAsia="Times New Roman" w:hAnsi="Times New Roman" w:cs="Times New Roman"/>
          <w:sz w:val="28"/>
          <w:szCs w:val="28"/>
        </w:rPr>
        <w:t>Интеллек</w:t>
      </w:r>
      <w:r>
        <w:rPr>
          <w:rFonts w:ascii="Times New Roman" w:eastAsia="Times New Roman" w:hAnsi="Times New Roman" w:cs="Times New Roman"/>
          <w:sz w:val="28"/>
          <w:szCs w:val="28"/>
        </w:rPr>
        <w:t>т</w:t>
      </w:r>
      <w:r w:rsidRPr="002E351D">
        <w:rPr>
          <w:rFonts w:ascii="Times New Roman" w:eastAsia="Times New Roman" w:hAnsi="Times New Roman" w:cs="Times New Roman"/>
          <w:sz w:val="28"/>
          <w:szCs w:val="28"/>
        </w:rPr>
        <w:t>уальная сис</w:t>
      </w:r>
      <w:r>
        <w:rPr>
          <w:rFonts w:ascii="Times New Roman" w:eastAsia="Times New Roman" w:hAnsi="Times New Roman" w:cs="Times New Roman"/>
          <w:sz w:val="28"/>
          <w:szCs w:val="28"/>
        </w:rPr>
        <w:t>тема мониторинга и продвижения веб-сайтов в поисковых системах является расширением систем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мониторинга позиций сайтов 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>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поисковых системах и направлена на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ускорение и оптимизацию процесса продвижения веб-ресурса, а также анализа его состояния на фоне конкурентов.</w:t>
      </w:r>
    </w:p>
    <w:p w14:paraId="7BCD2E32" w14:textId="402F3FAF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корректной работы системы необходимы данные о </w:t>
      </w:r>
      <w:r w:rsidRPr="00F172E2">
        <w:rPr>
          <w:rFonts w:ascii="Times New Roman" w:eastAsia="Times New Roman" w:hAnsi="Times New Roman" w:cs="Times New Roman"/>
          <w:sz w:val="28"/>
          <w:szCs w:val="28"/>
        </w:rPr>
        <w:t>сборе позиций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интересующего веб-ресурса за длительный период времени (от месяца до года) и список запросов, по которым эта информация собиралась. Запросы могут быть добавлены в систему как самим пользователем, так и специалистом по продвижению сайтов. Сборщик позиций ежедневно обрабатывает данные наиболее популярных поисковых систем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 xml:space="preserve">, таких, как Яндекс и </w:t>
      </w:r>
      <w:r w:rsidR="00F172E2" w:rsidRPr="00BB4255">
        <w:rPr>
          <w:rFonts w:ascii="Times New Roman" w:eastAsia="Times New Roman" w:hAnsi="Times New Roman" w:cs="Times New Roman"/>
          <w:sz w:val="28"/>
          <w:szCs w:val="28"/>
        </w:rPr>
        <w:t>Google</w:t>
      </w:r>
      <w:r w:rsidR="00F172E2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глубины 50, 200 или 500 позиций, после чего система анализирует полученную информацию и предоставляет ее в удобном для пользователя виде.</w:t>
      </w:r>
    </w:p>
    <w:p w14:paraId="5183069E" w14:textId="380B36C3" w:rsidR="002339BB" w:rsidRDefault="002339BB" w:rsidP="00BB4255">
      <w:pPr>
        <w:shd w:val="clear" w:color="auto" w:fill="FFFFFF"/>
        <w:spacing w:after="0" w:line="360" w:lineRule="auto"/>
        <w:ind w:firstLine="57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Благодаря системе анализа данных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 вкладке «Конкуренты» пользователю будет доступна информация о других ресурсах, которые занимали наиболее высокие позиции на страницах результатов поиска по интересующим его запросам в течение длительного времени. Также пользователь может увидеть список запросов, по которым каждый конкурент встречается наиболее часто</w:t>
      </w:r>
      <w:r w:rsidR="00BD25AE">
        <w:rPr>
          <w:rFonts w:ascii="Times New Roman" w:eastAsia="Times New Roman" w:hAnsi="Times New Roman" w:cs="Times New Roman"/>
          <w:sz w:val="28"/>
          <w:szCs w:val="28"/>
        </w:rPr>
        <w:t xml:space="preserve"> (рис. 1)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3F9F957" w14:textId="7B8F8BC9" w:rsidR="00BD25AE" w:rsidRDefault="00BD25AE" w:rsidP="00BB4255">
      <w:pPr>
        <w:shd w:val="clear" w:color="auto" w:fill="FFFFFF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0498CD9B" wp14:editId="746B5E0A">
            <wp:extent cx="4603751" cy="1872712"/>
            <wp:effectExtent l="0" t="0" r="6350" b="0"/>
            <wp:docPr id="2" name="Рисунок 2" descr="C:\Users\Крокодил\Pictures\макет работы системы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Крокодил\Pictures\макет работы системы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910" cy="1872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3A0AA" w14:textId="427D0D23" w:rsidR="00BD25AE" w:rsidRDefault="00BD25AE" w:rsidP="00BB4255">
      <w:pPr>
        <w:shd w:val="clear" w:color="auto" w:fill="FFFFFF"/>
        <w:spacing w:after="0" w:line="360" w:lineRule="auto"/>
        <w:ind w:firstLine="576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097F07">
        <w:rPr>
          <w:rFonts w:ascii="Times New Roman" w:eastAsia="Times New Roman" w:hAnsi="Times New Roman" w:cs="Times New Roman"/>
          <w:b/>
          <w:sz w:val="28"/>
          <w:szCs w:val="28"/>
        </w:rPr>
        <w:t>Рис. 1.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Выявление конкурентов</w:t>
      </w:r>
    </w:p>
    <w:p w14:paraId="0590C4EE" w14:textId="77777777" w:rsidR="004F2C50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С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истема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 и продвижения веб-сайтов позволит специалистам по продвижению веб-ресурсов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сформировать новые запросы для продвижения и 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семантическое ядро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 сайта, на основе которого осуществляется ранжирование большинства поисковых систем. </w:t>
      </w:r>
    </w:p>
    <w:p w14:paraId="78A75C69" w14:textId="0B32ADE8" w:rsidR="008642F8" w:rsidRDefault="002339BB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Для подбора </w:t>
      </w:r>
      <w:r w:rsidRPr="00BB4255">
        <w:rPr>
          <w:rFonts w:ascii="Times New Roman" w:eastAsia="Times New Roman" w:hAnsi="Times New Roman" w:cs="Times New Roman"/>
          <w:sz w:val="28"/>
          <w:szCs w:val="28"/>
        </w:rPr>
        <w:t>семантического ядра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достаточно 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>ввести ключевое слово</w:t>
      </w:r>
      <w:r w:rsidR="00097F07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и сервис подберет </w:t>
      </w:r>
      <w:r w:rsidR="00A82656">
        <w:rPr>
          <w:rFonts w:ascii="Times New Roman" w:eastAsia="Times New Roman" w:hAnsi="Times New Roman" w:cs="Times New Roman"/>
          <w:sz w:val="28"/>
          <w:szCs w:val="28"/>
        </w:rPr>
        <w:t>информацию о том, как</w:t>
      </w:r>
      <w:r w:rsidRPr="002339BB">
        <w:rPr>
          <w:rFonts w:ascii="Times New Roman" w:eastAsia="Times New Roman" w:hAnsi="Times New Roman" w:cs="Times New Roman"/>
          <w:sz w:val="28"/>
          <w:szCs w:val="28"/>
        </w:rPr>
        <w:t xml:space="preserve"> продвигаются конкуренты.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Система обеспечивает анализ уже введенных пользователем запросов, отбирает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наиболее эффективные и качественные </w:t>
      </w:r>
      <w:r w:rsidR="004F2C50">
        <w:rPr>
          <w:rFonts w:ascii="Times New Roman" w:eastAsia="Times New Roman" w:hAnsi="Times New Roman" w:cs="Times New Roman"/>
          <w:sz w:val="28"/>
          <w:szCs w:val="28"/>
        </w:rPr>
        <w:t>из них, а также предлагает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однородные запросы, по которым конкуренты осуществляют продвижение наиболее успешно. </w:t>
      </w:r>
    </w:p>
    <w:p w14:paraId="6566A846" w14:textId="3FAB5DB2" w:rsidR="002339BB" w:rsidRPr="002339BB" w:rsidRDefault="004F2C50" w:rsidP="00BB4255">
      <w:pPr>
        <w:shd w:val="clear" w:color="auto" w:fill="FFFFFF"/>
        <w:spacing w:after="0" w:line="360" w:lineRule="auto"/>
        <w:ind w:firstLine="4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="002339BB">
        <w:rPr>
          <w:rFonts w:ascii="Times New Roman" w:eastAsia="Times New Roman" w:hAnsi="Times New Roman" w:cs="Times New Roman"/>
          <w:sz w:val="28"/>
          <w:szCs w:val="28"/>
        </w:rPr>
        <w:t xml:space="preserve">се 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>табличные данные можно легко сортировать по возрастанию / убыванию. А содержимое любых отчетов легко экспортируется в популярный формат .</w:t>
      </w:r>
      <w:r w:rsidR="002339BB" w:rsidRPr="00BB4255">
        <w:rPr>
          <w:rFonts w:ascii="Times New Roman" w:eastAsia="Times New Roman" w:hAnsi="Times New Roman" w:cs="Times New Roman"/>
          <w:sz w:val="28"/>
          <w:szCs w:val="28"/>
        </w:rPr>
        <w:t>odt</w:t>
      </w:r>
      <w:r w:rsidR="002339BB" w:rsidRPr="002339BB">
        <w:rPr>
          <w:rFonts w:ascii="Times New Roman" w:eastAsia="Times New Roman" w:hAnsi="Times New Roman" w:cs="Times New Roman"/>
          <w:sz w:val="28"/>
          <w:szCs w:val="28"/>
        </w:rPr>
        <w:t xml:space="preserve"> для дальнейшего анализа.</w:t>
      </w:r>
    </w:p>
    <w:p w14:paraId="68A80F45" w14:textId="77777777" w:rsidR="00D451F6" w:rsidRPr="00C12862" w:rsidRDefault="00D451F6" w:rsidP="00D451F6">
      <w:pPr>
        <w:pStyle w:val="2"/>
      </w:pPr>
      <w:r>
        <w:t>Варианты использования системы</w:t>
      </w:r>
      <w:bookmarkEnd w:id="13"/>
    </w:p>
    <w:p w14:paraId="228D0FF1" w14:textId="3F57A851" w:rsidR="001B55C1" w:rsidRDefault="001B55C1" w:rsidP="00D451F6">
      <w:pPr>
        <w:pStyle w:val="ad"/>
        <w:spacing w:after="0" w:line="360" w:lineRule="auto"/>
      </w:pPr>
      <w:r>
        <w:t xml:space="preserve">Можно выделить следующих основных актеров, взаимодействующих с </w:t>
      </w:r>
      <w:r w:rsidR="00D451F6">
        <w:t>системой мониторинга и продвижения веб-сайтов</w:t>
      </w:r>
      <w:r>
        <w:t>:</w:t>
      </w:r>
    </w:p>
    <w:p w14:paraId="18A95620" w14:textId="677000C6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>клиент</w:t>
      </w:r>
      <w:r w:rsidR="001B55C1">
        <w:rPr>
          <w:i/>
        </w:rPr>
        <w:t xml:space="preserve"> </w:t>
      </w:r>
      <w:r w:rsidR="001B55C1">
        <w:t>– это актер,</w:t>
      </w:r>
      <w:r w:rsidR="00BD25AE">
        <w:t xml:space="preserve"> использующий систему для мониторинга состояния интересующего его веб-ресурса</w:t>
      </w:r>
      <w:r w:rsidR="001B55C1" w:rsidRPr="0077486A">
        <w:t>;</w:t>
      </w:r>
    </w:p>
    <w:p w14:paraId="3359C2FC" w14:textId="10E69CE3" w:rsidR="001B55C1" w:rsidRPr="0077486A" w:rsidRDefault="00D451F6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>
        <w:rPr>
          <w:i/>
        </w:rPr>
        <w:t xml:space="preserve">специалист </w:t>
      </w:r>
      <w:r>
        <w:rPr>
          <w:i/>
          <w:lang w:val="en-US"/>
        </w:rPr>
        <w:t>SEO</w:t>
      </w:r>
      <w:r w:rsidR="001B55C1">
        <w:t xml:space="preserve"> – это </w:t>
      </w:r>
      <w:r>
        <w:t>клиент</w:t>
      </w:r>
      <w:r w:rsidR="001B55C1">
        <w:t>,</w:t>
      </w:r>
      <w:r>
        <w:t xml:space="preserve"> </w:t>
      </w:r>
      <w:r w:rsidR="00BD25AE">
        <w:t>занимающийся продвижением веб-ресурсов, и использующий систему для оптимизации процесса продвижения</w:t>
      </w:r>
      <w:r w:rsidR="001B55C1" w:rsidRPr="0077486A">
        <w:t>;</w:t>
      </w:r>
    </w:p>
    <w:p w14:paraId="159A05F8" w14:textId="39624D74" w:rsidR="001B55C1" w:rsidRDefault="003D43D7" w:rsidP="00790E2F">
      <w:pPr>
        <w:pStyle w:val="ad"/>
        <w:numPr>
          <w:ilvl w:val="0"/>
          <w:numId w:val="5"/>
        </w:numPr>
        <w:suppressAutoHyphens w:val="0"/>
        <w:spacing w:after="0" w:line="360" w:lineRule="auto"/>
        <w:ind w:left="709" w:hanging="709"/>
      </w:pPr>
      <w:r w:rsidRPr="00BB4255">
        <w:rPr>
          <w:i/>
        </w:rPr>
        <w:t>Система мониторинга</w:t>
      </w:r>
      <w:r w:rsidR="001B55C1">
        <w:rPr>
          <w:i/>
        </w:rPr>
        <w:t xml:space="preserve"> </w:t>
      </w:r>
      <w:r w:rsidR="001B55C1">
        <w:t xml:space="preserve">– это актер, </w:t>
      </w:r>
      <w:r w:rsidR="00BD25AE">
        <w:t>который обновляет данные, которые обрабатывает система с течением времени</w:t>
      </w:r>
      <w:r w:rsidR="001B55C1">
        <w:t>;</w:t>
      </w:r>
    </w:p>
    <w:p w14:paraId="04BDC0DC" w14:textId="5A7A4158" w:rsidR="001B55C1" w:rsidRDefault="001B55C1" w:rsidP="00D451F6">
      <w:pPr>
        <w:pStyle w:val="ad"/>
        <w:spacing w:after="0" w:line="360" w:lineRule="auto"/>
        <w:rPr>
          <w:szCs w:val="28"/>
        </w:rPr>
      </w:pPr>
      <w:r w:rsidRPr="001A672A">
        <w:rPr>
          <w:szCs w:val="28"/>
        </w:rPr>
        <w:t xml:space="preserve">Можно определить следующие основные варианты использования </w:t>
      </w:r>
      <w:r w:rsidR="00D451F6">
        <w:t>системы</w:t>
      </w:r>
      <w:r w:rsidR="00D451F6" w:rsidRPr="00D451F6">
        <w:t xml:space="preserve"> мониторинга и продвижения веб-сайтов</w:t>
      </w:r>
      <w:r w:rsidRPr="001A672A">
        <w:rPr>
          <w:szCs w:val="28"/>
        </w:rPr>
        <w:t xml:space="preserve"> </w:t>
      </w:r>
      <w:r w:rsidRPr="00D451F6">
        <w:rPr>
          <w:szCs w:val="28"/>
        </w:rPr>
        <w:t xml:space="preserve">(рис. </w:t>
      </w:r>
      <w:r w:rsidR="00BD25AE">
        <w:rPr>
          <w:b/>
          <w:szCs w:val="28"/>
        </w:rPr>
        <w:t>2</w:t>
      </w:r>
      <w:r w:rsidRPr="00D451F6">
        <w:rPr>
          <w:szCs w:val="28"/>
        </w:rPr>
        <w:t>).</w:t>
      </w:r>
    </w:p>
    <w:p w14:paraId="0FE9EC9E" w14:textId="5105FCD8" w:rsidR="002E0FA1" w:rsidRPr="00BD25AE" w:rsidRDefault="002E0FA1" w:rsidP="002E0FA1">
      <w:pPr>
        <w:pStyle w:val="ad"/>
        <w:ind w:firstLine="0"/>
        <w:jc w:val="center"/>
      </w:pPr>
      <w:r w:rsidRPr="002E0FA1">
        <w:rPr>
          <w:noProof/>
        </w:rPr>
        <w:lastRenderedPageBreak/>
        <w:drawing>
          <wp:inline distT="0" distB="0" distL="0" distR="0" wp14:anchorId="2562F9D7" wp14:editId="61176ED1">
            <wp:extent cx="6119495" cy="5615615"/>
            <wp:effectExtent l="0" t="0" r="0" b="4445"/>
            <wp:docPr id="1" name="Рисунок 1" descr="C:\Users\Екатерина\Downloads\UseCaseInt - Use Cas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UseCaseInt - Use Case (1)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5615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D327B" w14:textId="05A7A35C" w:rsidR="00D451F6" w:rsidRPr="002E0FA1" w:rsidRDefault="002E0FA1" w:rsidP="002E0FA1">
      <w:pPr>
        <w:pStyle w:val="ad"/>
        <w:spacing w:line="384" w:lineRule="auto"/>
        <w:ind w:firstLine="0"/>
        <w:jc w:val="center"/>
        <w:rPr>
          <w:rStyle w:val="aff6"/>
          <w:sz w:val="26"/>
          <w:szCs w:val="26"/>
        </w:rPr>
      </w:pPr>
      <w:r w:rsidRPr="008F5E2D">
        <w:rPr>
          <w:rStyle w:val="aff8"/>
        </w:rPr>
        <w:t xml:space="preserve">Рис. </w:t>
      </w:r>
      <w:r>
        <w:rPr>
          <w:rStyle w:val="aff8"/>
        </w:rPr>
        <w:t>2</w:t>
      </w:r>
      <w:r w:rsidRPr="008F5E2D">
        <w:rPr>
          <w:rStyle w:val="aff8"/>
        </w:rPr>
        <w:t>.</w:t>
      </w:r>
      <w:r w:rsidRPr="00BB789D">
        <w:t xml:space="preserve"> </w:t>
      </w:r>
      <w:r w:rsidRPr="002E0FA1">
        <w:rPr>
          <w:rStyle w:val="aff6"/>
          <w:sz w:val="26"/>
          <w:szCs w:val="26"/>
        </w:rPr>
        <w:t>Варианты</w:t>
      </w:r>
      <w:r w:rsidR="00097F07">
        <w:rPr>
          <w:rStyle w:val="aff6"/>
          <w:sz w:val="26"/>
          <w:szCs w:val="26"/>
        </w:rPr>
        <w:t xml:space="preserve"> использования</w:t>
      </w:r>
      <w:r w:rsidR="00D451F6" w:rsidRPr="002E0FA1">
        <w:rPr>
          <w:rStyle w:val="aff6"/>
          <w:sz w:val="26"/>
          <w:szCs w:val="26"/>
        </w:rPr>
        <w:t xml:space="preserve"> системы мониторинга и продвижения веб-сайтов</w:t>
      </w:r>
    </w:p>
    <w:p w14:paraId="6C612F05" w14:textId="77FA4E7E" w:rsidR="00D451F6" w:rsidRPr="00966E84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  <w:rPr>
          <w:szCs w:val="28"/>
        </w:rPr>
      </w:pPr>
      <w:r>
        <w:t xml:space="preserve">Клиент может </w:t>
      </w:r>
      <w:r>
        <w:rPr>
          <w:i/>
        </w:rPr>
        <w:t>выявить конкурентов</w:t>
      </w:r>
      <w:r w:rsidR="004F2C50">
        <w:rPr>
          <w:i/>
        </w:rPr>
        <w:t xml:space="preserve"> своего веб-сайта</w:t>
      </w:r>
      <w:r w:rsidR="00966E84">
        <w:rPr>
          <w:i/>
        </w:rPr>
        <w:t xml:space="preserve">, </w:t>
      </w:r>
      <w:r w:rsidR="00966E84" w:rsidRPr="00966E84">
        <w:rPr>
          <w:szCs w:val="28"/>
        </w:rPr>
        <w:t>то есть просмотреть веб-сайты, которые наиболее часто встречаются на странице результатов поиска по интересующим клиента запросам.</w:t>
      </w:r>
    </w:p>
    <w:p w14:paraId="6755D171" w14:textId="6C6D60C8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>просмотреть группы интересующих его запросов,</w:t>
      </w:r>
      <w:r>
        <w:t xml:space="preserve"> </w:t>
      </w:r>
      <w:r w:rsidR="00966E84">
        <w:t>то есть подмножество из заданных им запросов, по которым каждый из конкурентов занимает высокие позиции на странице результатов поиска в течение длительного времени.</w:t>
      </w:r>
    </w:p>
    <w:p w14:paraId="6250DB5A" w14:textId="17EE6B8C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проанализировать активность каждого из конкурентов </w:t>
      </w:r>
      <w:r w:rsidR="00966E84">
        <w:t xml:space="preserve">за заданный период времени, то есть </w:t>
      </w:r>
      <w:r w:rsidR="001C750E">
        <w:t>увидеть,</w:t>
      </w:r>
      <w:r w:rsidR="00966E84">
        <w:t xml:space="preserve"> как часто и на каких позициях </w:t>
      </w:r>
      <w:r w:rsidR="00966E84">
        <w:lastRenderedPageBreak/>
        <w:t>оказывался сайт конкурента в поисковой выдаче по каждому запросу за заданный период времени.</w:t>
      </w:r>
    </w:p>
    <w:p w14:paraId="52FBFCD6" w14:textId="0482B53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>
        <w:rPr>
          <w:i/>
        </w:rPr>
        <w:t xml:space="preserve">просмотреть позиции конкурентов </w:t>
      </w:r>
      <w:r w:rsidRPr="00240DDB">
        <w:t>за заданный период времени</w:t>
      </w:r>
      <w:r w:rsidR="00966E84">
        <w:t xml:space="preserve"> по интересующим его запросам</w:t>
      </w:r>
      <w:r w:rsidRPr="00240DDB">
        <w:t>.</w:t>
      </w:r>
    </w:p>
    <w:p w14:paraId="281F8239" w14:textId="04092A69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просмотреть запросы</w:t>
      </w:r>
      <w:r>
        <w:t>, которые рекомендованы ему для продвижения.</w:t>
      </w:r>
      <w:r w:rsidR="00966E84">
        <w:t xml:space="preserve"> На вкладке «Рекомендованные запросы» пользователь видит список запросов, схожих с теми, которые клиент заранее задал в системе.</w:t>
      </w:r>
    </w:p>
    <w:p w14:paraId="5BD38E6F" w14:textId="589756DB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Клиент может </w:t>
      </w:r>
      <w:r w:rsidRPr="00240DDB">
        <w:rPr>
          <w:i/>
        </w:rPr>
        <w:t>получить отчет о состоянии продвижения его сайта</w:t>
      </w:r>
      <w:r>
        <w:t>, в котором также содержится информация о конкурентах.</w:t>
      </w:r>
      <w:r w:rsidR="00966E84">
        <w:t xml:space="preserve"> Все отчеты предоставляются клиенту в </w:t>
      </w:r>
      <w:r w:rsidR="009D0BCD">
        <w:t>распространённом</w:t>
      </w:r>
      <w:r w:rsidR="00966E84">
        <w:t xml:space="preserve"> формате </w:t>
      </w:r>
      <w:r w:rsidR="009D0BCD">
        <w:rPr>
          <w:lang w:val="en-US"/>
        </w:rPr>
        <w:t>.odt.</w:t>
      </w:r>
    </w:p>
    <w:p w14:paraId="5E0C2E56" w14:textId="69370D26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 xml:space="preserve">подобрать эффективные ключевые слова, </w:t>
      </w:r>
      <w:r w:rsidRPr="00240DDB">
        <w:t>которые помогут в продвижении сайта клиента по заданным запросам в поисковых системах</w:t>
      </w:r>
      <w:r>
        <w:t>.</w:t>
      </w:r>
      <w:r w:rsidR="009D0BCD" w:rsidRPr="009D0BCD">
        <w:t xml:space="preserve"> </w:t>
      </w:r>
      <w:r w:rsidR="009D0BCD">
        <w:t>Клиент вводит ключевое слово и получает список рекомендованных ему ключевых слов для формирования семантического ядра сайта.</w:t>
      </w:r>
    </w:p>
    <w:p w14:paraId="145A764E" w14:textId="515414DD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</w:t>
      </w:r>
      <w:r>
        <w:rPr>
          <w:i/>
        </w:rPr>
        <w:t>просмотреть ключевые слова конкурентов</w:t>
      </w:r>
      <w:r>
        <w:t>, что значительно облегчит продвижение искомого сайта.</w:t>
      </w:r>
      <w:r w:rsidR="009D0BCD">
        <w:t xml:space="preserve"> </w:t>
      </w:r>
    </w:p>
    <w:p w14:paraId="6D7958BD" w14:textId="410F7AF0" w:rsidR="00D451F6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Специалист </w:t>
      </w:r>
      <w:r>
        <w:rPr>
          <w:lang w:val="en-US"/>
        </w:rPr>
        <w:t>SEO</w:t>
      </w:r>
      <w:r>
        <w:t xml:space="preserve"> может на основе полученных данных </w:t>
      </w:r>
      <w:r w:rsidRPr="00217BC0">
        <w:rPr>
          <w:i/>
        </w:rPr>
        <w:t>сформировать семантическое ядро</w:t>
      </w:r>
      <w:r>
        <w:rPr>
          <w:i/>
        </w:rPr>
        <w:t xml:space="preserve"> сайта</w:t>
      </w:r>
      <w:r>
        <w:t>, которое напрямую влияет на результат ранжирования поисковых систем на странице результатов поиска.</w:t>
      </w:r>
      <w:r w:rsidR="009D0BCD">
        <w:t xml:space="preserve"> Система отображает наиболее успешных конкурентов, их семантическое ядро и предлагает специалисту новые ключевые слова и запросы.</w:t>
      </w:r>
    </w:p>
    <w:p w14:paraId="634E32A9" w14:textId="23EAFA17" w:rsidR="003D43D7" w:rsidRDefault="00D451F6" w:rsidP="00790E2F">
      <w:pPr>
        <w:pStyle w:val="ad"/>
        <w:numPr>
          <w:ilvl w:val="0"/>
          <w:numId w:val="6"/>
        </w:numPr>
        <w:suppressAutoHyphens w:val="0"/>
        <w:spacing w:after="0" w:line="360" w:lineRule="auto"/>
        <w:ind w:left="709" w:hanging="709"/>
      </w:pPr>
      <w:r>
        <w:t xml:space="preserve">Внешняя система </w:t>
      </w:r>
      <w:r w:rsidR="002E0FA1">
        <w:t>мониторинга</w:t>
      </w:r>
      <w:r w:rsidRPr="00217BC0">
        <w:t xml:space="preserve"> </w:t>
      </w:r>
      <w:r>
        <w:t xml:space="preserve">каждый день </w:t>
      </w:r>
      <w:r w:rsidRPr="00217BC0">
        <w:rPr>
          <w:i/>
        </w:rPr>
        <w:t>собирает информацию</w:t>
      </w:r>
      <w:r>
        <w:t xml:space="preserve"> в поисковых системах </w:t>
      </w:r>
      <w:r w:rsidRPr="00217BC0">
        <w:rPr>
          <w:i/>
        </w:rPr>
        <w:t>и записывает ее в базу данных</w:t>
      </w:r>
      <w:r>
        <w:t>.</w:t>
      </w:r>
      <w:r w:rsidR="009D0BCD">
        <w:t xml:space="preserve"> В базе данных содержатся все веб-ресурсы, доменные имена которых встретились при сборе позиций по конкретному запросу на глубине 50, 200 или 500 позиций.</w:t>
      </w:r>
    </w:p>
    <w:p w14:paraId="0E64F883" w14:textId="77777777" w:rsidR="003D43D7" w:rsidRDefault="003D43D7">
      <w:pPr>
        <w:rPr>
          <w:rFonts w:ascii="Times New Roman" w:eastAsia="Times New Roman" w:hAnsi="Times New Roman" w:cs="Times New Roman"/>
          <w:sz w:val="28"/>
          <w:szCs w:val="20"/>
        </w:rPr>
      </w:pPr>
      <w:r>
        <w:br w:type="page"/>
      </w:r>
    </w:p>
    <w:p w14:paraId="029BCF79" w14:textId="793928C1" w:rsidR="00D451F6" w:rsidRDefault="003D43D7" w:rsidP="003D43D7">
      <w:pPr>
        <w:pStyle w:val="ad"/>
        <w:suppressAutoHyphens w:val="0"/>
        <w:spacing w:after="0" w:line="360" w:lineRule="auto"/>
      </w:pPr>
      <w:r>
        <w:lastRenderedPageBreak/>
        <w:t>Перенести в приложение</w:t>
      </w: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9D0BCD" w14:paraId="7931EB30" w14:textId="77777777" w:rsidTr="009D0BCD">
        <w:tc>
          <w:tcPr>
            <w:tcW w:w="4926" w:type="dxa"/>
          </w:tcPr>
          <w:p w14:paraId="23933264" w14:textId="58A22637" w:rsidR="009D0BCD" w:rsidRPr="00431487" w:rsidRDefault="004F2C50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Выявление конкурентов</w:t>
            </w:r>
          </w:p>
        </w:tc>
        <w:tc>
          <w:tcPr>
            <w:tcW w:w="4927" w:type="dxa"/>
          </w:tcPr>
          <w:p w14:paraId="6100DD2D" w14:textId="4ADDF235" w:rsidR="009D0BCD" w:rsidRPr="00431487" w:rsidRDefault="003D43D7" w:rsidP="001B55C1">
            <w:pPr>
              <w:pStyle w:val="ad"/>
              <w:ind w:firstLine="0"/>
              <w:rPr>
                <w:b/>
                <w:szCs w:val="28"/>
              </w:rPr>
            </w:pPr>
            <w:r w:rsidRPr="004F2C50">
              <w:rPr>
                <w:b/>
                <w:i/>
                <w:szCs w:val="28"/>
                <w:lang w:val="en-US"/>
              </w:rPr>
              <w:t>UseCase:</w:t>
            </w:r>
            <w:r>
              <w:rPr>
                <w:b/>
                <w:szCs w:val="28"/>
                <w:lang w:val="en-US"/>
              </w:rPr>
              <w:t xml:space="preserve"> </w:t>
            </w:r>
            <w:r w:rsidR="009D0BCD" w:rsidRPr="00431487">
              <w:rPr>
                <w:b/>
                <w:szCs w:val="28"/>
              </w:rPr>
              <w:t>Просмотр групп запросов</w:t>
            </w:r>
          </w:p>
        </w:tc>
      </w:tr>
      <w:tr w:rsidR="009D0BCD" w14:paraId="3618E94B" w14:textId="77777777" w:rsidTr="009D0BCD">
        <w:tc>
          <w:tcPr>
            <w:tcW w:w="4926" w:type="dxa"/>
          </w:tcPr>
          <w:p w14:paraId="0B187EE3" w14:textId="5FA1024A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1</w:t>
            </w:r>
          </w:p>
        </w:tc>
        <w:tc>
          <w:tcPr>
            <w:tcW w:w="4927" w:type="dxa"/>
          </w:tcPr>
          <w:p w14:paraId="45C8740D" w14:textId="20509FD2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2</w:t>
            </w:r>
          </w:p>
        </w:tc>
      </w:tr>
      <w:tr w:rsidR="009D0BCD" w14:paraId="27600ABF" w14:textId="77777777" w:rsidTr="009D0BCD">
        <w:tc>
          <w:tcPr>
            <w:tcW w:w="4926" w:type="dxa"/>
          </w:tcPr>
          <w:p w14:paraId="74BAC287" w14:textId="3EE1C9D1" w:rsidR="009D0BCD" w:rsidRPr="00431487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Выявление конкурентов веб-сайта</w:t>
            </w:r>
          </w:p>
        </w:tc>
        <w:tc>
          <w:tcPr>
            <w:tcW w:w="4927" w:type="dxa"/>
          </w:tcPr>
          <w:p w14:paraId="3BC59E8B" w14:textId="2045CB48" w:rsidR="009D0BCD" w:rsidRPr="00431487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>
              <w:rPr>
                <w:szCs w:val="28"/>
              </w:rPr>
              <w:t xml:space="preserve"> </w:t>
            </w:r>
            <w:r w:rsidR="009D0BCD" w:rsidRPr="00431487">
              <w:rPr>
                <w:szCs w:val="28"/>
              </w:rPr>
              <w:t>Просмотр групп запросов, по которым конкуренты наиболее успешны</w:t>
            </w:r>
          </w:p>
        </w:tc>
      </w:tr>
      <w:tr w:rsidR="009D0BCD" w14:paraId="4FAAB753" w14:textId="77777777" w:rsidTr="009D0BCD">
        <w:tc>
          <w:tcPr>
            <w:tcW w:w="4926" w:type="dxa"/>
          </w:tcPr>
          <w:p w14:paraId="2A890978" w14:textId="113AD5C2" w:rsidR="009D0BCD" w:rsidRDefault="004F2C50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663D1064" w14:textId="62D8A989" w:rsidR="009D0BCD" w:rsidRDefault="003D43D7" w:rsidP="001B55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9D0BCD">
              <w:rPr>
                <w:szCs w:val="28"/>
              </w:rPr>
              <w:t>Клиент</w:t>
            </w:r>
          </w:p>
        </w:tc>
      </w:tr>
      <w:tr w:rsidR="00C11880" w14:paraId="2308D0E0" w14:textId="77777777" w:rsidTr="009C0753">
        <w:tc>
          <w:tcPr>
            <w:tcW w:w="4926" w:type="dxa"/>
          </w:tcPr>
          <w:p w14:paraId="26636FF4" w14:textId="4FCAB2B0" w:rsidR="003D43D7" w:rsidRPr="003D43D7" w:rsidRDefault="004F2C50" w:rsidP="003D43D7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3D43D7">
              <w:rPr>
                <w:szCs w:val="28"/>
              </w:rPr>
              <w:t>Клиентом в Системе мониторинга</w:t>
            </w:r>
            <w:r w:rsidR="003D43D7" w:rsidRPr="003D43D7">
              <w:rPr>
                <w:szCs w:val="28"/>
              </w:rPr>
              <w:t>:</w:t>
            </w:r>
          </w:p>
          <w:p w14:paraId="24DF4D76" w14:textId="42BD39EF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указан веб-сайт для анализа;</w:t>
            </w:r>
          </w:p>
          <w:p w14:paraId="69CCB266" w14:textId="2F64924A" w:rsidR="003D43D7" w:rsidRDefault="003D43D7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>созданы запросы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для анализа;</w:t>
            </w:r>
            <w:r w:rsidR="00C11880">
              <w:rPr>
                <w:szCs w:val="28"/>
              </w:rPr>
              <w:t xml:space="preserve"> </w:t>
            </w:r>
          </w:p>
          <w:p w14:paraId="7B972D7F" w14:textId="4A20F6B3" w:rsidR="00C11880" w:rsidRDefault="00C11880" w:rsidP="003D43D7">
            <w:pPr>
              <w:pStyle w:val="ad"/>
              <w:numPr>
                <w:ilvl w:val="0"/>
                <w:numId w:val="12"/>
              </w:numPr>
              <w:spacing w:after="0" w:line="240" w:lineRule="auto"/>
              <w:ind w:left="426" w:hanging="426"/>
              <w:jc w:val="left"/>
              <w:rPr>
                <w:szCs w:val="28"/>
              </w:rPr>
            </w:pPr>
            <w:r>
              <w:rPr>
                <w:szCs w:val="28"/>
              </w:rPr>
              <w:t xml:space="preserve">собраны данные </w:t>
            </w:r>
            <w:r w:rsidR="003D43D7">
              <w:rPr>
                <w:szCs w:val="28"/>
              </w:rPr>
              <w:t xml:space="preserve">результатах поиска по запросам </w:t>
            </w:r>
            <w:r>
              <w:rPr>
                <w:szCs w:val="28"/>
              </w:rPr>
              <w:t xml:space="preserve">в течение </w:t>
            </w:r>
            <w:r w:rsidR="003D43D7">
              <w:rPr>
                <w:szCs w:val="28"/>
              </w:rPr>
              <w:t>интервала времени</w:t>
            </w:r>
          </w:p>
        </w:tc>
        <w:tc>
          <w:tcPr>
            <w:tcW w:w="4927" w:type="dxa"/>
          </w:tcPr>
          <w:p w14:paraId="55907C99" w14:textId="0E9EB997" w:rsidR="00C11880" w:rsidRDefault="003D43D7" w:rsidP="00C11880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Выявлены конкуренты</w:t>
            </w:r>
          </w:p>
        </w:tc>
      </w:tr>
      <w:tr w:rsidR="009D0BCD" w14:paraId="4C6715D1" w14:textId="77777777" w:rsidTr="009D0BCD">
        <w:tc>
          <w:tcPr>
            <w:tcW w:w="4926" w:type="dxa"/>
          </w:tcPr>
          <w:p w14:paraId="68D30205" w14:textId="77777777" w:rsidR="003D43D7" w:rsidRDefault="004F2C50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441EC4E" w14:textId="63D14C9B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просматривает позиции для конкретного ресурса,</w:t>
            </w:r>
            <w:r w:rsidR="00C11880">
              <w:rPr>
                <w:szCs w:val="28"/>
              </w:rPr>
              <w:t xml:space="preserve"> система определяет часто встречающиеся веб-сайты в данных о сборе для каждого запроса, система выделяет основных конкурентов данного ресурса и группы запросов для каждого конкурента.</w:t>
            </w:r>
          </w:p>
        </w:tc>
        <w:tc>
          <w:tcPr>
            <w:tcW w:w="4927" w:type="dxa"/>
          </w:tcPr>
          <w:p w14:paraId="0DF6B496" w14:textId="77777777" w:rsidR="003D43D7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10133864" w14:textId="0B544B05" w:rsidR="009D0BCD" w:rsidRDefault="003D43D7" w:rsidP="00A82656">
            <w:pPr>
              <w:pStyle w:val="ad"/>
              <w:ind w:firstLine="0"/>
              <w:rPr>
                <w:szCs w:val="28"/>
              </w:rPr>
            </w:pPr>
            <w:r w:rsidRPr="00A82656">
              <w:rPr>
                <w:szCs w:val="28"/>
              </w:rPr>
              <w:t xml:space="preserve">Клиент </w:t>
            </w:r>
            <w:r w:rsidR="00A82656">
              <w:rPr>
                <w:szCs w:val="28"/>
              </w:rPr>
              <w:t>запрашивает позиции по ресурсу</w:t>
            </w:r>
            <w:r w:rsidR="00C11880">
              <w:rPr>
                <w:szCs w:val="28"/>
              </w:rPr>
              <w:t>,</w:t>
            </w:r>
            <w:r w:rsidR="00A82656"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система на основе проанализированных данных сбора отображает пользователю запросы, по которым каждый конкретный конкурент занимал высокую позицию на странице результатов поиска длительный период времени.</w:t>
            </w:r>
          </w:p>
        </w:tc>
      </w:tr>
      <w:tr w:rsidR="009D0BCD" w14:paraId="51D1E88A" w14:textId="77777777" w:rsidTr="009D0BCD">
        <w:tc>
          <w:tcPr>
            <w:tcW w:w="4926" w:type="dxa"/>
          </w:tcPr>
          <w:p w14:paraId="29BCC353" w14:textId="283E26C7" w:rsidR="009D0BCD" w:rsidRPr="003D43D7" w:rsidRDefault="004F2C50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 xml:space="preserve">Данные отображены </w:t>
            </w:r>
            <w:r w:rsidR="003D43D7">
              <w:rPr>
                <w:szCs w:val="28"/>
                <w:lang w:val="en-US"/>
              </w:rPr>
              <w:t>Клиенту</w:t>
            </w:r>
          </w:p>
        </w:tc>
        <w:tc>
          <w:tcPr>
            <w:tcW w:w="4927" w:type="dxa"/>
          </w:tcPr>
          <w:p w14:paraId="499E1D2B" w14:textId="17D924AF" w:rsidR="009D0BCD" w:rsidRDefault="003D43D7" w:rsidP="003D43D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Клиент</w:t>
            </w:r>
            <w:r w:rsidR="00C11880">
              <w:rPr>
                <w:szCs w:val="28"/>
              </w:rPr>
              <w:t xml:space="preserve"> просматривает </w:t>
            </w:r>
            <w:r>
              <w:rPr>
                <w:szCs w:val="28"/>
              </w:rPr>
              <w:t>группы запросов</w:t>
            </w:r>
          </w:p>
        </w:tc>
      </w:tr>
    </w:tbl>
    <w:p w14:paraId="1D68F6B4" w14:textId="77777777" w:rsidR="001B55C1" w:rsidRDefault="001B55C1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C11880" w14:paraId="0A509CCC" w14:textId="77777777" w:rsidTr="009C0753">
        <w:tc>
          <w:tcPr>
            <w:tcW w:w="4926" w:type="dxa"/>
          </w:tcPr>
          <w:p w14:paraId="0275FDC5" w14:textId="431400DB" w:rsidR="00C11880" w:rsidRPr="00C11880" w:rsidRDefault="00C11880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Просмотр позиций</w:t>
            </w:r>
            <w:r w:rsidRPr="00C11880">
              <w:rPr>
                <w:b/>
                <w:szCs w:val="28"/>
              </w:rPr>
              <w:t xml:space="preserve"> конкурентов</w:t>
            </w:r>
          </w:p>
        </w:tc>
        <w:tc>
          <w:tcPr>
            <w:tcW w:w="4927" w:type="dxa"/>
          </w:tcPr>
          <w:p w14:paraId="03951B9A" w14:textId="3189D110" w:rsidR="00C11880" w:rsidRPr="00C11880" w:rsidRDefault="00C11880" w:rsidP="00C11880">
            <w:pPr>
              <w:pStyle w:val="ad"/>
              <w:ind w:firstLine="0"/>
              <w:rPr>
                <w:b/>
                <w:szCs w:val="28"/>
              </w:rPr>
            </w:pPr>
            <w:r w:rsidRPr="00C11880">
              <w:rPr>
                <w:b/>
                <w:szCs w:val="28"/>
              </w:rPr>
              <w:t>Просмотр запросов</w:t>
            </w:r>
            <w:r>
              <w:rPr>
                <w:b/>
                <w:szCs w:val="28"/>
              </w:rPr>
              <w:t>, рекомендованных для продвижения</w:t>
            </w:r>
          </w:p>
        </w:tc>
      </w:tr>
      <w:tr w:rsidR="00C11880" w14:paraId="53475C27" w14:textId="77777777" w:rsidTr="009C0753">
        <w:tc>
          <w:tcPr>
            <w:tcW w:w="4926" w:type="dxa"/>
          </w:tcPr>
          <w:p w14:paraId="519BEAE8" w14:textId="2119732C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4</w:t>
            </w:r>
          </w:p>
        </w:tc>
        <w:tc>
          <w:tcPr>
            <w:tcW w:w="4927" w:type="dxa"/>
          </w:tcPr>
          <w:p w14:paraId="658FA8B0" w14:textId="68642424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C11880">
              <w:rPr>
                <w:szCs w:val="28"/>
              </w:rPr>
              <w:t>5</w:t>
            </w:r>
          </w:p>
        </w:tc>
      </w:tr>
      <w:tr w:rsidR="00C11880" w14:paraId="35E843F0" w14:textId="77777777" w:rsidTr="009C0753">
        <w:tc>
          <w:tcPr>
            <w:tcW w:w="4926" w:type="dxa"/>
          </w:tcPr>
          <w:p w14:paraId="73A71370" w14:textId="1F4B84F1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позиций конкурента за заданный период времени по заданным запросам</w:t>
            </w:r>
          </w:p>
        </w:tc>
        <w:tc>
          <w:tcPr>
            <w:tcW w:w="4927" w:type="dxa"/>
          </w:tcPr>
          <w:p w14:paraId="6BA1B6A2" w14:textId="2F37C8ED" w:rsidR="00C11880" w:rsidRDefault="002E0FA1" w:rsidP="00C11880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C11880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C11880" w14:paraId="21B81525" w14:textId="77777777" w:rsidTr="009C0753">
        <w:tc>
          <w:tcPr>
            <w:tcW w:w="4926" w:type="dxa"/>
          </w:tcPr>
          <w:p w14:paraId="2A8314FF" w14:textId="50FFA00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01C94711" w14:textId="79AC232E" w:rsidR="00C11880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C11880">
              <w:rPr>
                <w:szCs w:val="28"/>
              </w:rPr>
              <w:t>Клиент</w:t>
            </w:r>
          </w:p>
        </w:tc>
      </w:tr>
      <w:tr w:rsidR="00C11880" w14:paraId="33EB3D8C" w14:textId="77777777" w:rsidTr="009C0753">
        <w:tc>
          <w:tcPr>
            <w:tcW w:w="4926" w:type="dxa"/>
          </w:tcPr>
          <w:p w14:paraId="2E0FE83D" w14:textId="4125C0CD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Выявлены  конкуренты, выбран конкретный веб-ресурс для просмотра</w:t>
            </w:r>
          </w:p>
        </w:tc>
        <w:tc>
          <w:tcPr>
            <w:tcW w:w="4927" w:type="dxa"/>
          </w:tcPr>
          <w:p w14:paraId="334D34B1" w14:textId="60623ED4" w:rsidR="00C11880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Заданы интересующие запросы, есть данные о сборе не менее чем за месяц</w:t>
            </w:r>
          </w:p>
        </w:tc>
      </w:tr>
      <w:tr w:rsidR="00C11880" w14:paraId="5E721E75" w14:textId="77777777" w:rsidTr="009C0753">
        <w:tc>
          <w:tcPr>
            <w:tcW w:w="4926" w:type="dxa"/>
          </w:tcPr>
          <w:p w14:paraId="557BFDF6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62A4F621" w14:textId="01983012" w:rsidR="00C11880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 xml:space="preserve">Клиент запрашивает данные о </w:t>
            </w:r>
            <w:r>
              <w:rPr>
                <w:szCs w:val="28"/>
              </w:rPr>
              <w:lastRenderedPageBreak/>
              <w:t>конкретном конкуренте</w:t>
            </w:r>
            <w:r w:rsidR="00C11880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запрашивает </w:t>
            </w:r>
            <w:r w:rsidR="0051127A">
              <w:rPr>
                <w:szCs w:val="28"/>
              </w:rPr>
              <w:t>у базы данны</w:t>
            </w:r>
            <w:r w:rsidR="001425A5">
              <w:rPr>
                <w:szCs w:val="28"/>
              </w:rPr>
              <w:t>х</w:t>
            </w:r>
            <w:r w:rsidR="0051127A">
              <w:rPr>
                <w:szCs w:val="28"/>
              </w:rPr>
              <w:t xml:space="preserve"> информацию о сборе для конкретного веб-ресурса по заданным запросам и периоду времени</w:t>
            </w:r>
            <w:r w:rsidR="00C11880">
              <w:rPr>
                <w:szCs w:val="28"/>
              </w:rPr>
              <w:t xml:space="preserve">, система </w:t>
            </w:r>
            <w:r w:rsidR="0051127A">
              <w:rPr>
                <w:szCs w:val="28"/>
              </w:rPr>
              <w:t>отображает данные пользователю в табличном виде</w:t>
            </w:r>
            <w:r w:rsidR="00C11880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10CAA54E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Описание:</w:t>
            </w:r>
            <w:r>
              <w:rPr>
                <w:szCs w:val="28"/>
              </w:rPr>
              <w:t xml:space="preserve"> </w:t>
            </w:r>
          </w:p>
          <w:p w14:paraId="6D833AC2" w14:textId="25F63AC6" w:rsidR="00C11880" w:rsidRDefault="00A82656" w:rsidP="0051127A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просматривает позиции</w:t>
            </w:r>
            <w:r w:rsidR="00C11880">
              <w:rPr>
                <w:szCs w:val="28"/>
              </w:rPr>
              <w:t xml:space="preserve">, </w:t>
            </w:r>
            <w:r w:rsidR="00C11880">
              <w:rPr>
                <w:szCs w:val="28"/>
              </w:rPr>
              <w:lastRenderedPageBreak/>
              <w:t xml:space="preserve">система </w:t>
            </w:r>
            <w:r w:rsidR="0051127A">
              <w:rPr>
                <w:szCs w:val="28"/>
              </w:rPr>
              <w:t>предлагает пользователю список из запросов, однородных уже заданным, по которым рекомендовано осуществлять продвижение</w:t>
            </w:r>
            <w:r w:rsidR="00C11880">
              <w:rPr>
                <w:szCs w:val="28"/>
              </w:rPr>
              <w:t>.</w:t>
            </w:r>
          </w:p>
        </w:tc>
      </w:tr>
      <w:tr w:rsidR="00C11880" w14:paraId="2CBBE22C" w14:textId="77777777" w:rsidTr="009C0753">
        <w:tc>
          <w:tcPr>
            <w:tcW w:w="4926" w:type="dxa"/>
          </w:tcPr>
          <w:p w14:paraId="5B07639E" w14:textId="1AD3C7ED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Постусловия:</w:t>
            </w:r>
            <w:r>
              <w:rPr>
                <w:szCs w:val="28"/>
              </w:rPr>
              <w:t xml:space="preserve"> </w:t>
            </w:r>
            <w:r w:rsidR="00C11880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45857A91" w14:textId="49A99B86" w:rsidR="00C11880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4EB4A049" w14:textId="77777777" w:rsidR="00C11880" w:rsidRDefault="00C11880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51127A" w14:paraId="267EE267" w14:textId="77777777" w:rsidTr="009C0753">
        <w:tc>
          <w:tcPr>
            <w:tcW w:w="4926" w:type="dxa"/>
          </w:tcPr>
          <w:p w14:paraId="0A2DAC50" w14:textId="71BCC400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Получение отчета</w:t>
            </w:r>
          </w:p>
        </w:tc>
        <w:tc>
          <w:tcPr>
            <w:tcW w:w="4927" w:type="dxa"/>
          </w:tcPr>
          <w:p w14:paraId="153828B8" w14:textId="57046E6D" w:rsidR="0051127A" w:rsidRPr="00C11880" w:rsidRDefault="0051127A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Подбор ключевых слов</w:t>
            </w:r>
          </w:p>
        </w:tc>
      </w:tr>
      <w:tr w:rsidR="0051127A" w14:paraId="0151499F" w14:textId="77777777" w:rsidTr="009C0753">
        <w:tc>
          <w:tcPr>
            <w:tcW w:w="4926" w:type="dxa"/>
          </w:tcPr>
          <w:p w14:paraId="6CC04ECD" w14:textId="64CB6C0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7</w:t>
            </w:r>
          </w:p>
        </w:tc>
        <w:tc>
          <w:tcPr>
            <w:tcW w:w="4927" w:type="dxa"/>
          </w:tcPr>
          <w:p w14:paraId="289BEFF5" w14:textId="6AFBC7B7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8</w:t>
            </w:r>
          </w:p>
        </w:tc>
      </w:tr>
      <w:tr w:rsidR="0051127A" w14:paraId="5B77535A" w14:textId="77777777" w:rsidTr="009C0753">
        <w:tc>
          <w:tcPr>
            <w:tcW w:w="4926" w:type="dxa"/>
          </w:tcPr>
          <w:p w14:paraId="26821468" w14:textId="0A23E87E" w:rsidR="0051127A" w:rsidRDefault="002E0FA1" w:rsidP="001425A5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1425A5">
              <w:rPr>
                <w:szCs w:val="28"/>
              </w:rPr>
              <w:t xml:space="preserve">Экспорт </w:t>
            </w:r>
            <w:r w:rsidR="001425A5" w:rsidRPr="002339BB">
              <w:rPr>
                <w:szCs w:val="28"/>
              </w:rPr>
              <w:t xml:space="preserve">содержимое любых отчетов </w:t>
            </w:r>
            <w:r w:rsidR="001425A5">
              <w:rPr>
                <w:szCs w:val="28"/>
              </w:rPr>
              <w:t>в</w:t>
            </w:r>
            <w:r w:rsidR="001425A5" w:rsidRPr="002339BB">
              <w:rPr>
                <w:szCs w:val="28"/>
              </w:rPr>
              <w:t xml:space="preserve"> формат .</w:t>
            </w:r>
            <w:r w:rsidR="001425A5">
              <w:rPr>
                <w:szCs w:val="28"/>
                <w:lang w:val="en-US"/>
              </w:rPr>
              <w:t>odt</w:t>
            </w:r>
            <w:r w:rsidR="001425A5" w:rsidRPr="002339BB">
              <w:rPr>
                <w:szCs w:val="28"/>
              </w:rPr>
              <w:t xml:space="preserve"> для дальнейшего анализа</w:t>
            </w:r>
          </w:p>
        </w:tc>
        <w:tc>
          <w:tcPr>
            <w:tcW w:w="4927" w:type="dxa"/>
          </w:tcPr>
          <w:p w14:paraId="6755A3BC" w14:textId="1E9AECB0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51127A">
              <w:rPr>
                <w:szCs w:val="28"/>
              </w:rPr>
              <w:t>Просмотр группы запросов, по которым рационально продвигать сайт клиента.</w:t>
            </w:r>
          </w:p>
        </w:tc>
      </w:tr>
      <w:tr w:rsidR="0051127A" w14:paraId="29DD7476" w14:textId="77777777" w:rsidTr="009C0753">
        <w:tc>
          <w:tcPr>
            <w:tcW w:w="4926" w:type="dxa"/>
          </w:tcPr>
          <w:p w14:paraId="0BC58302" w14:textId="5BCEA3B4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 w:rsidR="0051127A">
              <w:rPr>
                <w:szCs w:val="28"/>
              </w:rPr>
              <w:t>Клиент</w:t>
            </w:r>
          </w:p>
        </w:tc>
        <w:tc>
          <w:tcPr>
            <w:tcW w:w="4927" w:type="dxa"/>
          </w:tcPr>
          <w:p w14:paraId="333F9900" w14:textId="216B244F" w:rsidR="0051127A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Специалист по продвижению</w:t>
            </w:r>
            <w:r w:rsidR="00431487">
              <w:rPr>
                <w:szCs w:val="28"/>
              </w:rPr>
              <w:t xml:space="preserve"> веб-сайтов</w:t>
            </w:r>
          </w:p>
        </w:tc>
      </w:tr>
      <w:tr w:rsidR="0051127A" w14:paraId="0CA8DD03" w14:textId="77777777" w:rsidTr="009C0753">
        <w:tc>
          <w:tcPr>
            <w:tcW w:w="4926" w:type="dxa"/>
          </w:tcPr>
          <w:p w14:paraId="2FC99614" w14:textId="34113A5C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Выбраны данные для отчета</w:t>
            </w:r>
          </w:p>
        </w:tc>
        <w:tc>
          <w:tcPr>
            <w:tcW w:w="4927" w:type="dxa"/>
          </w:tcPr>
          <w:p w14:paraId="638F547B" w14:textId="13F8B21E" w:rsidR="0051127A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Выявлены конкуренты, заданы имеющиеся ключевые слова</w:t>
            </w:r>
          </w:p>
        </w:tc>
      </w:tr>
      <w:tr w:rsidR="0051127A" w14:paraId="2548D6D4" w14:textId="77777777" w:rsidTr="009C0753">
        <w:tc>
          <w:tcPr>
            <w:tcW w:w="4926" w:type="dxa"/>
          </w:tcPr>
          <w:p w14:paraId="49345A22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453365E6" w14:textId="22D71C67" w:rsidR="0051127A" w:rsidRDefault="00A82656" w:rsidP="001425A5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отчет</w:t>
            </w:r>
            <w:r w:rsidR="0051127A">
              <w:rPr>
                <w:szCs w:val="28"/>
              </w:rPr>
              <w:t xml:space="preserve">, система </w:t>
            </w:r>
            <w:r w:rsidR="001425A5">
              <w:rPr>
                <w:szCs w:val="28"/>
              </w:rPr>
              <w:t xml:space="preserve">конвертирует данные предоставленные пользователю в документ формата </w:t>
            </w:r>
            <w:r w:rsidR="001425A5" w:rsidRPr="001425A5">
              <w:rPr>
                <w:szCs w:val="28"/>
              </w:rPr>
              <w:t>.</w:t>
            </w:r>
            <w:r w:rsidR="001425A5">
              <w:rPr>
                <w:szCs w:val="28"/>
                <w:lang w:val="en-US"/>
              </w:rPr>
              <w:t>odt</w:t>
            </w:r>
            <w:r w:rsidR="0051127A">
              <w:rPr>
                <w:szCs w:val="28"/>
              </w:rPr>
              <w:t xml:space="preserve">, </w:t>
            </w:r>
            <w:r w:rsidR="001425A5">
              <w:rPr>
                <w:szCs w:val="28"/>
              </w:rPr>
              <w:t>затем создает документ</w:t>
            </w:r>
            <w:r w:rsidR="0051127A">
              <w:rPr>
                <w:szCs w:val="28"/>
              </w:rPr>
              <w:t>.</w:t>
            </w:r>
          </w:p>
        </w:tc>
        <w:tc>
          <w:tcPr>
            <w:tcW w:w="4927" w:type="dxa"/>
          </w:tcPr>
          <w:p w14:paraId="7872980D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5FD91007" w14:textId="62CEEEE2" w:rsidR="0051127A" w:rsidRDefault="00A82656" w:rsidP="00431487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поиск ключевых слов</w:t>
            </w:r>
            <w:r w:rsidR="0051127A">
              <w:rPr>
                <w:szCs w:val="28"/>
              </w:rPr>
              <w:t xml:space="preserve">, </w:t>
            </w:r>
            <w:r w:rsidR="00431487">
              <w:rPr>
                <w:szCs w:val="28"/>
              </w:rPr>
              <w:t xml:space="preserve">на основе уже имеющихся ключевых слов и ключевых слов конкурентов, </w:t>
            </w:r>
            <w:r w:rsidR="0051127A">
              <w:rPr>
                <w:szCs w:val="28"/>
              </w:rPr>
              <w:t xml:space="preserve">система предлагает пользователю список из </w:t>
            </w:r>
            <w:r w:rsidR="00431487">
              <w:rPr>
                <w:szCs w:val="28"/>
              </w:rPr>
              <w:t>ключевых слов</w:t>
            </w:r>
            <w:r w:rsidR="0051127A">
              <w:rPr>
                <w:szCs w:val="28"/>
              </w:rPr>
              <w:t>, по которым рекомендовано осуществлять продвижение</w:t>
            </w:r>
            <w:r w:rsidR="00431487">
              <w:rPr>
                <w:szCs w:val="28"/>
              </w:rPr>
              <w:t xml:space="preserve"> и формировать семантическое ядро сайта</w:t>
            </w:r>
            <w:r w:rsidR="0051127A">
              <w:rPr>
                <w:szCs w:val="28"/>
              </w:rPr>
              <w:t>.</w:t>
            </w:r>
          </w:p>
        </w:tc>
      </w:tr>
      <w:tr w:rsidR="0051127A" w14:paraId="5DEF0376" w14:textId="77777777" w:rsidTr="009C0753">
        <w:tc>
          <w:tcPr>
            <w:tcW w:w="4926" w:type="dxa"/>
          </w:tcPr>
          <w:p w14:paraId="76664746" w14:textId="0AC0480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1425A5">
              <w:rPr>
                <w:szCs w:val="28"/>
              </w:rPr>
              <w:t>Отчет получен пользователем</w:t>
            </w:r>
          </w:p>
        </w:tc>
        <w:tc>
          <w:tcPr>
            <w:tcW w:w="4927" w:type="dxa"/>
          </w:tcPr>
          <w:p w14:paraId="4CC9347A" w14:textId="0D9756E3" w:rsidR="0051127A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51127A">
              <w:rPr>
                <w:szCs w:val="28"/>
              </w:rPr>
              <w:t>Данные отображены пользователю</w:t>
            </w:r>
          </w:p>
        </w:tc>
      </w:tr>
    </w:tbl>
    <w:p w14:paraId="0AA18743" w14:textId="77777777" w:rsidR="0051127A" w:rsidRDefault="0051127A" w:rsidP="001B55C1">
      <w:pPr>
        <w:pStyle w:val="ad"/>
        <w:rPr>
          <w:szCs w:val="28"/>
        </w:rPr>
      </w:pPr>
    </w:p>
    <w:tbl>
      <w:tblPr>
        <w:tblStyle w:val="aff4"/>
        <w:tblW w:w="0" w:type="auto"/>
        <w:tblLook w:val="04A0" w:firstRow="1" w:lastRow="0" w:firstColumn="1" w:lastColumn="0" w:noHBand="0" w:noVBand="1"/>
      </w:tblPr>
      <w:tblGrid>
        <w:gridCol w:w="4926"/>
        <w:gridCol w:w="4927"/>
      </w:tblGrid>
      <w:tr w:rsidR="00431487" w14:paraId="3E18EA31" w14:textId="77777777" w:rsidTr="009C0753">
        <w:tc>
          <w:tcPr>
            <w:tcW w:w="4926" w:type="dxa"/>
          </w:tcPr>
          <w:p w14:paraId="39D7BFFE" w14:textId="298A56BC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Формирование семантического ядра сайта</w:t>
            </w:r>
          </w:p>
        </w:tc>
        <w:tc>
          <w:tcPr>
            <w:tcW w:w="4927" w:type="dxa"/>
          </w:tcPr>
          <w:p w14:paraId="24ED4911" w14:textId="78468C67" w:rsidR="00431487" w:rsidRPr="00C11880" w:rsidRDefault="00431487" w:rsidP="009C0753">
            <w:pPr>
              <w:pStyle w:val="ad"/>
              <w:ind w:firstLine="0"/>
              <w:rPr>
                <w:b/>
                <w:szCs w:val="28"/>
              </w:rPr>
            </w:pPr>
            <w:r>
              <w:rPr>
                <w:b/>
                <w:szCs w:val="28"/>
              </w:rPr>
              <w:t>Сбор данных</w:t>
            </w:r>
          </w:p>
        </w:tc>
      </w:tr>
      <w:tr w:rsidR="00431487" w14:paraId="44498073" w14:textId="77777777" w:rsidTr="009C0753">
        <w:tc>
          <w:tcPr>
            <w:tcW w:w="4926" w:type="dxa"/>
          </w:tcPr>
          <w:p w14:paraId="5CDD2B8C" w14:textId="5829B7C2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9</w:t>
            </w:r>
          </w:p>
        </w:tc>
        <w:tc>
          <w:tcPr>
            <w:tcW w:w="4927" w:type="dxa"/>
          </w:tcPr>
          <w:p w14:paraId="2BDC7A38" w14:textId="537B661E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  <w:lang w:val="en-US"/>
              </w:rPr>
              <w:t>ID:</w:t>
            </w:r>
            <w:r w:rsidR="00431487">
              <w:rPr>
                <w:szCs w:val="28"/>
              </w:rPr>
              <w:t>10</w:t>
            </w:r>
          </w:p>
        </w:tc>
      </w:tr>
      <w:tr w:rsidR="00431487" w14:paraId="7A64F9EF" w14:textId="77777777" w:rsidTr="009C0753">
        <w:tc>
          <w:tcPr>
            <w:tcW w:w="4926" w:type="dxa"/>
          </w:tcPr>
          <w:p w14:paraId="52D187E7" w14:textId="3876D748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Аннотация:</w:t>
            </w:r>
            <w:r w:rsidR="00431487">
              <w:rPr>
                <w:szCs w:val="28"/>
              </w:rPr>
              <w:t xml:space="preserve">На основе запросов пользователя, имеющихся ключевых слова и ключевых слов конкурентов сформировать семантическое ядро </w:t>
            </w:r>
            <w:r w:rsidR="00431487">
              <w:rPr>
                <w:szCs w:val="28"/>
              </w:rPr>
              <w:lastRenderedPageBreak/>
              <w:t>сайта</w:t>
            </w:r>
          </w:p>
        </w:tc>
        <w:tc>
          <w:tcPr>
            <w:tcW w:w="4927" w:type="dxa"/>
          </w:tcPr>
          <w:p w14:paraId="4B5797BD" w14:textId="422DB99A" w:rsidR="00431487" w:rsidRPr="00A16EC1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Аннотация:</w:t>
            </w:r>
            <w:r w:rsidR="00A16EC1">
              <w:rPr>
                <w:szCs w:val="28"/>
              </w:rPr>
              <w:t>Ежедневный сбор данных о позициях веб-сайтов в поисковых системах и запись в БД</w:t>
            </w:r>
          </w:p>
        </w:tc>
      </w:tr>
      <w:tr w:rsidR="00431487" w14:paraId="01908C46" w14:textId="77777777" w:rsidTr="009C0753">
        <w:tc>
          <w:tcPr>
            <w:tcW w:w="4926" w:type="dxa"/>
          </w:tcPr>
          <w:p w14:paraId="0ED54295" w14:textId="265C9E1A" w:rsidR="00431487" w:rsidRDefault="002E0FA1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lastRenderedPageBreak/>
              <w:t>Главный актер</w:t>
            </w:r>
            <w:r w:rsidRPr="002E0FA1">
              <w:rPr>
                <w:i/>
                <w:szCs w:val="28"/>
              </w:rPr>
              <w:t>:</w:t>
            </w:r>
            <w:r w:rsidRPr="002E0FA1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Специалист по продвижению веб-сайтов</w:t>
            </w:r>
          </w:p>
        </w:tc>
        <w:tc>
          <w:tcPr>
            <w:tcW w:w="4927" w:type="dxa"/>
          </w:tcPr>
          <w:p w14:paraId="2668123E" w14:textId="4314B511" w:rsidR="00431487" w:rsidRPr="002E0FA1" w:rsidRDefault="002E0FA1" w:rsidP="002E0FA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Главный актер</w:t>
            </w:r>
            <w:r w:rsidRPr="004F2C50">
              <w:rPr>
                <w:i/>
                <w:szCs w:val="28"/>
                <w:lang w:val="en-US"/>
              </w:rPr>
              <w:t>: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Система мониторинга</w:t>
            </w:r>
          </w:p>
        </w:tc>
      </w:tr>
      <w:tr w:rsidR="00431487" w14:paraId="1C3DCAA9" w14:textId="77777777" w:rsidTr="009C0753">
        <w:tc>
          <w:tcPr>
            <w:tcW w:w="4926" w:type="dxa"/>
          </w:tcPr>
          <w:p w14:paraId="2162124D" w14:textId="46D5E271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>Выявлены конкуренты, собраны данные</w:t>
            </w:r>
          </w:p>
        </w:tc>
        <w:tc>
          <w:tcPr>
            <w:tcW w:w="4927" w:type="dxa"/>
          </w:tcPr>
          <w:p w14:paraId="4A64E8A4" w14:textId="165CF613" w:rsidR="00431487" w:rsidRDefault="00D829F7" w:rsidP="009C0753">
            <w:pPr>
              <w:pStyle w:val="ad"/>
              <w:ind w:firstLine="0"/>
              <w:jc w:val="left"/>
              <w:rPr>
                <w:szCs w:val="28"/>
              </w:rPr>
            </w:pPr>
            <w:r w:rsidRPr="004F2C50">
              <w:rPr>
                <w:i/>
                <w:szCs w:val="28"/>
              </w:rPr>
              <w:t>Предусловия:</w:t>
            </w:r>
            <w:r w:rsidRPr="004F2C50"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Заданы веб-сайты и запросы, по которым необходимо собирать данные в поисковых системах</w:t>
            </w:r>
          </w:p>
        </w:tc>
      </w:tr>
      <w:tr w:rsidR="00431487" w14:paraId="4274651F" w14:textId="77777777" w:rsidTr="009C0753">
        <w:tc>
          <w:tcPr>
            <w:tcW w:w="4926" w:type="dxa"/>
          </w:tcPr>
          <w:p w14:paraId="5F40126C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099486EC" w14:textId="7481CD39" w:rsidR="00431487" w:rsidRDefault="00A82656" w:rsidP="00A16EC1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</w:rPr>
              <w:t>Клиент запрашивает формирование семантического ядра</w:t>
            </w:r>
            <w:r w:rsidR="00A16EC1">
              <w:rPr>
                <w:szCs w:val="28"/>
              </w:rPr>
              <w:t>, на основе уже имеющихся ключевых слов и ключевых слов конкурентов, запросов с высокой частотностью и успешными позициями система предлагает пользователю список из ключевых слов, по которым рекомендовано формировать семантическое ядро сайта.</w:t>
            </w:r>
          </w:p>
        </w:tc>
        <w:tc>
          <w:tcPr>
            <w:tcW w:w="4927" w:type="dxa"/>
          </w:tcPr>
          <w:p w14:paraId="380FA20F" w14:textId="77777777" w:rsidR="00D829F7" w:rsidRDefault="00D829F7" w:rsidP="00D829F7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Описание:</w:t>
            </w:r>
            <w:r>
              <w:rPr>
                <w:szCs w:val="28"/>
              </w:rPr>
              <w:t xml:space="preserve"> </w:t>
            </w:r>
          </w:p>
          <w:p w14:paraId="2208B0D3" w14:textId="46E75BCB" w:rsidR="00431487" w:rsidRDefault="00A82656" w:rsidP="00A82656">
            <w:pPr>
              <w:pStyle w:val="ad"/>
              <w:ind w:firstLine="0"/>
              <w:rPr>
                <w:szCs w:val="28"/>
              </w:rPr>
            </w:pPr>
            <w:r>
              <w:rPr>
                <w:szCs w:val="28"/>
                <w:lang w:val="en-US"/>
              </w:rPr>
              <w:t>C</w:t>
            </w:r>
            <w:r w:rsidR="00A16EC1">
              <w:rPr>
                <w:szCs w:val="28"/>
              </w:rPr>
              <w:t xml:space="preserve">истема сбора позиций </w:t>
            </w:r>
            <w:r>
              <w:rPr>
                <w:szCs w:val="28"/>
              </w:rPr>
              <w:t xml:space="preserve">в заданное время суток </w:t>
            </w:r>
            <w:r w:rsidR="00A16EC1">
              <w:rPr>
                <w:szCs w:val="28"/>
              </w:rPr>
              <w:t>осуществляет запись в базу данных информации о позициях каждого веб-ресурса, который оказался в поисковой выдаче поисковой системы по конкретному запросу до заданной глубины поиска</w:t>
            </w:r>
            <w:r w:rsidR="00431487">
              <w:rPr>
                <w:szCs w:val="28"/>
              </w:rPr>
              <w:t>.</w:t>
            </w:r>
          </w:p>
        </w:tc>
      </w:tr>
      <w:tr w:rsidR="00431487" w14:paraId="07859CF1" w14:textId="77777777" w:rsidTr="009C0753">
        <w:tc>
          <w:tcPr>
            <w:tcW w:w="4926" w:type="dxa"/>
          </w:tcPr>
          <w:p w14:paraId="06582145" w14:textId="01ECF3FF" w:rsidR="00431487" w:rsidRDefault="00D829F7" w:rsidP="009C0753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A16EC1">
              <w:rPr>
                <w:szCs w:val="28"/>
              </w:rPr>
              <w:t>Данные отображены пользователю</w:t>
            </w:r>
          </w:p>
        </w:tc>
        <w:tc>
          <w:tcPr>
            <w:tcW w:w="4927" w:type="dxa"/>
          </w:tcPr>
          <w:p w14:paraId="7E0100B8" w14:textId="7A593395" w:rsidR="00431487" w:rsidRDefault="00D829F7" w:rsidP="00A16EC1">
            <w:pPr>
              <w:pStyle w:val="ad"/>
              <w:ind w:firstLine="0"/>
              <w:rPr>
                <w:szCs w:val="28"/>
              </w:rPr>
            </w:pPr>
            <w:r w:rsidRPr="004F2C50">
              <w:rPr>
                <w:i/>
                <w:szCs w:val="28"/>
              </w:rPr>
              <w:t>Постусловия:</w:t>
            </w:r>
            <w:r>
              <w:rPr>
                <w:szCs w:val="28"/>
              </w:rPr>
              <w:t xml:space="preserve"> </w:t>
            </w:r>
            <w:r w:rsidR="00431487">
              <w:rPr>
                <w:szCs w:val="28"/>
              </w:rPr>
              <w:t xml:space="preserve">Данные </w:t>
            </w:r>
            <w:r w:rsidR="00A16EC1">
              <w:rPr>
                <w:szCs w:val="28"/>
              </w:rPr>
              <w:t>записаны в БД</w:t>
            </w:r>
          </w:p>
        </w:tc>
      </w:tr>
    </w:tbl>
    <w:p w14:paraId="59CB847D" w14:textId="78EF8250" w:rsidR="003D43D7" w:rsidRDefault="00C12862" w:rsidP="003D43D7">
      <w:pPr>
        <w:pStyle w:val="2"/>
      </w:pPr>
      <w:bookmarkStart w:id="14" w:name="_Toc403728962"/>
      <w:r>
        <w:t>Нефункциональные требования к системе</w:t>
      </w:r>
      <w:bookmarkEnd w:id="14"/>
    </w:p>
    <w:p w14:paraId="6A4A7B82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15" w:name="_Toc403728963"/>
      <w:r w:rsidRPr="00AE68F7">
        <w:rPr>
          <w:rFonts w:ascii="Times New Roman" w:eastAsia="Times New Roman" w:hAnsi="Times New Roman" w:cs="Times New Roman"/>
          <w:sz w:val="28"/>
          <w:szCs w:val="28"/>
        </w:rPr>
        <w:t>В результате интервью с заказчиком были сформулированы следующие нефункциона</w:t>
      </w:r>
      <w:r>
        <w:rPr>
          <w:rFonts w:ascii="Times New Roman" w:eastAsia="Times New Roman" w:hAnsi="Times New Roman" w:cs="Times New Roman"/>
          <w:sz w:val="28"/>
          <w:szCs w:val="28"/>
        </w:rPr>
        <w:t>льные требования.</w:t>
      </w:r>
    </w:p>
    <w:p w14:paraId="46712363" w14:textId="32465A93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Поскольку приложение ориентировано на клиентов,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которые могут находится в географически удалённых точках</w:t>
      </w:r>
      <w:r>
        <w:rPr>
          <w:rFonts w:ascii="Times New Roman" w:eastAsia="Times New Roman" w:hAnsi="Times New Roman" w:cs="Times New Roman"/>
          <w:sz w:val="28"/>
          <w:szCs w:val="28"/>
        </w:rPr>
        <w:t>, и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нтерфейс системы мониторинга </w:t>
      </w:r>
      <w:r>
        <w:rPr>
          <w:rFonts w:ascii="Times New Roman" w:eastAsia="Times New Roman" w:hAnsi="Times New Roman" w:cs="Times New Roman"/>
          <w:sz w:val="28"/>
          <w:szCs w:val="28"/>
        </w:rPr>
        <w:t>позиций сайтов в поисковой системе Яндекс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доступен из сети Интернет. При этом все страницы веб-интерфейса должны корректно отображаться в следующих браузерах: Google Chrome 33 и выше, включая мобильную версию; Mozilla Firefox 29.0 и выше.</w:t>
      </w:r>
    </w:p>
    <w:p w14:paraId="7D675BC9" w14:textId="77777777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Для повышения </w:t>
      </w:r>
      <w:r>
        <w:rPr>
          <w:rFonts w:ascii="Times New Roman" w:eastAsia="Times New Roman" w:hAnsi="Times New Roman" w:cs="Times New Roman"/>
          <w:sz w:val="28"/>
          <w:szCs w:val="28"/>
        </w:rPr>
        <w:t>удобства использования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был выполнен анализ сценариев работы пользователей. Необходимо учесть результаты анализа для максимально удобного расположения основных элементов интерфейса.</w:t>
      </w:r>
    </w:p>
    <w:p w14:paraId="01393186" w14:textId="3F49A7F8" w:rsidR="00A82656" w:rsidRPr="00AE68F7" w:rsidRDefault="00A82656" w:rsidP="00A826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Веб-интерфейс к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AE68F7">
        <w:rPr>
          <w:rFonts w:ascii="Times New Roman" w:eastAsia="Times New Roman" w:hAnsi="Times New Roman" w:cs="Times New Roman"/>
          <w:sz w:val="28"/>
          <w:szCs w:val="28"/>
        </w:rPr>
        <w:t xml:space="preserve"> должен быть выполнен с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использованием </w:t>
      </w: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платформы Django, поскольку с ее использованием реализовано большинство проектов заказчика.</w:t>
      </w:r>
    </w:p>
    <w:p w14:paraId="6611C21C" w14:textId="525099F1" w:rsidR="00C12862" w:rsidRDefault="00C12862" w:rsidP="008A27C3">
      <w:pPr>
        <w:pStyle w:val="2"/>
      </w:pPr>
      <w:r>
        <w:t>Вывод</w:t>
      </w:r>
      <w:bookmarkEnd w:id="15"/>
    </w:p>
    <w:p w14:paraId="316F5EDF" w14:textId="77777777" w:rsidR="00097F07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Таким образом, </w:t>
      </w:r>
      <w:r>
        <w:rPr>
          <w:rFonts w:ascii="Times New Roman" w:eastAsia="Times New Roman" w:hAnsi="Times New Roman" w:cs="Times New Roman"/>
          <w:sz w:val="28"/>
          <w:szCs w:val="28"/>
        </w:rPr>
        <w:t>интеллектуальной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системе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мониторинга</w:t>
      </w:r>
      <w:r w:rsidRPr="00A8265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 продвижения веб-сайтов в поисковых системах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 xml:space="preserve"> должна быть ориентирована на удобство использования клиентами и легко доступна через сеть интернет на различных устройствах. Также система должна интегрироваться в имеющуюся инфраструктуру заказчика.</w:t>
      </w:r>
    </w:p>
    <w:p w14:paraId="11888DD3" w14:textId="189769F4" w:rsidR="00F756BE" w:rsidRPr="00F756BE" w:rsidRDefault="00F756BE" w:rsidP="00097F07">
      <w:pPr>
        <w:spacing w:after="0" w:line="360" w:lineRule="auto"/>
        <w:ind w:firstLine="432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Система рассчитана на предоставление пользователям актуальной информации о текущем состоянии интересующих его веб-ресурсов и оказание помощи в продвижении сайтов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SEO</w:t>
      </w:r>
      <w:r w:rsidRPr="00F756BE">
        <w:rPr>
          <w:rFonts w:ascii="Times New Roman" w:eastAsia="Times New Roman" w:hAnsi="Times New Roman" w:cs="Times New Roman"/>
          <w:sz w:val="28"/>
          <w:szCs w:val="28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sz w:val="28"/>
          <w:szCs w:val="28"/>
        </w:rPr>
        <w:t>специалистам.</w:t>
      </w:r>
    </w:p>
    <w:p w14:paraId="202AD5F3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2FEDA83" w14:textId="0B99D881" w:rsidR="00C12862" w:rsidRDefault="00FE2CCA" w:rsidP="0092732C">
      <w:pPr>
        <w:pStyle w:val="1"/>
      </w:pPr>
      <w:bookmarkStart w:id="16" w:name="_Toc403728964"/>
      <w:r>
        <w:lastRenderedPageBreak/>
        <w:t xml:space="preserve">Архитектура системы </w:t>
      </w:r>
      <w:bookmarkEnd w:id="16"/>
      <w:r w:rsidR="0092732C" w:rsidRPr="0092732C">
        <w:t>мониторинга и продвижения веб-сайтов</w:t>
      </w:r>
    </w:p>
    <w:p w14:paraId="3B69A3E8" w14:textId="3E23B185" w:rsidR="004407C5" w:rsidRDefault="0092732C" w:rsidP="00294422">
      <w:pPr>
        <w:pStyle w:val="2"/>
      </w:pPr>
      <w:bookmarkStart w:id="17" w:name="_Toc403728965"/>
      <w:r>
        <w:t>Компоненты системы мониторинга</w:t>
      </w:r>
    </w:p>
    <w:p w14:paraId="3CB019BC" w14:textId="51178AD1" w:rsidR="002C2659" w:rsidRPr="002C2659" w:rsidRDefault="00665150" w:rsidP="00665150">
      <w:pPr>
        <w:spacing w:line="360" w:lineRule="auto"/>
        <w:ind w:firstLine="576"/>
        <w:jc w:val="both"/>
      </w:pP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На рисунке 3 изображена диаграмма компонентов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интеллектуальной 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анализа данных мониторинга позиций сайтов в поисковых системах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 xml:space="preserve">. Существуют следующие независимые сервисы: </w:t>
      </w:r>
      <w:r>
        <w:rPr>
          <w:rFonts w:ascii="Times New Roman" w:eastAsia="Times New Roman" w:hAnsi="Times New Roman" w:cs="Times New Roman"/>
          <w:sz w:val="28"/>
          <w:szCs w:val="28"/>
        </w:rPr>
        <w:t>с</w:t>
      </w:r>
      <w:r w:rsidRPr="00665150">
        <w:rPr>
          <w:rFonts w:ascii="Times New Roman" w:eastAsia="Times New Roman" w:hAnsi="Times New Roman" w:cs="Times New Roman"/>
          <w:sz w:val="28"/>
          <w:szCs w:val="28"/>
        </w:rPr>
        <w:t>ервис кластеризации, сервис создания рекомендаций для продвижения, сервис предоставления сведений о конкурентах и сервис "хранилище данных о позициях". Сервис кластеризации является внутренним и не предоставляет открытого API для внешних пользователей. Сервис кластеризации использует данные о позициях из хранилища. Сервис создания рекомендаций для продвижения и сервис предоставления сведений о конкурентах используют данные о кластерах, предоставленные сервисом кластеризации</w:t>
      </w:r>
      <w:r w:rsidRPr="00665150">
        <w:rPr>
          <w:rFonts w:ascii="Times New Roman" w:eastAsia="Times New Roman" w:hAnsi="Times New Roman" w:cs="Times New Roman"/>
          <w:i/>
          <w:sz w:val="28"/>
          <w:szCs w:val="28"/>
        </w:rPr>
        <w:t>.</w:t>
      </w:r>
      <w:r w:rsidR="007019FF" w:rsidRPr="007019FF">
        <w:rPr>
          <w:noProof/>
        </w:rPr>
        <w:drawing>
          <wp:inline distT="0" distB="0" distL="0" distR="0" wp14:anchorId="0C91DE5D" wp14:editId="31332FE2">
            <wp:extent cx="6119495" cy="4419317"/>
            <wp:effectExtent l="0" t="0" r="0" b="635"/>
            <wp:docPr id="3" name="Рисунок 3" descr="C:\Users\Екатерина\Downloads\Comnponents - New Page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nponents - New Page (4)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95" cy="44193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4B809A" w14:textId="63F264A8" w:rsidR="004407C5" w:rsidRPr="002C2659" w:rsidRDefault="004407C5" w:rsidP="004A45C1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 3.</w:t>
      </w:r>
      <w:r>
        <w:rPr>
          <w:szCs w:val="28"/>
        </w:rPr>
        <w:t xml:space="preserve"> Взаимодействие компонентов системы</w:t>
      </w:r>
    </w:p>
    <w:p w14:paraId="7F53B5FC" w14:textId="2C671875" w:rsidR="00963CED" w:rsidRPr="004A45C1" w:rsidRDefault="00963CED" w:rsidP="004A45C1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lastRenderedPageBreak/>
        <w:t>Сборщик позиций</w:t>
      </w:r>
      <w:r>
        <w:rPr>
          <w:szCs w:val="28"/>
        </w:rPr>
        <w:t xml:space="preserve"> </w:t>
      </w:r>
      <w:r w:rsidR="004A45C1">
        <w:rPr>
          <w:szCs w:val="28"/>
        </w:rPr>
        <w:t>–</w:t>
      </w:r>
      <w:r>
        <w:rPr>
          <w:szCs w:val="28"/>
        </w:rPr>
        <w:t xml:space="preserve"> система, занимающаяся сбором информации для анализа и записью ее в хранилище</w:t>
      </w:r>
      <w:r w:rsidR="004A45C1" w:rsidRPr="004A45C1">
        <w:rPr>
          <w:szCs w:val="28"/>
        </w:rPr>
        <w:t>.</w:t>
      </w:r>
    </w:p>
    <w:p w14:paraId="5B7F20E5" w14:textId="364D4B38" w:rsidR="00496882" w:rsidRPr="002C2659" w:rsidRDefault="002C2659" w:rsidP="00496882">
      <w:pPr>
        <w:pStyle w:val="12"/>
        <w:spacing w:line="360" w:lineRule="auto"/>
        <w:ind w:firstLine="708"/>
        <w:rPr>
          <w:szCs w:val="28"/>
        </w:rPr>
      </w:pPr>
      <w:r w:rsidRPr="009D6704">
        <w:rPr>
          <w:i/>
          <w:szCs w:val="28"/>
        </w:rPr>
        <w:t>Сервис</w:t>
      </w:r>
      <w:r w:rsidR="00963CED" w:rsidRPr="00963CED">
        <w:rPr>
          <w:i/>
          <w:szCs w:val="28"/>
        </w:rPr>
        <w:t xml:space="preserve"> кластеризации</w:t>
      </w:r>
      <w:r w:rsidR="00963CED">
        <w:rPr>
          <w:szCs w:val="28"/>
        </w:rPr>
        <w:t xml:space="preserve"> –</w:t>
      </w:r>
      <w:r w:rsidR="00496882">
        <w:rPr>
          <w:szCs w:val="28"/>
        </w:rPr>
        <w:t xml:space="preserve"> </w:t>
      </w:r>
      <w:r w:rsidR="00496882">
        <w:rPr>
          <w:szCs w:val="28"/>
        </w:rPr>
        <w:t>это сервис, обеспечивающий разбиение запросов на кластеры</w:t>
      </w:r>
      <w:bookmarkStart w:id="18" w:name="_GoBack"/>
      <w:bookmarkEnd w:id="18"/>
      <w:r w:rsidR="00496882">
        <w:rPr>
          <w:szCs w:val="28"/>
        </w:rPr>
        <w:t>. Сервис обеспечивает работу со следующими ресурсами:</w:t>
      </w:r>
    </w:p>
    <w:p w14:paraId="371DCDCE" w14:textId="77777777" w:rsidR="00496882" w:rsidRDefault="00496882" w:rsidP="00496882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 w:rsidRPr="002C2659">
        <w:rPr>
          <w:i/>
          <w:szCs w:val="28"/>
        </w:rPr>
        <w:t>Кластер</w:t>
      </w:r>
      <w:r>
        <w:rPr>
          <w:i/>
          <w:szCs w:val="28"/>
        </w:rPr>
        <w:t>ы</w:t>
      </w:r>
      <w:r w:rsidRPr="007019FF">
        <w:rPr>
          <w:i/>
          <w:szCs w:val="28"/>
        </w:rPr>
        <w:t>:</w:t>
      </w:r>
      <w:r w:rsidRPr="008F1118">
        <w:rPr>
          <w:szCs w:val="28"/>
        </w:rPr>
        <w:t xml:space="preserve"> </w:t>
      </w:r>
      <w:r>
        <w:rPr>
          <w:szCs w:val="28"/>
        </w:rPr>
        <w:t xml:space="preserve">конечная точка </w:t>
      </w:r>
      <w:r w:rsidRPr="008F1118">
        <w:rPr>
          <w:szCs w:val="28"/>
        </w:rPr>
        <w:t>/</w:t>
      </w:r>
      <w:r>
        <w:rPr>
          <w:szCs w:val="28"/>
          <w:lang w:val="en-US"/>
        </w:rPr>
        <w:t>clusters</w:t>
      </w:r>
      <w:r w:rsidRPr="008F1118">
        <w:rPr>
          <w:szCs w:val="28"/>
        </w:rPr>
        <w:t xml:space="preserve">. Допустимые действия: </w:t>
      </w:r>
    </w:p>
    <w:p w14:paraId="0D6D1ECC" w14:textId="779D5852" w:rsidR="00496882" w:rsidRDefault="00496882" w:rsidP="00496882">
      <w:pPr>
        <w:pStyle w:val="12"/>
        <w:numPr>
          <w:ilvl w:val="2"/>
          <w:numId w:val="16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</w:rPr>
        <w:t>s</w:t>
      </w:r>
      <w:r w:rsidRPr="002C2659">
        <w:rPr>
          <w:sz w:val="24"/>
          <w:szCs w:val="28"/>
        </w:rPr>
        <w:t xml:space="preserve"> </w:t>
      </w:r>
      <w:r w:rsidRPr="008F1118">
        <w:rPr>
          <w:szCs w:val="28"/>
        </w:rPr>
        <w:t>— получить список кластеров</w:t>
      </w:r>
      <w:r>
        <w:rPr>
          <w:szCs w:val="28"/>
        </w:rPr>
        <w:t xml:space="preserve"> – </w:t>
      </w:r>
      <w:r w:rsidR="009D6704">
        <w:rPr>
          <w:szCs w:val="28"/>
        </w:rPr>
        <w:t xml:space="preserve">возвращает полученные данные с информацией о принадлежности каждого элемента к определенному кластеру ф формате массива, каждый элемент которого словарь, где идентификатору кластера соответствует степень принадлежности каждого элемента множества этому кластера, например </w:t>
      </w:r>
      <w:r w:rsidR="009D6704" w:rsidRPr="009D6704">
        <w:rPr>
          <w:rFonts w:ascii="Courier New" w:hAnsi="Courier New" w:cs="Courier New"/>
          <w:sz w:val="24"/>
          <w:szCs w:val="28"/>
        </w:rPr>
        <w:t>[{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1, </w:t>
      </w:r>
      <w:r w:rsidR="009D6704"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>: {"1": 0.1, "2": 0.1, "3": 0.9 ...}}</w:t>
      </w:r>
      <w:r w:rsidR="009D6704" w:rsidRPr="009D6704">
        <w:rPr>
          <w:rFonts w:ascii="Courier New" w:hAnsi="Courier New" w:cs="Courier New"/>
          <w:sz w:val="24"/>
          <w:szCs w:val="28"/>
        </w:rPr>
        <w:t>, {</w:t>
      </w:r>
      <w:r w:rsidR="009D6704">
        <w:rPr>
          <w:rFonts w:ascii="Courier New" w:hAnsi="Courier New" w:cs="Courier New"/>
          <w:sz w:val="24"/>
          <w:szCs w:val="28"/>
          <w:lang w:val="en-US"/>
        </w:rPr>
        <w:t>id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: 2, </w:t>
      </w:r>
      <w:r w:rsidR="009D6704">
        <w:rPr>
          <w:rFonts w:ascii="Courier New" w:hAnsi="Courier New" w:cs="Courier New"/>
          <w:sz w:val="24"/>
          <w:szCs w:val="28"/>
          <w:lang w:val="en-US"/>
        </w:rPr>
        <w:t>points</w:t>
      </w:r>
      <w:r w:rsidR="009D6704" w:rsidRPr="009D6704">
        <w:rPr>
          <w:rFonts w:ascii="Courier New" w:hAnsi="Courier New" w:cs="Courier New"/>
          <w:sz w:val="24"/>
          <w:szCs w:val="28"/>
        </w:rPr>
        <w:t xml:space="preserve"> {</w:t>
      </w:r>
      <w:r w:rsidR="009D6704">
        <w:rPr>
          <w:rFonts w:ascii="Courier New" w:hAnsi="Courier New" w:cs="Courier New"/>
          <w:sz w:val="24"/>
          <w:szCs w:val="28"/>
        </w:rPr>
        <w:t>…</w:t>
      </w:r>
      <w:r w:rsidR="009D6704" w:rsidRPr="009D6704">
        <w:rPr>
          <w:rFonts w:ascii="Courier New" w:hAnsi="Courier New" w:cs="Courier New"/>
          <w:sz w:val="24"/>
          <w:szCs w:val="28"/>
        </w:rPr>
        <w:t>}}]</w:t>
      </w:r>
      <w:r w:rsidR="009D6704">
        <w:rPr>
          <w:szCs w:val="28"/>
        </w:rPr>
        <w:t xml:space="preserve"> </w:t>
      </w:r>
      <w:r w:rsidRPr="008F1118">
        <w:rPr>
          <w:szCs w:val="28"/>
        </w:rPr>
        <w:t xml:space="preserve">. </w:t>
      </w:r>
    </w:p>
    <w:p w14:paraId="2E432C1C" w14:textId="08A1FE23" w:rsidR="00496882" w:rsidRPr="009D6704" w:rsidRDefault="00496882" w:rsidP="00496882">
      <w:pPr>
        <w:pStyle w:val="12"/>
        <w:numPr>
          <w:ilvl w:val="2"/>
          <w:numId w:val="16"/>
        </w:numPr>
        <w:spacing w:line="360" w:lineRule="auto"/>
        <w:rPr>
          <w:szCs w:val="28"/>
        </w:rPr>
      </w:pP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2C2659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>
        <w:rPr>
          <w:rFonts w:ascii="Courier New" w:hAnsi="Courier New" w:cs="Courier New"/>
          <w:sz w:val="24"/>
          <w:szCs w:val="28"/>
          <w:lang w:val="en-US"/>
        </w:rPr>
        <w:t>s</w:t>
      </w:r>
      <w:r w:rsidRPr="002C2659">
        <w:rPr>
          <w:rFonts w:ascii="Courier New" w:hAnsi="Courier New" w:cs="Courier New"/>
          <w:sz w:val="24"/>
          <w:szCs w:val="28"/>
        </w:rPr>
        <w:t>/&lt;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2C2659">
        <w:rPr>
          <w:rFonts w:ascii="Courier New" w:hAnsi="Courier New" w:cs="Courier New"/>
          <w:sz w:val="24"/>
          <w:szCs w:val="28"/>
        </w:rPr>
        <w:t>&gt;</w:t>
      </w:r>
      <w:r w:rsidRPr="008F1118">
        <w:rPr>
          <w:szCs w:val="28"/>
        </w:rPr>
        <w:t xml:space="preserve"> — получит</w:t>
      </w:r>
      <w:r>
        <w:rPr>
          <w:szCs w:val="28"/>
        </w:rPr>
        <w:t xml:space="preserve">ь информацию о кластере с id в формате </w:t>
      </w:r>
      <w:r w:rsidR="009D6704">
        <w:rPr>
          <w:szCs w:val="28"/>
        </w:rPr>
        <w:t>словаря, состоящего из идентификатора кластера и степеней принадлежности каждого элемента исходного множества к этому кластеру</w:t>
      </w:r>
      <w:r>
        <w:rPr>
          <w:szCs w:val="28"/>
        </w:rPr>
        <w:t xml:space="preserve"> </w:t>
      </w:r>
      <w:r w:rsidRPr="008F1118">
        <w:rPr>
          <w:szCs w:val="28"/>
        </w:rPr>
        <w:t>.</w:t>
      </w:r>
      <w:r w:rsidRPr="002C2659">
        <w:rPr>
          <w:szCs w:val="28"/>
        </w:rPr>
        <w:t xml:space="preserve"> </w:t>
      </w:r>
      <w:r>
        <w:rPr>
          <w:szCs w:val="28"/>
        </w:rPr>
        <w:t>Например</w:t>
      </w:r>
      <w:r w:rsidRPr="009D6704">
        <w:rPr>
          <w:szCs w:val="28"/>
        </w:rPr>
        <w:t xml:space="preserve">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GET</w:t>
      </w:r>
      <w:r w:rsidRPr="009D6704">
        <w:rPr>
          <w:rFonts w:ascii="Courier New" w:hAnsi="Courier New" w:cs="Courier New"/>
          <w:sz w:val="24"/>
          <w:szCs w:val="28"/>
        </w:rPr>
        <w:t xml:space="preserve"> /</w:t>
      </w:r>
      <w:r w:rsidRPr="002C2659">
        <w:rPr>
          <w:rFonts w:ascii="Courier New" w:hAnsi="Courier New" w:cs="Courier New"/>
          <w:sz w:val="24"/>
          <w:szCs w:val="28"/>
          <w:lang w:val="en-US"/>
        </w:rPr>
        <w:t>cluster</w:t>
      </w:r>
      <w:r w:rsidRPr="009D6704">
        <w:rPr>
          <w:rFonts w:ascii="Courier New" w:hAnsi="Courier New" w:cs="Courier New"/>
          <w:sz w:val="24"/>
          <w:szCs w:val="28"/>
        </w:rPr>
        <w:t>/1</w:t>
      </w:r>
      <w:r w:rsidRPr="009D6704">
        <w:rPr>
          <w:szCs w:val="28"/>
        </w:rPr>
        <w:t xml:space="preserve"> -&gt; </w:t>
      </w:r>
      <w:r w:rsidRPr="009D6704">
        <w:rPr>
          <w:rFonts w:ascii="Courier New" w:hAnsi="Courier New" w:cs="Courier New"/>
          <w:sz w:val="24"/>
          <w:szCs w:val="28"/>
        </w:rPr>
        <w:t>{</w:t>
      </w:r>
      <w:r w:rsidRPr="002C2659">
        <w:rPr>
          <w:rFonts w:ascii="Courier New" w:hAnsi="Courier New" w:cs="Courier New"/>
          <w:sz w:val="24"/>
          <w:szCs w:val="28"/>
          <w:lang w:val="en-US"/>
        </w:rPr>
        <w:t>id</w:t>
      </w:r>
      <w:r w:rsidRPr="009D6704">
        <w:rPr>
          <w:rFonts w:ascii="Courier New" w:hAnsi="Courier New" w:cs="Courier New"/>
          <w:sz w:val="24"/>
          <w:szCs w:val="28"/>
        </w:rPr>
        <w:t xml:space="preserve">: 1, </w:t>
      </w:r>
      <w:r w:rsidRPr="002C2659">
        <w:rPr>
          <w:rFonts w:ascii="Courier New" w:hAnsi="Courier New" w:cs="Courier New"/>
          <w:sz w:val="24"/>
          <w:szCs w:val="28"/>
          <w:lang w:val="en-US"/>
        </w:rPr>
        <w:t>points</w:t>
      </w:r>
      <w:r w:rsidRPr="009D6704">
        <w:rPr>
          <w:rFonts w:ascii="Courier New" w:hAnsi="Courier New" w:cs="Courier New"/>
          <w:sz w:val="24"/>
          <w:szCs w:val="28"/>
        </w:rPr>
        <w:t>: {"1": 0.1, "2": 0.1, "3": 0.9 ...}}</w:t>
      </w:r>
    </w:p>
    <w:p w14:paraId="57761998" w14:textId="150DDB41" w:rsidR="00963CED" w:rsidRPr="00496882" w:rsidRDefault="00496882" w:rsidP="00496882">
      <w:pPr>
        <w:pStyle w:val="12"/>
        <w:numPr>
          <w:ilvl w:val="1"/>
          <w:numId w:val="16"/>
        </w:numPr>
        <w:spacing w:line="360" w:lineRule="auto"/>
        <w:ind w:left="1276" w:hanging="567"/>
        <w:rPr>
          <w:szCs w:val="28"/>
        </w:rPr>
      </w:pPr>
      <w:r>
        <w:rPr>
          <w:szCs w:val="28"/>
        </w:rPr>
        <w:t xml:space="preserve">Ресурс 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, </w:t>
      </w:r>
      <w:r>
        <w:rPr>
          <w:szCs w:val="28"/>
        </w:rPr>
        <w:t>конечная точка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.</w:t>
      </w:r>
      <w:r>
        <w:rPr>
          <w:szCs w:val="28"/>
        </w:rPr>
        <w:t xml:space="preserve"> </w:t>
      </w:r>
      <w:r w:rsidRPr="008F1118">
        <w:rPr>
          <w:szCs w:val="28"/>
        </w:rPr>
        <w:t xml:space="preserve">Допустимые действия: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 xml:space="preserve"> — получить список </w:t>
      </w:r>
      <w:r>
        <w:rPr>
          <w:szCs w:val="28"/>
        </w:rPr>
        <w:t>запросов</w:t>
      </w:r>
      <w:r w:rsidRPr="008F1118">
        <w:rPr>
          <w:szCs w:val="28"/>
        </w:rPr>
        <w:t>. GET /</w:t>
      </w:r>
      <w:r>
        <w:rPr>
          <w:szCs w:val="28"/>
        </w:rPr>
        <w:t>query</w:t>
      </w:r>
      <w:r w:rsidRPr="008F1118">
        <w:rPr>
          <w:szCs w:val="28"/>
        </w:rPr>
        <w:t xml:space="preserve">/1 — получить информацию о </w:t>
      </w:r>
      <w:r>
        <w:rPr>
          <w:szCs w:val="28"/>
        </w:rPr>
        <w:t>запросе</w:t>
      </w:r>
      <w:r w:rsidRPr="008F1118">
        <w:rPr>
          <w:szCs w:val="28"/>
        </w:rPr>
        <w:t xml:space="preserve"> с id 1. </w:t>
      </w:r>
      <w:r w:rsidRPr="008F1118">
        <w:rPr>
          <w:szCs w:val="28"/>
          <w:lang w:val="en-US"/>
        </w:rPr>
        <w:t>GET</w:t>
      </w:r>
      <w:r w:rsidRPr="008F1118">
        <w:rPr>
          <w:szCs w:val="28"/>
        </w:rPr>
        <w:t xml:space="preserve"> /</w:t>
      </w:r>
      <w:r>
        <w:rPr>
          <w:szCs w:val="28"/>
          <w:lang w:val="en-US"/>
        </w:rPr>
        <w:t>query</w:t>
      </w:r>
      <w:r w:rsidRPr="008F1118">
        <w:rPr>
          <w:szCs w:val="28"/>
        </w:rPr>
        <w:t>/1 -&gt;{</w:t>
      </w:r>
      <w:r w:rsidRPr="008F1118">
        <w:rPr>
          <w:szCs w:val="28"/>
          <w:lang w:val="en-US"/>
        </w:rPr>
        <w:t>id</w:t>
      </w:r>
      <w:r w:rsidRPr="008F1118">
        <w:rPr>
          <w:szCs w:val="28"/>
        </w:rPr>
        <w:t xml:space="preserve">: 1, </w:t>
      </w:r>
      <w:r w:rsidRPr="008F1118">
        <w:rPr>
          <w:szCs w:val="28"/>
          <w:lang w:val="en-US"/>
        </w:rPr>
        <w:t>po</w:t>
      </w:r>
      <w:r>
        <w:rPr>
          <w:szCs w:val="28"/>
          <w:lang w:val="en-US"/>
        </w:rPr>
        <w:t>sitions</w:t>
      </w:r>
      <w:r w:rsidRPr="008F1118">
        <w:rPr>
          <w:szCs w:val="28"/>
        </w:rPr>
        <w:t>: {"</w:t>
      </w:r>
      <w:r w:rsidRPr="004A45C1">
        <w:rPr>
          <w:szCs w:val="28"/>
        </w:rPr>
        <w:t>2015-02-10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5</w:t>
      </w:r>
      <w:r w:rsidRPr="008F1118">
        <w:rPr>
          <w:szCs w:val="28"/>
        </w:rPr>
        <w:t>, "</w:t>
      </w:r>
      <w:r w:rsidRPr="004A45C1">
        <w:rPr>
          <w:szCs w:val="28"/>
        </w:rPr>
        <w:t>2015-02-11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>, "</w:t>
      </w:r>
      <w:r w:rsidRPr="004A45C1">
        <w:rPr>
          <w:szCs w:val="28"/>
        </w:rPr>
        <w:t>2015-02-12</w:t>
      </w:r>
      <w:r w:rsidRPr="008F1118">
        <w:rPr>
          <w:szCs w:val="28"/>
        </w:rPr>
        <w:t xml:space="preserve">": </w:t>
      </w:r>
      <w:r w:rsidRPr="004A45C1">
        <w:rPr>
          <w:szCs w:val="28"/>
        </w:rPr>
        <w:t>4</w:t>
      </w:r>
      <w:r w:rsidRPr="008F1118">
        <w:rPr>
          <w:szCs w:val="28"/>
        </w:rPr>
        <w:t xml:space="preserve"> ...}}</w:t>
      </w:r>
    </w:p>
    <w:p w14:paraId="1BB6111D" w14:textId="4EB67243" w:rsidR="007019FF" w:rsidRDefault="007019FF" w:rsidP="007019FF">
      <w:pPr>
        <w:pStyle w:val="12"/>
        <w:spacing w:line="360" w:lineRule="auto"/>
        <w:rPr>
          <w:szCs w:val="28"/>
        </w:rPr>
      </w:pPr>
      <w:r w:rsidRPr="00963CED">
        <w:rPr>
          <w:i/>
          <w:szCs w:val="28"/>
        </w:rPr>
        <w:t>Хранилище данных о позициях</w:t>
      </w:r>
      <w:r w:rsidRPr="00963CED">
        <w:rPr>
          <w:szCs w:val="28"/>
        </w:rPr>
        <w:t xml:space="preserve"> – </w:t>
      </w:r>
      <w:r>
        <w:rPr>
          <w:szCs w:val="28"/>
        </w:rPr>
        <w:t>хранилище, содержащее информацию о результатах сбора по всем проектам за весь период времени</w:t>
      </w:r>
      <w:r w:rsidRPr="004A45C1">
        <w:rPr>
          <w:szCs w:val="28"/>
        </w:rPr>
        <w:t>.</w:t>
      </w:r>
    </w:p>
    <w:p w14:paraId="467F3351" w14:textId="59BD53AF" w:rsidR="00963CED" w:rsidRPr="00963CED" w:rsidRDefault="002C2659" w:rsidP="004A45C1">
      <w:pPr>
        <w:pStyle w:val="12"/>
        <w:spacing w:line="360" w:lineRule="auto"/>
        <w:rPr>
          <w:szCs w:val="28"/>
        </w:rPr>
      </w:pPr>
      <w:r>
        <w:rPr>
          <w:i/>
          <w:szCs w:val="28"/>
        </w:rPr>
        <w:t>Компонент вычисления</w:t>
      </w:r>
      <w:r w:rsidR="00963CED" w:rsidRPr="00963CED">
        <w:rPr>
          <w:i/>
          <w:szCs w:val="28"/>
        </w:rPr>
        <w:t xml:space="preserve"> количества кластеров</w:t>
      </w:r>
      <w:r w:rsidR="00963CED">
        <w:rPr>
          <w:i/>
          <w:szCs w:val="28"/>
        </w:rPr>
        <w:t xml:space="preserve"> </w:t>
      </w:r>
      <w:r w:rsidR="00963CED" w:rsidRPr="00963CED">
        <w:rPr>
          <w:szCs w:val="28"/>
        </w:rPr>
        <w:t>– интеллектуальна система, определяющая оптимальное количество кластеров, на которые следует разбить исходные данные.</w:t>
      </w:r>
    </w:p>
    <w:p w14:paraId="62CF20BC" w14:textId="547FAB82" w:rsidR="00963CED" w:rsidRPr="004A45C1" w:rsidRDefault="00963CED" w:rsidP="004A45C1">
      <w:pPr>
        <w:pStyle w:val="12"/>
        <w:spacing w:line="360" w:lineRule="auto"/>
        <w:rPr>
          <w:i/>
          <w:szCs w:val="28"/>
        </w:rPr>
      </w:pPr>
      <w:r w:rsidRPr="00963CED">
        <w:rPr>
          <w:i/>
          <w:szCs w:val="28"/>
        </w:rPr>
        <w:t>Кластеризатор</w:t>
      </w:r>
      <w:r>
        <w:rPr>
          <w:i/>
          <w:szCs w:val="28"/>
        </w:rPr>
        <w:t xml:space="preserve"> – </w:t>
      </w:r>
      <w:r w:rsidRPr="00963CED">
        <w:rPr>
          <w:szCs w:val="28"/>
        </w:rPr>
        <w:t>интеллектуальна система, разбивающая исходные данные на заранее заданное количество кластеров</w:t>
      </w:r>
      <w:r w:rsidR="004A45C1" w:rsidRPr="004A45C1">
        <w:rPr>
          <w:szCs w:val="28"/>
        </w:rPr>
        <w:t>.</w:t>
      </w:r>
    </w:p>
    <w:p w14:paraId="6FF4F4AF" w14:textId="40E38334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lastRenderedPageBreak/>
        <w:t>Хранилище данных о кластерах</w:t>
      </w:r>
      <w:r>
        <w:rPr>
          <w:szCs w:val="28"/>
        </w:rPr>
        <w:t xml:space="preserve"> </w:t>
      </w:r>
      <w:r w:rsidR="00926C58">
        <w:rPr>
          <w:szCs w:val="28"/>
        </w:rPr>
        <w:t>– хранилище, содержащее данные системы и информацию о принадлежности этих данных имеющимся кластерам</w:t>
      </w:r>
      <w:r w:rsidR="004A45C1" w:rsidRPr="004A45C1">
        <w:rPr>
          <w:szCs w:val="28"/>
        </w:rPr>
        <w:t>.</w:t>
      </w:r>
    </w:p>
    <w:p w14:paraId="56CE9921" w14:textId="77777777" w:rsidR="00C40867" w:rsidRPr="00C40867" w:rsidRDefault="00C40867" w:rsidP="00C40867">
      <w:pPr>
        <w:pStyle w:val="12"/>
        <w:spacing w:line="360" w:lineRule="auto"/>
        <w:ind w:firstLine="0"/>
        <w:rPr>
          <w:i/>
          <w:szCs w:val="28"/>
        </w:rPr>
      </w:pPr>
      <w:r w:rsidRPr="00C40867">
        <w:rPr>
          <w:i/>
          <w:szCs w:val="28"/>
        </w:rPr>
        <w:t>Сервис сведений о конкурентах</w:t>
      </w:r>
    </w:p>
    <w:p w14:paraId="4ED56FAA" w14:textId="77777777" w:rsidR="00C40867" w:rsidRPr="00475058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75058">
        <w:rPr>
          <w:szCs w:val="28"/>
          <w:lang w:val="en-US"/>
        </w:rPr>
        <w:t xml:space="preserve"> </w:t>
      </w:r>
      <w:r>
        <w:rPr>
          <w:szCs w:val="28"/>
          <w:lang w:val="en-US"/>
        </w:rPr>
        <w:t xml:space="preserve">competitors. </w:t>
      </w: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>
        <w:rPr>
          <w:szCs w:val="28"/>
          <w:lang w:val="en-US"/>
        </w:rPr>
        <w:t>competitors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>
        <w:rPr>
          <w:szCs w:val="28"/>
          <w:lang w:val="en-US"/>
        </w:rPr>
        <w:t>get</w:t>
      </w:r>
      <w:r w:rsidRPr="00475058">
        <w:rPr>
          <w:szCs w:val="28"/>
        </w:rPr>
        <w:t>_</w:t>
      </w:r>
      <w:r>
        <w:rPr>
          <w:szCs w:val="28"/>
          <w:lang w:val="en-US"/>
        </w:rPr>
        <w:t>competitors</w:t>
      </w:r>
      <w:r w:rsidRPr="00B35454">
        <w:rPr>
          <w:szCs w:val="28"/>
        </w:rPr>
        <w:t xml:space="preserve"> — получить список </w:t>
      </w:r>
      <w:r>
        <w:rPr>
          <w:szCs w:val="28"/>
        </w:rPr>
        <w:t>конкурентов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6D299D14" w14:textId="77777777" w:rsidR="00C40867" w:rsidRPr="00B35454" w:rsidRDefault="00C40867" w:rsidP="00C40867">
      <w:pPr>
        <w:pStyle w:val="12"/>
        <w:numPr>
          <w:ilvl w:val="1"/>
          <w:numId w:val="15"/>
        </w:numPr>
        <w:spacing w:line="360" w:lineRule="auto"/>
        <w:jc w:val="left"/>
        <w:rPr>
          <w:szCs w:val="28"/>
        </w:rPr>
      </w:pPr>
      <w:r>
        <w:rPr>
          <w:szCs w:val="28"/>
        </w:rPr>
        <w:t>Ресурс</w:t>
      </w:r>
      <w:r w:rsidRPr="004A45C1">
        <w:rPr>
          <w:szCs w:val="28"/>
        </w:rPr>
        <w:t xml:space="preserve"> </w:t>
      </w:r>
      <w:r>
        <w:rPr>
          <w:szCs w:val="28"/>
          <w:lang w:val="en-US"/>
        </w:rPr>
        <w:t>queries</w:t>
      </w:r>
      <w:r w:rsidRPr="004A45C1">
        <w:rPr>
          <w:szCs w:val="28"/>
        </w:rPr>
        <w:t>.</w:t>
      </w:r>
      <w:r w:rsidRPr="00B35454">
        <w:rPr>
          <w:szCs w:val="28"/>
        </w:rPr>
        <w:t>Конечная</w:t>
      </w:r>
      <w:r w:rsidRPr="004A45C1">
        <w:rPr>
          <w:szCs w:val="28"/>
        </w:rPr>
        <w:t xml:space="preserve"> </w:t>
      </w:r>
      <w:r w:rsidRPr="00B35454">
        <w:rPr>
          <w:szCs w:val="28"/>
        </w:rPr>
        <w:t>точка</w:t>
      </w:r>
      <w:r w:rsidRPr="004A45C1">
        <w:rPr>
          <w:szCs w:val="28"/>
        </w:rPr>
        <w:t xml:space="preserve"> /</w:t>
      </w:r>
      <w:r w:rsidRPr="00B35454">
        <w:rPr>
          <w:szCs w:val="28"/>
          <w:lang w:val="en-US"/>
        </w:rPr>
        <w:t>queries</w:t>
      </w:r>
      <w:r w:rsidRPr="004A45C1">
        <w:rPr>
          <w:szCs w:val="28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</w:t>
      </w:r>
      <w:r w:rsidRPr="00475058">
        <w:rPr>
          <w:szCs w:val="28"/>
        </w:rPr>
        <w:t>/queries?competitor1=5&amp;competitor2=10</w:t>
      </w:r>
      <w:r w:rsidRPr="00B35454">
        <w:rPr>
          <w:szCs w:val="28"/>
        </w:rPr>
        <w:t xml:space="preserve">— получить список </w:t>
      </w:r>
      <w:r>
        <w:rPr>
          <w:szCs w:val="28"/>
        </w:rPr>
        <w:t xml:space="preserve">запросов </w:t>
      </w:r>
      <w:r w:rsidRPr="00B35454">
        <w:rPr>
          <w:szCs w:val="28"/>
        </w:rPr>
        <w:t xml:space="preserve">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</w:t>
      </w:r>
      <w:r>
        <w:rPr>
          <w:szCs w:val="28"/>
        </w:rPr>
        <w:t xml:space="preserve"> и конкурентов с </w:t>
      </w:r>
      <w:r>
        <w:rPr>
          <w:szCs w:val="28"/>
          <w:lang w:val="en-US"/>
        </w:rPr>
        <w:t>id</w:t>
      </w:r>
      <w:r>
        <w:rPr>
          <w:szCs w:val="28"/>
        </w:rPr>
        <w:t>=1</w:t>
      </w:r>
      <w:r w:rsidRPr="00F667C0">
        <w:rPr>
          <w:szCs w:val="28"/>
        </w:rPr>
        <w:t xml:space="preserve"> </w:t>
      </w:r>
      <w:r>
        <w:rPr>
          <w:szCs w:val="28"/>
        </w:rPr>
        <w:t>или 2</w:t>
      </w:r>
      <w:r w:rsidRPr="00B35454">
        <w:rPr>
          <w:szCs w:val="28"/>
        </w:rPr>
        <w:t xml:space="preserve">. </w:t>
      </w:r>
    </w:p>
    <w:p w14:paraId="50F1FD3F" w14:textId="30425673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конкурентов</w:t>
      </w:r>
      <w:r w:rsidR="00926C58">
        <w:rPr>
          <w:szCs w:val="28"/>
        </w:rPr>
        <w:t xml:space="preserve"> – система анализа данных хранилища кластеров, выявляющая конкурентов сайта, запрошенного пользователем.</w:t>
      </w:r>
    </w:p>
    <w:p w14:paraId="1EF4A5FD" w14:textId="76E73EA5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Получение групп запросов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 кластеров, выявляющая запросы, по которым сайт, заданный пользователем, является конкурентом для исходного сайта.</w:t>
      </w:r>
    </w:p>
    <w:p w14:paraId="37AE7FB8" w14:textId="77777777" w:rsidR="00C40867" w:rsidRPr="00C40867" w:rsidRDefault="00C40867" w:rsidP="00C40867">
      <w:pPr>
        <w:pStyle w:val="12"/>
        <w:spacing w:line="360" w:lineRule="auto"/>
        <w:ind w:left="709" w:firstLine="0"/>
        <w:rPr>
          <w:i/>
          <w:szCs w:val="28"/>
        </w:rPr>
      </w:pPr>
      <w:r w:rsidRPr="00C40867">
        <w:rPr>
          <w:i/>
          <w:szCs w:val="28"/>
        </w:rPr>
        <w:t>Сервис создания рекомендаций для продвижения</w:t>
      </w:r>
    </w:p>
    <w:p w14:paraId="3C667F33" w14:textId="77777777" w:rsidR="00C40867" w:rsidRPr="007C652A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 xml:space="preserve">Ресурсы </w:t>
      </w:r>
      <w:r w:rsidRPr="00B35454">
        <w:rPr>
          <w:szCs w:val="28"/>
          <w:lang w:val="en-US"/>
        </w:rPr>
        <w:t>/resource</w:t>
      </w:r>
      <w:r>
        <w:rPr>
          <w:szCs w:val="28"/>
          <w:lang w:val="en-US"/>
        </w:rPr>
        <w:t>s:</w:t>
      </w:r>
    </w:p>
    <w:p w14:paraId="432A9AB3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 w:rsidRPr="00A805F6">
        <w:rPr>
          <w:szCs w:val="28"/>
        </w:rPr>
        <w:t xml:space="preserve"> </w:t>
      </w:r>
      <w:r>
        <w:rPr>
          <w:szCs w:val="28"/>
        </w:rPr>
        <w:t>– выдает каталог доступных пользователю ресурсов</w:t>
      </w:r>
    </w:p>
    <w:p w14:paraId="547D905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 xml:space="preserve">&gt; - </w:t>
      </w:r>
      <w:r>
        <w:rPr>
          <w:szCs w:val="28"/>
        </w:rPr>
        <w:t>выдает информацию по конкретному ресурсу в таком-то виде</w:t>
      </w:r>
    </w:p>
    <w:p w14:paraId="7016D568" w14:textId="77777777" w:rsidR="00C40867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>
        <w:rPr>
          <w:szCs w:val="28"/>
        </w:rPr>
        <w:t>Рекомендуемые запросы:</w:t>
      </w:r>
    </w:p>
    <w:p w14:paraId="3705F064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  <w:r>
        <w:rPr>
          <w:szCs w:val="28"/>
          <w:lang w:val="en-US"/>
        </w:rPr>
        <w:t>GET</w:t>
      </w:r>
      <w:r>
        <w:rPr>
          <w:szCs w:val="28"/>
        </w:rPr>
        <w:t xml:space="preserve"> </w:t>
      </w:r>
      <w:r w:rsidRPr="00A805F6">
        <w:rPr>
          <w:szCs w:val="28"/>
        </w:rPr>
        <w:t>/</w:t>
      </w:r>
      <w:r w:rsidRPr="00B35454">
        <w:rPr>
          <w:szCs w:val="28"/>
          <w:lang w:val="en-US"/>
        </w:rPr>
        <w:t>resource</w:t>
      </w:r>
      <w:r>
        <w:rPr>
          <w:szCs w:val="28"/>
          <w:lang w:val="en-US"/>
        </w:rPr>
        <w:t>s</w:t>
      </w:r>
      <w:r>
        <w:rPr>
          <w:szCs w:val="28"/>
        </w:rPr>
        <w:t>/</w:t>
      </w:r>
      <w:r w:rsidRPr="00A805F6">
        <w:rPr>
          <w:szCs w:val="28"/>
        </w:rPr>
        <w:t>&lt;</w:t>
      </w:r>
      <w:r>
        <w:rPr>
          <w:szCs w:val="28"/>
          <w:lang w:val="en-US"/>
        </w:rPr>
        <w:t>id</w:t>
      </w:r>
      <w:r w:rsidRPr="00A805F6">
        <w:rPr>
          <w:szCs w:val="28"/>
        </w:rPr>
        <w:t>&gt;</w:t>
      </w:r>
      <w:r>
        <w:rPr>
          <w:szCs w:val="28"/>
        </w:rPr>
        <w:t>/</w:t>
      </w:r>
      <w:r w:rsidRPr="00A805F6">
        <w:rPr>
          <w:szCs w:val="28"/>
        </w:rPr>
        <w:t xml:space="preserve"> </w:t>
      </w:r>
      <w:r w:rsidRPr="00B35454">
        <w:rPr>
          <w:szCs w:val="28"/>
          <w:lang w:val="en-US"/>
        </w:rPr>
        <w:t>recommended</w:t>
      </w:r>
      <w:r w:rsidRPr="00A805F6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A805F6">
        <w:rPr>
          <w:szCs w:val="28"/>
        </w:rPr>
        <w:t xml:space="preserve"> - </w:t>
      </w:r>
      <w:r>
        <w:rPr>
          <w:szCs w:val="28"/>
        </w:rPr>
        <w:t xml:space="preserve">выдает </w:t>
      </w:r>
      <w:r w:rsidRPr="00B35454">
        <w:rPr>
          <w:szCs w:val="28"/>
        </w:rPr>
        <w:t xml:space="preserve">список рекомендуемых запросов для ресурса с </w:t>
      </w:r>
      <w:r>
        <w:rPr>
          <w:szCs w:val="28"/>
        </w:rPr>
        <w:t xml:space="preserve">идентификатором </w:t>
      </w:r>
      <w:r w:rsidRPr="00A805F6">
        <w:rPr>
          <w:szCs w:val="28"/>
        </w:rPr>
        <w:t>&lt;</w:t>
      </w:r>
      <w:r w:rsidRPr="00B35454">
        <w:rPr>
          <w:szCs w:val="28"/>
          <w:lang w:val="en-US"/>
        </w:rPr>
        <w:t>id</w:t>
      </w:r>
      <w:r w:rsidRPr="00A805F6">
        <w:rPr>
          <w:szCs w:val="28"/>
        </w:rPr>
        <w:t xml:space="preserve">&gt; </w:t>
      </w:r>
      <w:r>
        <w:rPr>
          <w:szCs w:val="28"/>
        </w:rPr>
        <w:t>в таком-то виде</w:t>
      </w:r>
    </w:p>
    <w:p w14:paraId="79E3FEAC" w14:textId="77777777" w:rsidR="00C40867" w:rsidRDefault="00C40867" w:rsidP="00C40867">
      <w:pPr>
        <w:pStyle w:val="12"/>
        <w:numPr>
          <w:ilvl w:val="2"/>
          <w:numId w:val="17"/>
        </w:numPr>
        <w:spacing w:line="360" w:lineRule="auto"/>
        <w:jc w:val="left"/>
        <w:rPr>
          <w:szCs w:val="28"/>
        </w:rPr>
      </w:pPr>
    </w:p>
    <w:p w14:paraId="3AADFE3A" w14:textId="77777777" w:rsidR="00C40867" w:rsidRPr="004A45C1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</w:t>
      </w:r>
      <w:r>
        <w:rPr>
          <w:szCs w:val="28"/>
          <w:lang w:val="en-US"/>
        </w:rPr>
        <w:t>s</w:t>
      </w:r>
      <w:r w:rsidRPr="00B35454">
        <w:rPr>
          <w:szCs w:val="28"/>
          <w:lang w:val="en-US"/>
        </w:rPr>
        <w:t xml:space="preserve">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 w:rsidRPr="00B35454">
        <w:rPr>
          <w:szCs w:val="28"/>
          <w:lang w:val="en-US"/>
        </w:rPr>
        <w:t>queries</w:t>
      </w:r>
      <w:r w:rsidRPr="00B35454">
        <w:rPr>
          <w:szCs w:val="28"/>
        </w:rPr>
        <w:t xml:space="preserve"> — получить список рекомендуемых запросов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3FFEC6B8" w14:textId="77777777" w:rsidR="00C40867" w:rsidRPr="00B35454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lastRenderedPageBreak/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/resource/1/recommended_queries.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B35454">
        <w:rPr>
          <w:szCs w:val="28"/>
          <w:lang w:val="en-US"/>
        </w:rPr>
        <w:t>recommended</w:t>
      </w:r>
      <w:r w:rsidRPr="00B35454">
        <w:rPr>
          <w:szCs w:val="28"/>
        </w:rPr>
        <w:t>_</w:t>
      </w:r>
      <w:r>
        <w:rPr>
          <w:szCs w:val="28"/>
          <w:lang w:val="en-US"/>
        </w:rPr>
        <w:t>keywords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ключевых слов</w:t>
      </w:r>
      <w:r w:rsidRPr="00B35454">
        <w:rPr>
          <w:szCs w:val="28"/>
        </w:rPr>
        <w:t xml:space="preserve"> для 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C1A5DE8" w14:textId="77777777" w:rsidR="00C40867" w:rsidRPr="00475058" w:rsidRDefault="00C40867" w:rsidP="00C40867">
      <w:pPr>
        <w:pStyle w:val="12"/>
        <w:numPr>
          <w:ilvl w:val="1"/>
          <w:numId w:val="17"/>
        </w:numPr>
        <w:spacing w:line="360" w:lineRule="auto"/>
        <w:ind w:left="1418" w:hanging="709"/>
        <w:jc w:val="left"/>
        <w:rPr>
          <w:szCs w:val="28"/>
        </w:rPr>
      </w:pPr>
      <w:r w:rsidRPr="00B35454">
        <w:rPr>
          <w:szCs w:val="28"/>
        </w:rPr>
        <w:t>Конечная</w:t>
      </w:r>
      <w:r w:rsidRPr="00B35454">
        <w:rPr>
          <w:szCs w:val="28"/>
          <w:lang w:val="en-US"/>
        </w:rPr>
        <w:t xml:space="preserve"> </w:t>
      </w:r>
      <w:r w:rsidRPr="00B35454">
        <w:rPr>
          <w:szCs w:val="28"/>
        </w:rPr>
        <w:t>точка</w:t>
      </w:r>
      <w:r w:rsidRPr="00B35454">
        <w:rPr>
          <w:szCs w:val="28"/>
          <w:lang w:val="en-US"/>
        </w:rPr>
        <w:t xml:space="preserve"> /resource/1/</w:t>
      </w:r>
      <w:r w:rsidRPr="00475058">
        <w:rPr>
          <w:lang w:val="en-US"/>
        </w:rPr>
        <w:t xml:space="preserve"> </w:t>
      </w:r>
      <w:r w:rsidRPr="00475058">
        <w:rPr>
          <w:szCs w:val="28"/>
          <w:lang w:val="en-US"/>
        </w:rPr>
        <w:t>semantic_core</w:t>
      </w:r>
      <w:r w:rsidRPr="00B35454">
        <w:rPr>
          <w:szCs w:val="28"/>
          <w:lang w:val="en-US"/>
        </w:rPr>
        <w:t xml:space="preserve">. </w:t>
      </w:r>
      <w:r w:rsidRPr="00B35454">
        <w:rPr>
          <w:szCs w:val="28"/>
        </w:rPr>
        <w:t xml:space="preserve">Допустимые действия: </w:t>
      </w:r>
      <w:r w:rsidRPr="00B35454">
        <w:rPr>
          <w:szCs w:val="28"/>
          <w:lang w:val="en-US"/>
        </w:rPr>
        <w:t>GET</w:t>
      </w:r>
      <w:r w:rsidRPr="00B35454">
        <w:rPr>
          <w:szCs w:val="28"/>
        </w:rPr>
        <w:t xml:space="preserve"> /</w:t>
      </w:r>
      <w:r w:rsidRPr="00B35454">
        <w:rPr>
          <w:szCs w:val="28"/>
          <w:lang w:val="en-US"/>
        </w:rPr>
        <w:t>resource</w:t>
      </w:r>
      <w:r w:rsidRPr="00B35454">
        <w:rPr>
          <w:szCs w:val="28"/>
        </w:rPr>
        <w:t>/1/</w:t>
      </w:r>
      <w:r w:rsidRPr="00475058">
        <w:t xml:space="preserve"> </w:t>
      </w:r>
      <w:r w:rsidRPr="00475058">
        <w:rPr>
          <w:szCs w:val="28"/>
          <w:lang w:val="en-US"/>
        </w:rPr>
        <w:t>semantic</w:t>
      </w:r>
      <w:r>
        <w:rPr>
          <w:szCs w:val="28"/>
        </w:rPr>
        <w:t>_</w:t>
      </w:r>
      <w:r w:rsidRPr="00475058">
        <w:rPr>
          <w:szCs w:val="28"/>
          <w:lang w:val="en-US"/>
        </w:rPr>
        <w:t>core</w:t>
      </w:r>
      <w:r w:rsidRPr="00B35454">
        <w:rPr>
          <w:szCs w:val="28"/>
        </w:rPr>
        <w:t xml:space="preserve"> — получить список рекомендуемых </w:t>
      </w:r>
      <w:r>
        <w:rPr>
          <w:szCs w:val="28"/>
        </w:rPr>
        <w:t>слов</w:t>
      </w:r>
      <w:r w:rsidRPr="00B35454">
        <w:rPr>
          <w:szCs w:val="28"/>
        </w:rPr>
        <w:t xml:space="preserve"> для </w:t>
      </w:r>
      <w:r>
        <w:rPr>
          <w:szCs w:val="28"/>
        </w:rPr>
        <w:t xml:space="preserve">формирования семантического ядра для </w:t>
      </w:r>
      <w:r w:rsidRPr="00B35454">
        <w:rPr>
          <w:szCs w:val="28"/>
        </w:rPr>
        <w:t xml:space="preserve">ресурса с </w:t>
      </w:r>
      <w:r w:rsidRPr="00B35454">
        <w:rPr>
          <w:szCs w:val="28"/>
          <w:lang w:val="en-US"/>
        </w:rPr>
        <w:t>id</w:t>
      </w:r>
      <w:r w:rsidRPr="00B35454">
        <w:rPr>
          <w:szCs w:val="28"/>
        </w:rPr>
        <w:t xml:space="preserve"> 1. </w:t>
      </w:r>
    </w:p>
    <w:p w14:paraId="2A909BA6" w14:textId="53F8775C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рекомендуемых запросов</w:t>
      </w:r>
      <w:r w:rsidR="00926C58">
        <w:rPr>
          <w:szCs w:val="28"/>
        </w:rPr>
        <w:t xml:space="preserve"> – система анализа данных хранилища, определяющая запросы, по которым рекомендуется начать продвижение по сайту, запрошенному пользователем.</w:t>
      </w:r>
    </w:p>
    <w:p w14:paraId="63FFA640" w14:textId="677E6377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ключевых слов</w:t>
      </w:r>
      <w:r w:rsidR="00926C58">
        <w:rPr>
          <w:szCs w:val="28"/>
        </w:rPr>
        <w:t xml:space="preserve"> – система анализа данных хранилища, определяющая ключевые слова для сайта, запрошенного пользователем.</w:t>
      </w:r>
    </w:p>
    <w:p w14:paraId="6E8D4482" w14:textId="685F55AF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Подбор семантического ядра</w:t>
      </w:r>
      <w:r w:rsidR="00926C58">
        <w:rPr>
          <w:szCs w:val="28"/>
        </w:rPr>
        <w:t xml:space="preserve"> </w:t>
      </w:r>
      <w:r w:rsidR="004A45C1">
        <w:rPr>
          <w:szCs w:val="28"/>
        </w:rPr>
        <w:t>–</w:t>
      </w:r>
      <w:r w:rsidR="00926C58">
        <w:rPr>
          <w:szCs w:val="28"/>
        </w:rPr>
        <w:t xml:space="preserve"> система анализа данных хранилища, подбирающая семантическое ядро для сайта, запрошенного пользователем.</w:t>
      </w:r>
    </w:p>
    <w:p w14:paraId="00121552" w14:textId="3E879378" w:rsidR="00963CED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>Интерфейс клиента</w:t>
      </w:r>
      <w:r w:rsidR="00926C58">
        <w:rPr>
          <w:szCs w:val="28"/>
        </w:rPr>
        <w:t xml:space="preserve"> </w:t>
      </w:r>
      <w:r w:rsidR="009E5F94">
        <w:rPr>
          <w:szCs w:val="28"/>
        </w:rPr>
        <w:t>–</w:t>
      </w:r>
      <w:r w:rsidR="00926C58">
        <w:rPr>
          <w:szCs w:val="28"/>
        </w:rPr>
        <w:t xml:space="preserve"> </w:t>
      </w:r>
      <w:r w:rsidR="009E5F94">
        <w:rPr>
          <w:szCs w:val="28"/>
        </w:rPr>
        <w:t>пользовательский интерфейс, с помощью которого можно получить сведения о конкурентах.</w:t>
      </w:r>
    </w:p>
    <w:p w14:paraId="50C8A6CE" w14:textId="3F8CAD9A" w:rsidR="00963CED" w:rsidRPr="009E5F94" w:rsidRDefault="00963CED" w:rsidP="004A45C1">
      <w:pPr>
        <w:pStyle w:val="12"/>
        <w:spacing w:line="360" w:lineRule="auto"/>
        <w:rPr>
          <w:szCs w:val="28"/>
        </w:rPr>
      </w:pPr>
      <w:r w:rsidRPr="009E5F94">
        <w:rPr>
          <w:i/>
          <w:szCs w:val="28"/>
        </w:rPr>
        <w:t xml:space="preserve">Интерфейс специалиста </w:t>
      </w:r>
      <w:r w:rsidRPr="009E5F94">
        <w:rPr>
          <w:i/>
          <w:szCs w:val="28"/>
          <w:lang w:val="en-US"/>
        </w:rPr>
        <w:t>SEO</w:t>
      </w:r>
      <w:r w:rsidR="009E5F94">
        <w:rPr>
          <w:szCs w:val="28"/>
        </w:rPr>
        <w:t xml:space="preserve"> – интерфейс клиента, позволяющий получить информацию для оптимизации сайта.</w:t>
      </w:r>
    </w:p>
    <w:p w14:paraId="4031C655" w14:textId="32B776DB" w:rsidR="00706BAC" w:rsidRDefault="0092732C" w:rsidP="008A27C3">
      <w:pPr>
        <w:pStyle w:val="2"/>
      </w:pPr>
      <w:r>
        <w:t xml:space="preserve">Схема базы данных </w:t>
      </w:r>
    </w:p>
    <w:p w14:paraId="42D00769" w14:textId="32BD50FA" w:rsidR="0092732C" w:rsidRDefault="0092732C" w:rsidP="0092732C">
      <w:pPr>
        <w:pStyle w:val="ad"/>
        <w:spacing w:after="0" w:line="360" w:lineRule="auto"/>
      </w:pPr>
      <w:r>
        <w:t xml:space="preserve">Для организации работы </w:t>
      </w:r>
      <w:r w:rsidRPr="0092732C">
        <w:t>мониторинга и продвижения веб-сайтов</w:t>
      </w:r>
      <w:r>
        <w:t xml:space="preserve"> была разработана схема базы данных, содержащей информацию о </w:t>
      </w:r>
      <w:r w:rsidR="000900A3">
        <w:t>поисковых запросах, найденных веб-сайтах и степен связи между запросами и веб-сайтами</w:t>
      </w:r>
    </w:p>
    <w:p w14:paraId="1207F9C8" w14:textId="77777777" w:rsidR="006C40CB" w:rsidRPr="0092732C" w:rsidRDefault="006C40CB" w:rsidP="006C40CB"/>
    <w:p w14:paraId="5706270D" w14:textId="77777777" w:rsidR="006C40CB" w:rsidRDefault="006C40CB" w:rsidP="006C40CB">
      <w:r w:rsidRPr="004F65D2">
        <w:rPr>
          <w:noProof/>
        </w:rPr>
        <w:lastRenderedPageBreak/>
        <w:drawing>
          <wp:inline distT="0" distB="0" distL="0" distR="0" wp14:anchorId="6D083F16" wp14:editId="706930C4">
            <wp:extent cx="6038850" cy="2820471"/>
            <wp:effectExtent l="0" t="0" r="0" b="0"/>
            <wp:docPr id="5" name="Рисунок 5" descr="C:\Users\Екатерина\Downloads\Competitors - New Page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Екатерина\Downloads\Competitors - New Page (1)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1767" cy="283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14FCC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</w:t>
      </w:r>
      <w:r>
        <w:rPr>
          <w:b/>
          <w:szCs w:val="28"/>
        </w:rPr>
        <w:t>2.</w:t>
      </w:r>
      <w:r>
        <w:rPr>
          <w:szCs w:val="28"/>
        </w:rPr>
        <w:t xml:space="preserve"> Хранилище данных о позициях</w:t>
      </w:r>
    </w:p>
    <w:p w14:paraId="1A3357EF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</w:p>
    <w:p w14:paraId="3EC13148" w14:textId="77777777" w:rsidR="006C40CB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 w:rsidRPr="004F65D2">
        <w:rPr>
          <w:noProof/>
          <w:szCs w:val="28"/>
        </w:rPr>
        <w:drawing>
          <wp:inline distT="0" distB="0" distL="0" distR="0" wp14:anchorId="0E80C020" wp14:editId="7C5734E8">
            <wp:extent cx="5953125" cy="1393031"/>
            <wp:effectExtent l="0" t="0" r="0" b="0"/>
            <wp:docPr id="6" name="Рисунок 6" descr="C:\Users\Екатерина\Downloads\warehouse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Екатерина\Downloads\warehouse - New Pag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9653" cy="1406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C7F9C" w14:textId="77777777" w:rsidR="006C40CB" w:rsidRPr="004F65D2" w:rsidRDefault="006C40CB" w:rsidP="006C40CB">
      <w:pPr>
        <w:pStyle w:val="12"/>
        <w:spacing w:line="360" w:lineRule="auto"/>
        <w:ind w:firstLine="0"/>
        <w:jc w:val="center"/>
        <w:rPr>
          <w:szCs w:val="28"/>
        </w:rPr>
      </w:pPr>
      <w:r>
        <w:rPr>
          <w:b/>
          <w:szCs w:val="28"/>
        </w:rPr>
        <w:t>Рис.</w:t>
      </w:r>
      <w:r w:rsidRPr="004F65D2">
        <w:rPr>
          <w:b/>
          <w:szCs w:val="28"/>
        </w:rPr>
        <w:t xml:space="preserve"> 3</w:t>
      </w:r>
      <w:r>
        <w:rPr>
          <w:b/>
          <w:szCs w:val="28"/>
        </w:rPr>
        <w:t>.</w:t>
      </w:r>
      <w:r>
        <w:rPr>
          <w:szCs w:val="28"/>
        </w:rPr>
        <w:t xml:space="preserve"> Хранилище данных о кластерах</w:t>
      </w:r>
    </w:p>
    <w:p w14:paraId="4507B254" w14:textId="77777777" w:rsidR="00706BAC" w:rsidRPr="00665150" w:rsidRDefault="00706BAC" w:rsidP="00706BAC"/>
    <w:p w14:paraId="212C2FE6" w14:textId="3B3B765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Websites</w:t>
      </w:r>
      <w:r w:rsidRPr="002508C3">
        <w:t xml:space="preserve">: </w:t>
      </w:r>
      <w:r>
        <w:t>таблица веб-сайтов, содержащая информацию обо всех ресурсах, используемых системой;</w:t>
      </w:r>
    </w:p>
    <w:p w14:paraId="373646DF" w14:textId="7338AE7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Queries</w:t>
      </w:r>
      <w:r w:rsidRPr="002508C3">
        <w:t>:</w:t>
      </w:r>
      <w:r>
        <w:t>таблица для связи строки запроса с конкретным регионом;</w:t>
      </w:r>
    </w:p>
    <w:p w14:paraId="7FA3F840" w14:textId="2E40E40D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URLs</w:t>
      </w:r>
      <w:r w:rsidRPr="002508C3">
        <w:t xml:space="preserve">: </w:t>
      </w:r>
      <w:r>
        <w:t xml:space="preserve">таблица, содержащая </w:t>
      </w:r>
      <w:r>
        <w:rPr>
          <w:lang w:val="en-US"/>
        </w:rPr>
        <w:t>URL</w:t>
      </w:r>
      <w:r>
        <w:t xml:space="preserve"> веб-сайтов, которые использует система для мониторинга позиций;</w:t>
      </w:r>
    </w:p>
    <w:p w14:paraId="5077A9AF" w14:textId="7CD87FA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Querystrings</w:t>
      </w:r>
      <w:r w:rsidRPr="002508C3">
        <w:t xml:space="preserve">: </w:t>
      </w:r>
      <w:r>
        <w:t>таблица, содержащая строки запросов, по которым производится мониторинг;</w:t>
      </w:r>
    </w:p>
    <w:p w14:paraId="19B570EC" w14:textId="18A6F3E1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Regions</w:t>
      </w:r>
      <w:r w:rsidRPr="002508C3">
        <w:t xml:space="preserve">: </w:t>
      </w:r>
      <w:r>
        <w:t>таблица, содержащая коды регионов, по которым производится мониторинг;</w:t>
      </w:r>
    </w:p>
    <w:p w14:paraId="0A5A1166" w14:textId="57E6C518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t>Search</w:t>
      </w:r>
      <w:r w:rsidRPr="002508C3">
        <w:t>_</w:t>
      </w:r>
      <w:r>
        <w:rPr>
          <w:lang w:val="en-US"/>
        </w:rPr>
        <w:t>results</w:t>
      </w:r>
      <w:r w:rsidRPr="002508C3">
        <w:t>:</w:t>
      </w:r>
      <w:r>
        <w:t>таблица, содержащая информацию о позиции запроса для каждого исследуемого региона в поисковой системе Яндекс;</w:t>
      </w:r>
    </w:p>
    <w:p w14:paraId="4613EF96" w14:textId="660678EC" w:rsidR="002508C3" w:rsidRDefault="002508C3" w:rsidP="002508C3">
      <w:pPr>
        <w:pStyle w:val="ad"/>
        <w:numPr>
          <w:ilvl w:val="0"/>
          <w:numId w:val="14"/>
        </w:numPr>
        <w:spacing w:after="0" w:line="360" w:lineRule="auto"/>
        <w:ind w:left="851"/>
      </w:pPr>
      <w:r>
        <w:rPr>
          <w:lang w:val="en-US"/>
        </w:rPr>
        <w:lastRenderedPageBreak/>
        <w:t>Competitors</w:t>
      </w:r>
      <w:r w:rsidRPr="002508C3">
        <w:t xml:space="preserve">: </w:t>
      </w:r>
      <w:r>
        <w:t>таблица, содержащая информацию о конкурентах для каждого исследуемого веб-сайта;</w:t>
      </w:r>
    </w:p>
    <w:p w14:paraId="4B241910" w14:textId="42E25181" w:rsidR="002508C3" w:rsidRDefault="002508C3" w:rsidP="002508C3">
      <w:pPr>
        <w:pStyle w:val="ad"/>
        <w:spacing w:after="0" w:line="360" w:lineRule="auto"/>
        <w:ind w:left="851" w:firstLine="0"/>
      </w:pPr>
    </w:p>
    <w:p w14:paraId="5A608473" w14:textId="77777777" w:rsidR="002508C3" w:rsidRPr="00706BAC" w:rsidRDefault="002508C3" w:rsidP="00706BAC"/>
    <w:bookmarkEnd w:id="17"/>
    <w:p w14:paraId="3CD1300D" w14:textId="4B3119CD" w:rsidR="00FE2CCA" w:rsidRDefault="001A1C3F" w:rsidP="008A27C3">
      <w:pPr>
        <w:pStyle w:val="2"/>
      </w:pPr>
      <w:r>
        <w:t>Применение алгоритма нечеткой кластеризации для кластеризации запросов</w:t>
      </w:r>
    </w:p>
    <w:p w14:paraId="6DC05C78" w14:textId="66364E0E" w:rsidR="005A2CB6" w:rsidRDefault="005A2CB6" w:rsidP="005A2CB6">
      <w:pPr>
        <w:pStyle w:val="12"/>
        <w:spacing w:line="360" w:lineRule="auto"/>
        <w:rPr>
          <w:szCs w:val="28"/>
        </w:rPr>
      </w:pPr>
      <w:r w:rsidRPr="002451E1">
        <w:rPr>
          <w:szCs w:val="28"/>
        </w:rPr>
        <w:t xml:space="preserve">Исходной информацией для кластеризации </w:t>
      </w:r>
      <w:r>
        <w:rPr>
          <w:szCs w:val="28"/>
        </w:rPr>
        <w:t xml:space="preserve">в рамках решаемой задачи </w:t>
      </w:r>
      <w:r w:rsidRPr="002451E1">
        <w:rPr>
          <w:szCs w:val="28"/>
        </w:rPr>
        <w:t>является матрица</w:t>
      </w:r>
      <w:r w:rsidRPr="009C0753">
        <w:rPr>
          <w:szCs w:val="28"/>
        </w:rPr>
        <w:t>,</w:t>
      </w:r>
      <w:r w:rsidRPr="002451E1">
        <w:rPr>
          <w:szCs w:val="28"/>
        </w:rPr>
        <w:t xml:space="preserve"> каждая строка которой представляет собой </w:t>
      </w:r>
      <w:r>
        <w:rPr>
          <w:szCs w:val="28"/>
        </w:rPr>
        <w:t>поисковый запрос, весом которых будут служить величины, обратные собранным позициям за каждую дату из выбранного периода времени</w:t>
      </w:r>
      <w:r w:rsidR="0002474C">
        <w:rPr>
          <w:szCs w:val="28"/>
        </w:rPr>
        <w:t xml:space="preserve"> по веб-сайтам</w:t>
      </w:r>
      <w:r w:rsidRPr="002451E1">
        <w:rPr>
          <w:szCs w:val="28"/>
        </w:rPr>
        <w:t>.</w:t>
      </w:r>
      <w:r>
        <w:rPr>
          <w:szCs w:val="28"/>
        </w:rPr>
        <w:t xml:space="preserve"> </w:t>
      </w:r>
    </w:p>
    <w:p w14:paraId="7A77E74A" w14:textId="5B10B82B" w:rsidR="001C1ADF" w:rsidRDefault="00FD38F5" w:rsidP="005A2CB6">
      <w:pPr>
        <w:pStyle w:val="12"/>
        <w:spacing w:line="360" w:lineRule="auto"/>
        <w:rPr>
          <w:szCs w:val="28"/>
        </w:rPr>
      </w:pPr>
      <w:r>
        <w:rPr>
          <w:szCs w:val="28"/>
        </w:rPr>
        <w:t>В результате работы алгоритма</w:t>
      </w:r>
      <w:r w:rsidR="009D6704">
        <w:rPr>
          <w:szCs w:val="28"/>
        </w:rPr>
        <w:t xml:space="preserve"> пользователь сможет </w:t>
      </w:r>
      <w:r>
        <w:rPr>
          <w:szCs w:val="28"/>
        </w:rPr>
        <w:t>увидеть конкурентов для каждого проекта, зарегистрированного системе, а также список запросов для каждого конкурента, по которым он соперничает с искомым сайтом.</w:t>
      </w:r>
    </w:p>
    <w:p w14:paraId="7F55A3A0" w14:textId="36C0EB35" w:rsidR="005A2CB6" w:rsidRPr="009C0753" w:rsidRDefault="005A2CB6" w:rsidP="005A2CB6">
      <w:pPr>
        <w:pStyle w:val="3"/>
      </w:pPr>
      <w:r w:rsidRPr="009C0753">
        <w:t>Алгоритм нечетких c-средних </w:t>
      </w:r>
      <w:r w:rsidR="00104476">
        <w:t>применительно к решаемой задачи</w:t>
      </w:r>
    </w:p>
    <w:p w14:paraId="137340B1" w14:textId="4BB21984" w:rsidR="005A2CB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1. Установить параметры алгоритма: c - количество кластеров; m - экспоненциальный вес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служит для определения нечеткости разбиения, принимает вещественные значения больше 1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; 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ε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параметр останова алгоритма.</w:t>
      </w:r>
    </w:p>
    <w:p w14:paraId="47857AAD" w14:textId="67D9FF43" w:rsidR="005A2CB6" w:rsidRPr="00775AE6" w:rsidRDefault="005A2CB6" w:rsidP="005A2CB6">
      <w:pPr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2. Случайным образом сгенерировать матрицу нечеткого разбиения 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=[</w:t>
      </w:r>
      <w:r w:rsidR="009D4C2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  <w:vertAlign w:val="subscript"/>
          <w:lang w:val="en-US"/>
        </w:rPr>
        <w:t>ij</w:t>
      </w:r>
      <w:r w:rsidR="009D4C29" w:rsidRPr="009D4C29">
        <w:rPr>
          <w:rFonts w:ascii="Times New Roman" w:eastAsia="Times New Roman" w:hAnsi="Times New Roman" w:cs="Times New Roman"/>
          <w:noProof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где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i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номер элемента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 номер кластера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,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 которому принадлежит элемент,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  <w:lang w:val="en-US"/>
        </w:rPr>
        <w:t>u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 xml:space="preserve">значение в диапазоне </w:t>
      </w:r>
      <w:r w:rsidR="009D4C29" w:rsidRPr="009D4C29">
        <w:rPr>
          <w:rFonts w:ascii="Times New Roman" w:eastAsia="Times New Roman" w:hAnsi="Times New Roman" w:cs="Times New Roman"/>
          <w:sz w:val="28"/>
          <w:szCs w:val="28"/>
        </w:rPr>
        <w:t>[0, 1]</w:t>
      </w:r>
      <w:r w:rsidR="009D4C29">
        <w:rPr>
          <w:rFonts w:ascii="Times New Roman" w:eastAsia="Times New Roman" w:hAnsi="Times New Roman" w:cs="Times New Roman"/>
          <w:sz w:val="28"/>
          <w:szCs w:val="28"/>
        </w:rPr>
        <w:t>, обозначающее степень принадлежности элемента кластеру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66C01769" w14:textId="6A9DA1F0" w:rsidR="005A2CB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3. Рассчитать центры кластеров</w:t>
      </w:r>
      <w:r w:rsidR="00731B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(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  <w:lang w:val="en-US"/>
        </w:rPr>
        <w:t>k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perscript"/>
        </w:rPr>
        <w:t>)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=[</w:t>
      </w:r>
      <w:r w:rsidR="00731B92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731B92" w:rsidRPr="00731B92">
        <w:rPr>
          <w:rFonts w:ascii="Times New Roman" w:eastAsia="Times New Roman" w:hAnsi="Times New Roman" w:cs="Times New Roman"/>
          <w:sz w:val="28"/>
          <w:szCs w:val="28"/>
        </w:rPr>
        <w:t>]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724F0BCE" w14:textId="1452AB58" w:rsidR="005A2CB6" w:rsidRDefault="007019FF" w:rsidP="00F556D9">
      <w:pPr>
        <w:shd w:val="clear" w:color="auto" w:fill="FFFFFF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c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× </m:t>
                  </m:r>
                  <m:sSub>
                    <m:sSub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j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i=1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b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m</m:t>
                      </m:r>
                    </m:sup>
                  </m:sSub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0B3A39C7" w14:textId="7EE7EEAE" w:rsidR="00A81990" w:rsidRPr="00A81990" w:rsidRDefault="00294422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</w:t>
      </w:r>
      <w:r w:rsidR="00F556D9">
        <w:rPr>
          <w:rFonts w:ascii="Times New Roman" w:eastAsia="Times New Roman" w:hAnsi="Times New Roman" w:cs="Times New Roman"/>
          <w:sz w:val="28"/>
          <w:szCs w:val="28"/>
        </w:rPr>
        <w:t xml:space="preserve">де,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  <w:vertAlign w:val="subscript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 xml:space="preserve">центр </w:t>
      </w:r>
      <w:r w:rsidR="00A81990">
        <w:rPr>
          <w:rFonts w:ascii="Times New Roman" w:eastAsia="Times New Roman" w:hAnsi="Times New Roman" w:cs="Times New Roman"/>
          <w:sz w:val="28"/>
          <w:szCs w:val="28"/>
          <w:lang w:val="en-US"/>
        </w:rPr>
        <w:t>j</w:t>
      </w:r>
      <w:r w:rsidR="00A81990" w:rsidRPr="00A81990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A81990">
        <w:rPr>
          <w:rFonts w:ascii="Times New Roman" w:eastAsia="Times New Roman" w:hAnsi="Times New Roman" w:cs="Times New Roman"/>
          <w:sz w:val="28"/>
          <w:szCs w:val="28"/>
        </w:rPr>
        <w:t>кластера;</w:t>
      </w:r>
    </w:p>
    <w:p w14:paraId="213B5073" w14:textId="4AE006AF" w:rsidR="00A81990" w:rsidRPr="00A81990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количество элементов;</w:t>
      </w:r>
    </w:p>
    <w:p w14:paraId="7B8A0E9C" w14:textId="10B9A1E1" w:rsidR="00A81990" w:rsidRPr="00F556D9" w:rsidRDefault="00A81990" w:rsidP="00A81990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lastRenderedPageBreak/>
        <w:t>x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элемент кластера</w:t>
      </w:r>
    </w:p>
    <w:p w14:paraId="4C35E397" w14:textId="51B58D07" w:rsidR="005A2CB6" w:rsidRPr="00775AE6" w:rsidRDefault="00F556D9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Шаг 4.</w:t>
      </w:r>
      <w:r w:rsidR="005A2CB6" w:rsidRPr="00775AE6">
        <w:rPr>
          <w:rFonts w:ascii="Times New Roman" w:eastAsia="Times New Roman" w:hAnsi="Times New Roman" w:cs="Times New Roman"/>
          <w:sz w:val="28"/>
          <w:szCs w:val="28"/>
        </w:rPr>
        <w:t> Пересчитать элементы матрицы нечеткого разбиения:</w:t>
      </w:r>
    </w:p>
    <w:p w14:paraId="1A042129" w14:textId="5986680D" w:rsidR="00F556D9" w:rsidRPr="00F556D9" w:rsidRDefault="007019FF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32"/>
          <w:szCs w:val="32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ij</m:t>
              </m:r>
            </m:sub>
          </m:sSub>
          <m:r>
            <w:rPr>
              <w:rFonts w:ascii="Cambria Math" w:eastAsia="Times New Roman" w:hAnsi="Cambria Math" w:cs="Times New Roman"/>
              <w:sz w:val="32"/>
              <w:szCs w:val="32"/>
            </w:rPr>
            <m:t xml:space="preserve">=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32"/>
                  <w:szCs w:val="32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32"/>
                  <w:szCs w:val="32"/>
                </w:rPr>
                <m:t>1</m:t>
              </m:r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32"/>
                    </w:rPr>
                  </m:ctrlPr>
                </m:naryPr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k=1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>C</m:t>
                  </m:r>
                </m:sup>
                <m:e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32"/>
                          <w:szCs w:val="32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(</m:t>
                      </m:r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d>
                        </m:num>
                        <m:den>
                          <m:d>
                            <m:dPr>
                              <m:begChr m:val="‖"/>
                              <m:endChr m:val="‖"/>
                              <m:ctrlPr>
                                <w:rPr>
                                  <w:rFonts w:ascii="Cambria Math" w:eastAsia="Times New Roman" w:hAnsi="Cambria Math" w:cs="Times New Roman"/>
                                  <w:i/>
                                  <w:sz w:val="32"/>
                                  <w:szCs w:val="32"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eastAsia="Times New Roman" w:hAnsi="Cambria Math" w:cs="Times New Roman"/>
                                  <w:sz w:val="32"/>
                                  <w:szCs w:val="32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="Times New Roman" w:hAnsi="Cambria Math" w:cs="Times New Roman"/>
                                      <w:i/>
                                      <w:sz w:val="32"/>
                                      <w:szCs w:val="32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="Times New Roman" w:hAnsi="Cambria Math" w:cs="Times New Roman"/>
                                      <w:sz w:val="32"/>
                                      <w:szCs w:val="32"/>
                                    </w:rPr>
                                    <m:t>k</m:t>
                                  </m:r>
                                </m:sub>
                              </m:sSub>
                            </m:e>
                          </m:d>
                        </m:den>
                      </m:f>
                      <m:r>
                        <w:rPr>
                          <w:rFonts w:ascii="Cambria Math" w:eastAsia="Times New Roman" w:hAnsi="Cambria Math" w:cs="Times New Roman"/>
                          <w:sz w:val="32"/>
                          <w:szCs w:val="32"/>
                        </w:rPr>
                        <m:t>)</m:t>
                      </m:r>
                    </m:e>
                    <m:sup>
                      <m:f>
                        <m:fPr>
                          <m:ctrlPr>
                            <w:rPr>
                              <w:rFonts w:ascii="Cambria Math" w:eastAsia="Times New Roman" w:hAnsi="Cambria Math" w:cs="Times New Roman"/>
                              <w:i/>
                              <w:sz w:val="32"/>
                              <w:szCs w:val="32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2</m:t>
                          </m:r>
                        </m:num>
                        <m:den>
                          <m:r>
                            <w:rPr>
                              <w:rFonts w:ascii="Cambria Math" w:eastAsia="Times New Roman" w:hAnsi="Cambria Math" w:cs="Times New Roman"/>
                              <w:sz w:val="32"/>
                              <w:szCs w:val="32"/>
                            </w:rPr>
                            <m:t>m-1</m:t>
                          </m:r>
                        </m:den>
                      </m:f>
                    </m:sup>
                  </m:sSup>
                  <m:r>
                    <w:rPr>
                      <w:rFonts w:ascii="Cambria Math" w:eastAsia="Times New Roman" w:hAnsi="Cambria Math" w:cs="Times New Roman"/>
                      <w:sz w:val="32"/>
                      <w:szCs w:val="32"/>
                    </w:rPr>
                    <m:t xml:space="preserve"> </m:t>
                  </m:r>
                </m:e>
              </m:nary>
            </m:den>
          </m:f>
        </m:oMath>
      </m:oMathPara>
    </w:p>
    <w:p w14:paraId="580CB943" w14:textId="4A38E7CA" w:rsid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>
        <w:rPr>
          <w:rFonts w:ascii="Times New Roman" w:eastAsia="Times New Roman" w:hAnsi="Times New Roman" w:cs="Times New Roman"/>
          <w:sz w:val="28"/>
          <w:szCs w:val="28"/>
          <w:lang w:val="en-US"/>
        </w:rPr>
        <w:t>5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Проверить условие </w:t>
      </w:r>
    </w:p>
    <w:p w14:paraId="11718288" w14:textId="0868A869" w:rsidR="00F556D9" w:rsidRDefault="007019FF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m:oMathPara>
        <m:oMath>
          <m:d>
            <m:dPr>
              <m:begChr m:val="‖"/>
              <m:endChr m:val="‖"/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d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sz w:val="28"/>
                          <w:szCs w:val="28"/>
                        </w:rPr>
                        <m:t>k+1</m:t>
                      </m:r>
                    </m:e>
                  </m:d>
                </m:sup>
              </m:s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U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sz w:val="28"/>
                      <w:szCs w:val="28"/>
                    </w:rPr>
                    <m:t>(k)</m:t>
                  </m:r>
                </m:sup>
              </m:sSup>
            </m:e>
          </m:d>
          <m:r>
            <w:rPr>
              <w:rFonts w:ascii="Cambria Math" w:eastAsia="Times New Roman" w:hAnsi="Cambria Math" w:cs="Times New Roman"/>
              <w:sz w:val="28"/>
              <w:szCs w:val="28"/>
            </w:rPr>
            <m:t>&lt; ε</m:t>
          </m:r>
        </m:oMath>
      </m:oMathPara>
    </w:p>
    <w:p w14:paraId="2FB3AECF" w14:textId="01168F74" w:rsidR="005A2CB6" w:rsidRPr="00F556D9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, где </w:t>
      </w:r>
      <w:r w:rsidR="00F556D9">
        <w:rPr>
          <w:rFonts w:ascii="Times New Roman" w:eastAsia="Times New Roman" w:hAnsi="Times New Roman" w:cs="Times New Roman"/>
          <w:noProof/>
          <w:sz w:val="28"/>
          <w:szCs w:val="28"/>
          <w:lang w:val="en-US"/>
        </w:rPr>
        <w:t>U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(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  <w:lang w:val="en-US"/>
        </w:rPr>
        <w:t>k</w:t>
      </w:r>
      <w:r w:rsidR="00F556D9" w:rsidRPr="00F556D9">
        <w:rPr>
          <w:rFonts w:ascii="Times New Roman" w:eastAsia="Times New Roman" w:hAnsi="Times New Roman" w:cs="Times New Roman"/>
          <w:noProof/>
          <w:sz w:val="28"/>
          <w:szCs w:val="28"/>
          <w:vertAlign w:val="superscript"/>
        </w:rPr>
        <w:t>)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 - матрица нечеткого разбиения на предыдущей итерации алгоритма. Если "да", то перейти к шагу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, иначе  - к шагу 3.</w:t>
      </w:r>
    </w:p>
    <w:p w14:paraId="1B460827" w14:textId="20709BF4" w:rsidR="005A2CB6" w:rsidRPr="00775AE6" w:rsidRDefault="005A2CB6" w:rsidP="005A2CB6">
      <w:pPr>
        <w:shd w:val="clear" w:color="auto" w:fill="FFFFFF"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775AE6">
        <w:rPr>
          <w:rFonts w:ascii="Times New Roman" w:eastAsia="Times New Roman" w:hAnsi="Times New Roman" w:cs="Times New Roman"/>
          <w:sz w:val="28"/>
          <w:szCs w:val="28"/>
        </w:rPr>
        <w:t>Шаг </w:t>
      </w:r>
      <w:r w:rsidR="00F556D9" w:rsidRPr="00294422">
        <w:rPr>
          <w:rFonts w:ascii="Times New Roman" w:eastAsia="Times New Roman" w:hAnsi="Times New Roman" w:cs="Times New Roman"/>
          <w:sz w:val="28"/>
          <w:szCs w:val="28"/>
        </w:rPr>
        <w:t>6</w:t>
      </w:r>
      <w:r w:rsidRPr="00775AE6">
        <w:rPr>
          <w:rFonts w:ascii="Times New Roman" w:eastAsia="Times New Roman" w:hAnsi="Times New Roman" w:cs="Times New Roman"/>
          <w:sz w:val="28"/>
          <w:szCs w:val="28"/>
        </w:rPr>
        <w:t>. Конец.</w:t>
      </w:r>
    </w:p>
    <w:p w14:paraId="209C0774" w14:textId="46550902" w:rsidR="00FE2CCA" w:rsidRDefault="00FE2CCA" w:rsidP="008A27C3">
      <w:pPr>
        <w:pStyle w:val="2"/>
      </w:pPr>
      <w:bookmarkStart w:id="19" w:name="_Toc403728966"/>
      <w:r>
        <w:t>Веб-интерфейс</w:t>
      </w:r>
      <w:bookmarkEnd w:id="19"/>
    </w:p>
    <w:p w14:paraId="7593E8C0" w14:textId="18D1388B" w:rsidR="00FE2CCA" w:rsidRDefault="00FE2CCA" w:rsidP="008A27C3">
      <w:pPr>
        <w:pStyle w:val="2"/>
      </w:pPr>
      <w:bookmarkStart w:id="20" w:name="_Toc403728967"/>
      <w:r>
        <w:t>Вывод</w:t>
      </w:r>
      <w:bookmarkEnd w:id="20"/>
    </w:p>
    <w:p w14:paraId="452CD68B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74763EC" w14:textId="2893B253" w:rsidR="00FE2CCA" w:rsidRDefault="00FE2CCA" w:rsidP="00790E2F">
      <w:pPr>
        <w:pStyle w:val="1"/>
      </w:pPr>
      <w:bookmarkStart w:id="21" w:name="_Toc403728968"/>
      <w:r>
        <w:lastRenderedPageBreak/>
        <w:t>Реализация системы</w:t>
      </w:r>
      <w:bookmarkEnd w:id="21"/>
    </w:p>
    <w:p w14:paraId="3C74A771" w14:textId="563ED925" w:rsidR="00FE2CCA" w:rsidRDefault="00FE2CCA" w:rsidP="008A27C3">
      <w:pPr>
        <w:pStyle w:val="2"/>
      </w:pPr>
      <w:bookmarkStart w:id="22" w:name="_Toc403728969"/>
      <w:r>
        <w:t>База данных</w:t>
      </w:r>
      <w:bookmarkEnd w:id="22"/>
    </w:p>
    <w:p w14:paraId="0D42C9A8" w14:textId="2F4379FC" w:rsidR="00FE2CCA" w:rsidRDefault="00FE2CCA" w:rsidP="008A27C3">
      <w:pPr>
        <w:pStyle w:val="2"/>
      </w:pPr>
      <w:bookmarkStart w:id="23" w:name="_Toc403728970"/>
      <w:r>
        <w:t>Реализация алгоритма</w:t>
      </w:r>
      <w:bookmarkEnd w:id="23"/>
    </w:p>
    <w:p w14:paraId="441D333D" w14:textId="339A2BF3" w:rsidR="00FE2CCA" w:rsidRDefault="00FE2CCA" w:rsidP="008A27C3">
      <w:pPr>
        <w:pStyle w:val="2"/>
      </w:pPr>
      <w:bookmarkStart w:id="24" w:name="_Toc403728971"/>
      <w:r>
        <w:t>Отображение результатов</w:t>
      </w:r>
      <w:bookmarkEnd w:id="24"/>
    </w:p>
    <w:p w14:paraId="45EE0217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4AAB95AF" w14:textId="79BF9618" w:rsidR="00FE2CCA" w:rsidRDefault="00FE2CCA" w:rsidP="00790E2F">
      <w:pPr>
        <w:pStyle w:val="1"/>
      </w:pPr>
      <w:bookmarkStart w:id="25" w:name="_Toc403728972"/>
      <w:r>
        <w:lastRenderedPageBreak/>
        <w:t>Тестирование</w:t>
      </w:r>
      <w:bookmarkEnd w:id="25"/>
    </w:p>
    <w:p w14:paraId="6B0B74C6" w14:textId="77777777" w:rsidR="008A27C3" w:rsidRDefault="008A27C3">
      <w:pPr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br w:type="page"/>
      </w:r>
    </w:p>
    <w:p w14:paraId="6920096D" w14:textId="2378C432" w:rsidR="00FE2CCA" w:rsidRPr="008A27C3" w:rsidRDefault="00FE2CCA" w:rsidP="00790E2F">
      <w:pPr>
        <w:pStyle w:val="1"/>
      </w:pPr>
      <w:bookmarkStart w:id="26" w:name="_Toc403728973"/>
      <w:r>
        <w:lastRenderedPageBreak/>
        <w:t>Заключение</w:t>
      </w:r>
      <w:bookmarkEnd w:id="26"/>
    </w:p>
    <w:p w14:paraId="2D45ED37" w14:textId="0D1693C3" w:rsidR="003072AE" w:rsidRPr="00FE2CCA" w:rsidRDefault="007019FF" w:rsidP="00217BC0">
      <w:pPr>
        <w:rPr>
          <w:szCs w:val="28"/>
        </w:rPr>
      </w:pPr>
      <w:hyperlink r:id="rId18" w:history="1">
        <w:r w:rsidR="0088425B" w:rsidRPr="00FE2CCA">
          <w:rPr>
            <w:rStyle w:val="afd"/>
            <w:szCs w:val="28"/>
          </w:rPr>
          <w:t>http://www.quicksprout.com/</w:t>
        </w:r>
      </w:hyperlink>
    </w:p>
    <w:p w14:paraId="50918E64" w14:textId="7D108D2F" w:rsidR="0088425B" w:rsidRDefault="007019FF" w:rsidP="00FE2CCA">
      <w:pPr>
        <w:pStyle w:val="a1"/>
        <w:spacing w:line="360" w:lineRule="auto"/>
        <w:rPr>
          <w:szCs w:val="28"/>
        </w:rPr>
      </w:pPr>
      <w:hyperlink r:id="rId19" w:history="1">
        <w:r w:rsidR="0088425B" w:rsidRPr="00E204EC">
          <w:rPr>
            <w:rStyle w:val="afd"/>
            <w:szCs w:val="28"/>
          </w:rPr>
          <w:t>http://www.ibm.com/developerworks/webservices/library/us-analysis.html</w:t>
        </w:r>
      </w:hyperlink>
    </w:p>
    <w:p w14:paraId="04547C83" w14:textId="0DD6AE94" w:rsidR="0088425B" w:rsidRDefault="007019FF" w:rsidP="00FE2CCA">
      <w:pPr>
        <w:pStyle w:val="a1"/>
        <w:spacing w:line="360" w:lineRule="auto"/>
        <w:rPr>
          <w:szCs w:val="28"/>
        </w:rPr>
      </w:pPr>
      <w:hyperlink r:id="rId20" w:history="1">
        <w:r w:rsidR="0088425B" w:rsidRPr="00E204EC">
          <w:rPr>
            <w:rStyle w:val="afd"/>
            <w:szCs w:val="28"/>
          </w:rPr>
          <w:t>http://www.orbitmedia.com/blog/website-competitive-analysis-tools/</w:t>
        </w:r>
      </w:hyperlink>
    </w:p>
    <w:p w14:paraId="021DB3EF" w14:textId="77777777" w:rsidR="0088425B" w:rsidRPr="00CC034D" w:rsidRDefault="0088425B" w:rsidP="00FE2CCA">
      <w:pPr>
        <w:pStyle w:val="a1"/>
        <w:spacing w:line="360" w:lineRule="auto"/>
        <w:rPr>
          <w:szCs w:val="28"/>
        </w:rPr>
      </w:pPr>
    </w:p>
    <w:p w14:paraId="7FF42BC5" w14:textId="1642E899" w:rsidR="0088425B" w:rsidRDefault="0088425B" w:rsidP="00501DF6">
      <w:pPr>
        <w:pStyle w:val="a1"/>
        <w:spacing w:line="360" w:lineRule="auto"/>
        <w:rPr>
          <w:szCs w:val="28"/>
        </w:rPr>
      </w:pPr>
      <w:r>
        <w:rPr>
          <w:szCs w:val="28"/>
        </w:rPr>
        <w:t>Рекомендации ключевых слов:</w:t>
      </w:r>
    </w:p>
    <w:p w14:paraId="554013C2" w14:textId="1AFE9DC5" w:rsidR="0088425B" w:rsidRPr="0088425B" w:rsidRDefault="0088425B" w:rsidP="00501DF6">
      <w:pPr>
        <w:pStyle w:val="a1"/>
        <w:spacing w:line="360" w:lineRule="auto"/>
        <w:rPr>
          <w:szCs w:val="28"/>
        </w:rPr>
      </w:pPr>
      <w:r w:rsidRPr="0088425B">
        <w:rPr>
          <w:szCs w:val="28"/>
        </w:rPr>
        <w:t>http://www.google.com/patents/US20050198068</w:t>
      </w:r>
    </w:p>
    <w:p w14:paraId="3DC357FC" w14:textId="72E8370F" w:rsidR="003072AE" w:rsidRDefault="007019FF">
      <w:pPr>
        <w:pStyle w:val="a1"/>
        <w:spacing w:line="360" w:lineRule="auto"/>
        <w:rPr>
          <w:szCs w:val="28"/>
        </w:rPr>
      </w:pPr>
      <w:hyperlink r:id="rId21" w:history="1">
        <w:r w:rsidR="00F83798" w:rsidRPr="00E204EC">
          <w:rPr>
            <w:rStyle w:val="afd"/>
            <w:szCs w:val="28"/>
          </w:rPr>
          <w:t>http://www.adgooroo.com/</w:t>
        </w:r>
      </w:hyperlink>
    </w:p>
    <w:p w14:paraId="714E2187" w14:textId="788A7C07" w:rsidR="00F83798" w:rsidRDefault="00F83798">
      <w:pPr>
        <w:pStyle w:val="a1"/>
        <w:spacing w:line="360" w:lineRule="auto"/>
        <w:rPr>
          <w:szCs w:val="28"/>
          <w:highlight w:val="red"/>
        </w:rPr>
      </w:pPr>
      <w:r w:rsidRPr="00F83798">
        <w:rPr>
          <w:szCs w:val="28"/>
        </w:rPr>
        <w:t>https://adwords.google.com/KeywordPlanner</w:t>
      </w:r>
    </w:p>
    <w:p w14:paraId="73C50B68" w14:textId="0FFADE15" w:rsidR="00F83798" w:rsidRDefault="007019FF">
      <w:pPr>
        <w:pStyle w:val="a1"/>
        <w:spacing w:line="360" w:lineRule="auto"/>
        <w:rPr>
          <w:szCs w:val="28"/>
        </w:rPr>
      </w:pPr>
      <w:hyperlink r:id="rId22" w:history="1">
        <w:r w:rsidR="00F83798" w:rsidRPr="00E204EC">
          <w:rPr>
            <w:rStyle w:val="afd"/>
            <w:szCs w:val="28"/>
          </w:rPr>
          <w:t>https://www.google.ru/search?q=search+keyword+recommendation</w:t>
        </w:r>
      </w:hyperlink>
    </w:p>
    <w:p w14:paraId="34D2ECD3" w14:textId="77777777" w:rsidR="00F83798" w:rsidRDefault="00F83798">
      <w:pPr>
        <w:pStyle w:val="a1"/>
        <w:spacing w:line="360" w:lineRule="auto"/>
        <w:rPr>
          <w:szCs w:val="28"/>
          <w:highlight w:val="red"/>
        </w:rPr>
      </w:pPr>
    </w:p>
    <w:p w14:paraId="6A451017" w14:textId="77777777" w:rsidR="00844424" w:rsidRDefault="0036316B">
      <w:pPr>
        <w:pStyle w:val="a1"/>
        <w:spacing w:line="360" w:lineRule="auto"/>
        <w:rPr>
          <w:szCs w:val="28"/>
        </w:rPr>
      </w:pPr>
      <w:r w:rsidRPr="00501DF6">
        <w:rPr>
          <w:szCs w:val="28"/>
          <w:highlight w:val="red"/>
        </w:rPr>
        <w:t xml:space="preserve">После изучения существующих решений было принято решение реализовать систему мониторинга позиций сайтов в поисковой системе Яндекс в виде отдельного django-приложения с использованием средств </w:t>
      </w:r>
      <w:r w:rsidRPr="00501DF6">
        <w:rPr>
          <w:iCs/>
          <w:highlight w:val="red"/>
        </w:rPr>
        <w:t>Twitter Bootstrap.</w:t>
      </w:r>
      <w:r w:rsidRPr="00501DF6">
        <w:rPr>
          <w:rFonts w:ascii="Tahoma" w:hAnsi="Tahoma" w:cs="Tahoma"/>
          <w:color w:val="000000"/>
          <w:sz w:val="17"/>
          <w:szCs w:val="17"/>
          <w:highlight w:val="red"/>
          <w:shd w:val="clear" w:color="auto" w:fill="FFFFFF"/>
        </w:rPr>
        <w:t xml:space="preserve"> </w:t>
      </w:r>
      <w:r w:rsidRPr="00501DF6">
        <w:rPr>
          <w:szCs w:val="28"/>
          <w:highlight w:val="red"/>
        </w:rPr>
        <w:t xml:space="preserve">Django [8] — это высокоуровневая веб-платформа для языка программирования Python, поощряющий быструю разработку и чистый, прагматичный дизайн. </w:t>
      </w:r>
      <w:r w:rsidRPr="00501DF6">
        <w:rPr>
          <w:iCs/>
          <w:highlight w:val="red"/>
        </w:rPr>
        <w:t xml:space="preserve">Twitter Bootstrap  – это </w:t>
      </w:r>
      <w:r w:rsidRPr="00501DF6">
        <w:rPr>
          <w:szCs w:val="28"/>
          <w:highlight w:val="red"/>
        </w:rPr>
        <w:t>HTML, CSS и Javascript платформа для Web-разработки [9].</w:t>
      </w:r>
    </w:p>
    <w:p w14:paraId="7687360B" w14:textId="77777777" w:rsidR="00CD2F6D" w:rsidRDefault="00CD2F6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Cs w:val="28"/>
        </w:rPr>
        <w:br w:type="page"/>
      </w:r>
    </w:p>
    <w:p w14:paraId="7953FEC6" w14:textId="77777777" w:rsidR="00844424" w:rsidRPr="00217BC0" w:rsidRDefault="0036316B">
      <w:pPr>
        <w:pStyle w:val="a1"/>
        <w:pageBreakBefore/>
        <w:spacing w:line="360" w:lineRule="auto"/>
        <w:rPr>
          <w:b/>
          <w:bCs/>
          <w:sz w:val="32"/>
          <w:szCs w:val="32"/>
        </w:rPr>
      </w:pPr>
      <w:bookmarkStart w:id="27" w:name="_Toc379457241"/>
      <w:bookmarkStart w:id="28" w:name="_Toc263082255"/>
      <w:bookmarkEnd w:id="27"/>
      <w:bookmarkEnd w:id="28"/>
      <w:r w:rsidRPr="00217BC0">
        <w:rPr>
          <w:b/>
          <w:bCs/>
          <w:sz w:val="32"/>
          <w:szCs w:val="32"/>
        </w:rPr>
        <w:lastRenderedPageBreak/>
        <w:t>Литература</w:t>
      </w:r>
    </w:p>
    <w:p w14:paraId="2661F295" w14:textId="25CB84D7" w:rsidR="00844424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 xml:space="preserve">Bar-Ilan J., Mat-Hassan M., Levene M. Methods for comparing rankings of search engine results // Comput. </w:t>
      </w:r>
      <w:r w:rsidRPr="00CD2F6D">
        <w:rPr>
          <w:sz w:val="28"/>
          <w:lang w:val="en-US"/>
        </w:rPr>
        <w:t>Networks</w:t>
      </w:r>
      <w:r w:rsidRPr="00CC034D">
        <w:rPr>
          <w:sz w:val="28"/>
        </w:rPr>
        <w:t xml:space="preserve">. </w:t>
      </w:r>
      <w:r w:rsidRPr="007A47DB">
        <w:rPr>
          <w:sz w:val="28"/>
        </w:rPr>
        <w:t xml:space="preserve">2006. </w:t>
      </w:r>
      <w:r>
        <w:rPr>
          <w:sz w:val="28"/>
        </w:rPr>
        <w:t>Vol. 50, № 10. P. 1448–1463.</w:t>
      </w:r>
    </w:p>
    <w:p w14:paraId="16A41353" w14:textId="0BB3DFE2" w:rsidR="00844424" w:rsidRPr="00166AD6" w:rsidRDefault="00166AD6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Microsoft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Dveloper</w:t>
      </w:r>
      <w:r w:rsidRPr="00166AD6">
        <w:rPr>
          <w:sz w:val="28"/>
        </w:rPr>
        <w:t xml:space="preserve"> </w:t>
      </w:r>
      <w:r>
        <w:rPr>
          <w:sz w:val="28"/>
          <w:lang w:val="en-US"/>
        </w:rPr>
        <w:t>Network</w:t>
      </w:r>
      <w:r w:rsidRPr="00166AD6">
        <w:rPr>
          <w:sz w:val="28"/>
        </w:rPr>
        <w:t xml:space="preserve"> [</w:t>
      </w:r>
      <w:r>
        <w:rPr>
          <w:sz w:val="28"/>
        </w:rPr>
        <w:t>Электронный</w:t>
      </w:r>
      <w:r w:rsidRPr="00166AD6">
        <w:rPr>
          <w:sz w:val="28"/>
        </w:rPr>
        <w:t xml:space="preserve"> </w:t>
      </w:r>
      <w:r>
        <w:rPr>
          <w:sz w:val="28"/>
        </w:rPr>
        <w:t>ресурс</w:t>
      </w:r>
      <w:r w:rsidRPr="00166AD6">
        <w:rPr>
          <w:sz w:val="28"/>
        </w:rPr>
        <w:t xml:space="preserve">] </w:t>
      </w:r>
      <w:r>
        <w:rPr>
          <w:sz w:val="28"/>
          <w:lang w:val="en-US"/>
        </w:rPr>
        <w:t>URL</w:t>
      </w:r>
      <w:r w:rsidRPr="00166AD6">
        <w:rPr>
          <w:sz w:val="28"/>
        </w:rPr>
        <w:t>:</w:t>
      </w:r>
      <w:r w:rsidRPr="00166AD6">
        <w:t xml:space="preserve"> </w:t>
      </w:r>
      <w:r w:rsidRPr="00166AD6">
        <w:rPr>
          <w:sz w:val="28"/>
          <w:lang w:val="en-US"/>
        </w:rPr>
        <w:t>http</w:t>
      </w:r>
      <w:r w:rsidRPr="00166AD6">
        <w:rPr>
          <w:sz w:val="28"/>
        </w:rPr>
        <w:t>://</w:t>
      </w:r>
      <w:r w:rsidRPr="00166AD6">
        <w:rPr>
          <w:sz w:val="28"/>
          <w:lang w:val="en-US"/>
        </w:rPr>
        <w:t>msdn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microsoft</w:t>
      </w:r>
      <w:r w:rsidRPr="00166AD6">
        <w:rPr>
          <w:sz w:val="28"/>
        </w:rPr>
        <w:t>.</w:t>
      </w:r>
      <w:r w:rsidRPr="00166AD6">
        <w:rPr>
          <w:sz w:val="28"/>
          <w:lang w:val="en-US"/>
        </w:rPr>
        <w:t>com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-</w:t>
      </w:r>
      <w:r w:rsidRPr="00166AD6">
        <w:rPr>
          <w:sz w:val="28"/>
          <w:lang w:val="en-US"/>
        </w:rPr>
        <w:t>ru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library</w:t>
      </w:r>
      <w:r w:rsidRPr="00166AD6">
        <w:rPr>
          <w:sz w:val="28"/>
        </w:rPr>
        <w:t>/</w:t>
      </w:r>
      <w:r w:rsidRPr="00166AD6">
        <w:rPr>
          <w:sz w:val="28"/>
          <w:lang w:val="en-US"/>
        </w:rPr>
        <w:t>ms</w:t>
      </w:r>
      <w:r w:rsidRPr="00166AD6">
        <w:rPr>
          <w:sz w:val="28"/>
        </w:rPr>
        <w:t>175595.</w:t>
      </w:r>
      <w:r w:rsidRPr="00166AD6">
        <w:rPr>
          <w:sz w:val="28"/>
          <w:lang w:val="en-US"/>
        </w:rPr>
        <w:t>aspx</w:t>
      </w:r>
      <w:r w:rsidRPr="00CC2490">
        <w:rPr>
          <w:sz w:val="28"/>
        </w:rPr>
        <w:t>(дата</w:t>
      </w:r>
      <w:r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Pr="00F77068">
        <w:rPr>
          <w:sz w:val="28"/>
        </w:rPr>
        <w:t>.2014)</w:t>
      </w:r>
    </w:p>
    <w:p w14:paraId="2F861EC9" w14:textId="0EA0A849" w:rsidR="00844424" w:rsidRPr="0031354E" w:rsidRDefault="00196943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</w:pPr>
      <w:r>
        <w:rPr>
          <w:sz w:val="28"/>
          <w:lang w:val="en-US"/>
        </w:rPr>
        <w:t>BCGroup</w:t>
      </w:r>
      <w:r w:rsidRPr="00196943">
        <w:rPr>
          <w:sz w:val="28"/>
        </w:rPr>
        <w:t xml:space="preserve">. </w:t>
      </w:r>
      <w:r>
        <w:rPr>
          <w:sz w:val="28"/>
        </w:rPr>
        <w:t xml:space="preserve">Маркетинговые исследованияи аналитика </w:t>
      </w:r>
      <w:r w:rsidR="007B2BD3" w:rsidRPr="00D423D8">
        <w:rPr>
          <w:sz w:val="28"/>
        </w:rPr>
        <w:t>[</w:t>
      </w:r>
      <w:r w:rsidR="007B2BD3">
        <w:rPr>
          <w:sz w:val="28"/>
        </w:rPr>
        <w:t>Электронный ресурс</w:t>
      </w:r>
      <w:r w:rsidR="007B2BD3" w:rsidRPr="00D423D8">
        <w:rPr>
          <w:sz w:val="28"/>
        </w:rPr>
        <w:t xml:space="preserve">] </w:t>
      </w:r>
      <w:r w:rsidR="007B2BD3">
        <w:rPr>
          <w:sz w:val="28"/>
          <w:lang w:val="en-US"/>
        </w:rPr>
        <w:t>URL</w:t>
      </w:r>
      <w:r w:rsidR="007B2BD3" w:rsidRPr="00D423D8">
        <w:rPr>
          <w:sz w:val="28"/>
        </w:rPr>
        <w:t>:</w:t>
      </w:r>
      <w:r w:rsidR="007B2BD3" w:rsidRPr="007B2BD3">
        <w:t xml:space="preserve"> </w:t>
      </w:r>
      <w:r w:rsidRPr="00166AD6">
        <w:rPr>
          <w:sz w:val="28"/>
        </w:rPr>
        <w:t>http://www.bcgroup.su/analiz-konkurentov</w:t>
      </w:r>
      <w:r w:rsidR="007B2BD3" w:rsidRPr="00CC2490">
        <w:rPr>
          <w:sz w:val="28"/>
        </w:rPr>
        <w:t xml:space="preserve"> (дата</w:t>
      </w:r>
      <w:r w:rsidR="007B2BD3" w:rsidRPr="00F77068">
        <w:rPr>
          <w:sz w:val="28"/>
        </w:rPr>
        <w:t xml:space="preserve"> обращения 01.</w:t>
      </w:r>
      <w:r>
        <w:rPr>
          <w:sz w:val="28"/>
        </w:rPr>
        <w:t>11</w:t>
      </w:r>
      <w:r w:rsidR="007B2BD3" w:rsidRPr="00F77068">
        <w:rPr>
          <w:sz w:val="28"/>
        </w:rPr>
        <w:t>.2014)</w:t>
      </w:r>
    </w:p>
    <w:p w14:paraId="4757D15F" w14:textId="1123176F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29" w:author="Крокодил" w:date="2014-06-03T19:52:00Z">
            <w:rPr>
              <w:highlight w:val="yellow"/>
            </w:rPr>
          </w:rPrChange>
        </w:rPr>
      </w:pPr>
      <w:r w:rsidRPr="0031354E">
        <w:rPr>
          <w:rFonts w:hint="eastAsia"/>
          <w:sz w:val="28"/>
          <w:rPrChange w:id="3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Статистика</w:t>
      </w:r>
      <w:r w:rsidRPr="0031354E">
        <w:rPr>
          <w:sz w:val="28"/>
          <w:rPrChange w:id="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01.roup.su/analiz-k</w:t>
      </w:r>
      <w:ins w:id="32" w:author="Крокодил" w:date="2014-06-03T19:49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lang w:val="en-US"/>
          <w:rPrChange w:id="3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3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31354E">
        <w:rPr>
          <w:sz w:val="28"/>
          <w:lang w:val="en-US"/>
          <w:rPrChange w:id="3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3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://</w:t>
      </w:r>
      <w:r w:rsidRPr="0031354E">
        <w:rPr>
          <w:sz w:val="28"/>
          <w:lang w:val="en-US"/>
          <w:rPrChange w:id="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3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3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liveinternet</w:t>
      </w:r>
      <w:r w:rsidRPr="0031354E">
        <w:rPr>
          <w:sz w:val="28"/>
          <w:rPrChange w:id="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stat</w:t>
      </w:r>
      <w:r w:rsidRPr="0031354E">
        <w:rPr>
          <w:sz w:val="28"/>
          <w:rPrChange w:id="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4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/</w:t>
      </w:r>
      <w:r w:rsidRPr="0031354E">
        <w:rPr>
          <w:sz w:val="28"/>
          <w:lang w:val="en-US"/>
          <w:rPrChange w:id="4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searches</w:t>
      </w:r>
      <w:r w:rsidRPr="0031354E">
        <w:rPr>
          <w:sz w:val="28"/>
          <w:rPrChange w:id="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r w:rsidRPr="0031354E">
        <w:rPr>
          <w:sz w:val="28"/>
          <w:lang w:val="en-US"/>
          <w:rPrChange w:id="4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5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>
        <w:rPr>
          <w:sz w:val="28"/>
          <w:rPrChange w:id="51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Pr="0031354E">
        <w:rPr>
          <w:sz w:val="28"/>
          <w:rPrChange w:id="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28.</w:t>
      </w:r>
      <w:del w:id="53" w:author="Крокодил" w:date="2014-06-03T19:50:00Z">
        <w:r w:rsidRPr="0031354E" w:rsidDel="0031354E">
          <w:rPr>
            <w:sz w:val="28"/>
            <w:rPrChange w:id="5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ins w:id="55" w:author="Крокодил" w:date="2014-06-03T19:50:00Z">
        <w:r w:rsidR="0031354E" w:rsidRPr="0031354E">
          <w:rPr>
            <w:sz w:val="28"/>
            <w:rPrChange w:id="5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05</w:t>
        </w:r>
      </w:ins>
      <w:r w:rsidRPr="0031354E">
        <w:rPr>
          <w:sz w:val="28"/>
          <w:rPrChange w:id="5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.2014).</w:t>
      </w:r>
    </w:p>
    <w:p w14:paraId="0F0806E0" w14:textId="1B51EFE7" w:rsidR="00844424" w:rsidRPr="0031354E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rPrChange w:id="58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59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Определение</w:t>
      </w:r>
      <w:r w:rsidRPr="0031354E">
        <w:rPr>
          <w:sz w:val="28"/>
          <w:rPrChange w:id="6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tй </w:t>
      </w:r>
      <w:r w:rsidRPr="0031354E">
        <w:rPr>
          <w:rFonts w:hint="eastAsia"/>
          <w:sz w:val="28"/>
          <w:rPrChange w:id="61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ресурс</w:t>
      </w:r>
      <w:r w:rsidRPr="0031354E">
        <w:rPr>
          <w:sz w:val="28"/>
          <w:rPrChange w:id="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] analiz-konkurentovarch engine resu</w:t>
      </w:r>
      <w:ins w:id="63" w:author="Крокодил" w:date="2014-06-03T19:50:00Z">
        <w:r w:rsidR="0031354E" w:rsidRPr="00CC2490">
          <w:rPr>
            <w:sz w:val="28"/>
          </w:rPr>
          <w:t xml:space="preserve">[Электронный ресурс] </w:t>
        </w:r>
      </w:ins>
      <w:r w:rsidRPr="0031354E">
        <w:rPr>
          <w:sz w:val="28"/>
          <w:lang w:val="en-US"/>
          <w:rPrChange w:id="6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6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6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semonitor</w:t>
      </w:r>
      <w:r w:rsidRPr="0031354E">
        <w:rPr>
          <w:sz w:val="28"/>
          <w:rPrChange w:id="7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7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positioning</w:t>
      </w:r>
      <w:r w:rsidRPr="0031354E">
        <w:rPr>
          <w:sz w:val="28"/>
          <w:rPrChange w:id="7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7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7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78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79" w:author="Крокодил" w:date="2014-06-03T19:50:00Z">
        <w:r w:rsidRPr="0031354E" w:rsidDel="0031354E">
          <w:rPr>
            <w:sz w:val="28"/>
            <w:rPrChange w:id="8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81" w:author="Крокодил" w:date="2014-06-03T19:50:00Z">
        <w:r w:rsidR="0031354E" w:rsidRPr="0031354E">
          <w:rPr>
            <w:sz w:val="28"/>
            <w:rPrChange w:id="8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29</w:t>
        </w:r>
      </w:ins>
      <w:r w:rsidRPr="0031354E">
        <w:rPr>
          <w:sz w:val="28"/>
          <w:rPrChange w:id="8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84" w:author="Крокодил" w:date="2014-06-03T19:50:00Z">
        <w:r w:rsidRPr="0031354E" w:rsidDel="0031354E">
          <w:rPr>
            <w:sz w:val="28"/>
            <w:rPrChange w:id="85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86" w:author="Крокодил" w:date="2014-06-03T19:50:00Z">
        <w:r w:rsidR="0031354E" w:rsidRPr="0031354E">
          <w:rPr>
            <w:sz w:val="28"/>
            <w:rPrChange w:id="8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8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5EF56B0F" w14:textId="43CC4058" w:rsidR="00BF665B" w:rsidRPr="00BF665B" w:rsidRDefault="0036316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  <w:rPrChange w:id="89" w:author="Крокодил" w:date="2014-06-03T19:52:00Z">
            <w:rPr>
              <w:highlight w:val="yellow"/>
              <w:lang w:val="en-US"/>
            </w:rPr>
          </w:rPrChange>
        </w:rPr>
      </w:pPr>
      <w:r w:rsidRPr="0031354E">
        <w:rPr>
          <w:rFonts w:hint="eastAsia"/>
          <w:sz w:val="28"/>
          <w:rPrChange w:id="90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Как</w:t>
      </w:r>
      <w:r w:rsidRPr="0031354E">
        <w:rPr>
          <w:sz w:val="28"/>
          <w:rPrChange w:id="9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2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работают</w:t>
      </w:r>
      <w:r w:rsidRPr="0031354E">
        <w:rPr>
          <w:sz w:val="28"/>
          <w:rPrChange w:id="9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4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поисковые</w:t>
      </w:r>
      <w:r w:rsidRPr="0031354E">
        <w:rPr>
          <w:sz w:val="28"/>
          <w:rPrChange w:id="9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rFonts w:hint="eastAsia"/>
          <w:sz w:val="28"/>
          <w:rPrChange w:id="96" w:author="Крокодил" w:date="2014-06-03T19:52:00Z">
            <w:rPr>
              <w:rFonts w:asciiTheme="minorHAnsi" w:eastAsiaTheme="minorEastAsia" w:hAnsiTheme="minorHAnsi" w:cstheme="minorBidi" w:hint="eastAsia"/>
              <w:sz w:val="28"/>
              <w:szCs w:val="20"/>
              <w:highlight w:val="yellow"/>
            </w:rPr>
          </w:rPrChange>
        </w:rPr>
        <w:t>системы</w:t>
      </w:r>
      <w:r w:rsidRPr="0031354E">
        <w:rPr>
          <w:sz w:val="28"/>
          <w:rPrChange w:id="9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- SearchEngines.ru .</w:t>
      </w:r>
      <w:ins w:id="98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9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0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0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: </w:t>
      </w:r>
      <w:r w:rsidRPr="0031354E">
        <w:rPr>
          <w:sz w:val="28"/>
          <w:lang w:val="en-US"/>
          <w:rPrChange w:id="10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http</w:t>
      </w:r>
      <w:r w:rsidRPr="0031354E">
        <w:rPr>
          <w:sz w:val="28"/>
          <w:rPrChange w:id="10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://</w:t>
      </w:r>
      <w:r w:rsidRPr="0031354E">
        <w:rPr>
          <w:sz w:val="28"/>
          <w:lang w:val="en-US"/>
          <w:rPrChange w:id="10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www</w:t>
      </w:r>
      <w:r w:rsidRPr="0031354E">
        <w:rPr>
          <w:sz w:val="28"/>
          <w:rPrChange w:id="10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searchengines</w:t>
      </w:r>
      <w:r w:rsidRPr="0031354E">
        <w:rPr>
          <w:sz w:val="28"/>
          <w:rPrChange w:id="10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r w:rsidRPr="0031354E">
        <w:rPr>
          <w:sz w:val="28"/>
          <w:lang w:val="en-US"/>
          <w:rPrChange w:id="10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ru</w:t>
      </w:r>
      <w:r w:rsidRPr="0031354E">
        <w:rPr>
          <w:sz w:val="28"/>
          <w:rPrChange w:id="10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</w:t>
      </w:r>
      <w:r w:rsidRPr="0031354E">
        <w:rPr>
          <w:sz w:val="28"/>
          <w:lang w:val="en-US"/>
          <w:rPrChange w:id="11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articles</w:t>
      </w:r>
      <w:r w:rsidRPr="0031354E">
        <w:rPr>
          <w:sz w:val="28"/>
          <w:rPrChange w:id="11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/004556.</w:t>
      </w:r>
      <w:r w:rsidRPr="0031354E">
        <w:rPr>
          <w:sz w:val="28"/>
          <w:lang w:val="en-US"/>
          <w:rPrChange w:id="11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html</w:t>
      </w:r>
      <w:r w:rsidRPr="0031354E">
        <w:rPr>
          <w:sz w:val="28"/>
          <w:rPrChange w:id="11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 xml:space="preserve"> (</w:t>
      </w:r>
      <w:r w:rsidR="00BF665B" w:rsidRPr="00CC2490">
        <w:rPr>
          <w:sz w:val="28"/>
        </w:rPr>
        <w:t>дата</w:t>
      </w:r>
      <w:r w:rsidR="00BF665B" w:rsidRPr="00F77068">
        <w:rPr>
          <w:sz w:val="28"/>
        </w:rPr>
        <w:t xml:space="preserve"> обращения</w:t>
      </w:r>
      <w:r w:rsidR="00BF665B" w:rsidRPr="0031354E" w:rsidDel="0031354E">
        <w:rPr>
          <w:sz w:val="28"/>
          <w:rPrChange w:id="114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15" w:author="Крокодил" w:date="2014-06-03T19:51:00Z">
        <w:r w:rsidRPr="0031354E" w:rsidDel="0031354E">
          <w:rPr>
            <w:sz w:val="28"/>
            <w:rPrChange w:id="11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28</w:delText>
        </w:r>
      </w:del>
      <w:ins w:id="117" w:author="Крокодил" w:date="2014-06-03T19:51:00Z">
        <w:r w:rsidR="0031354E" w:rsidRPr="0031354E">
          <w:rPr>
            <w:sz w:val="28"/>
            <w:rPrChange w:id="11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30</w:t>
        </w:r>
      </w:ins>
      <w:r w:rsidRPr="0031354E">
        <w:rPr>
          <w:sz w:val="28"/>
          <w:rPrChange w:id="11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</w:t>
      </w:r>
      <w:del w:id="120" w:author="Крокодил" w:date="2014-06-03T19:51:00Z">
        <w:r w:rsidRPr="0031354E" w:rsidDel="0031354E">
          <w:rPr>
            <w:sz w:val="28"/>
            <w:rPrChange w:id="12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delText>01</w:delText>
        </w:r>
      </w:del>
      <w:ins w:id="122" w:author="Крокодил" w:date="2014-06-03T19:51:00Z">
        <w:r w:rsidR="0031354E" w:rsidRPr="0031354E">
          <w:rPr>
            <w:sz w:val="28"/>
            <w:rPrChange w:id="123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  <w:lang w:val="en-US"/>
              </w:rPr>
            </w:rPrChange>
          </w:rPr>
          <w:t>05</w:t>
        </w:r>
      </w:ins>
      <w:r w:rsidRPr="0031354E">
        <w:rPr>
          <w:sz w:val="28"/>
          <w:rPrChange w:id="12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.2014).</w:t>
      </w:r>
    </w:p>
    <w:p w14:paraId="1D164DFF" w14:textId="19784626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  <w:lang w:val="en-US"/>
        </w:rPr>
      </w:pPr>
      <w:r>
        <w:rPr>
          <w:sz w:val="28"/>
          <w:lang w:val="en-US"/>
        </w:rPr>
        <w:t>SpyWords</w:t>
      </w:r>
      <w:r w:rsidR="0036316B" w:rsidRPr="0031354E">
        <w:rPr>
          <w:sz w:val="28"/>
          <w:rPrChange w:id="12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.</w:t>
      </w:r>
      <w:ins w:id="126" w:author="Крокодил" w:date="2014-06-03T19:50:00Z">
        <w:r w:rsidR="0031354E" w:rsidRPr="00CC2490">
          <w:rPr>
            <w:sz w:val="28"/>
          </w:rPr>
          <w:t xml:space="preserve"> [Электронный ресурс] </w:t>
        </w:r>
      </w:ins>
      <w:r w:rsidR="0036316B" w:rsidRPr="0031354E">
        <w:rPr>
          <w:sz w:val="28"/>
          <w:rPrChange w:id="12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36316B" w:rsidRPr="0031354E">
        <w:rPr>
          <w:sz w:val="28"/>
          <w:lang w:val="en-US"/>
          <w:rPrChange w:id="12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36316B" w:rsidRPr="0031354E">
        <w:rPr>
          <w:sz w:val="28"/>
          <w:rPrChange w:id="12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: </w:t>
      </w:r>
      <w:r w:rsidRPr="00BF665B">
        <w:rPr>
          <w:sz w:val="28"/>
          <w:lang w:val="en-US"/>
        </w:rPr>
        <w:t>http</w:t>
      </w:r>
      <w:r w:rsidRPr="00BF665B">
        <w:rPr>
          <w:sz w:val="28"/>
        </w:rPr>
        <w:t>://</w:t>
      </w:r>
      <w:r w:rsidRPr="00BF665B">
        <w:rPr>
          <w:sz w:val="28"/>
          <w:lang w:val="en-US"/>
        </w:rPr>
        <w:t>spywords</w:t>
      </w:r>
      <w:r w:rsidRPr="00BF665B">
        <w:rPr>
          <w:sz w:val="28"/>
        </w:rPr>
        <w:t>.</w:t>
      </w:r>
      <w:r w:rsidRPr="00BF665B">
        <w:rPr>
          <w:sz w:val="28"/>
          <w:lang w:val="en-US"/>
        </w:rPr>
        <w:t>ru</w:t>
      </w:r>
      <w:r w:rsidRPr="00BF665B">
        <w:rPr>
          <w:sz w:val="28"/>
        </w:rPr>
        <w:t>/</w:t>
      </w:r>
      <w:r w:rsidRPr="00BF665B">
        <w:rPr>
          <w:sz w:val="28"/>
          <w:rPrChange w:id="130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r w:rsidR="0036316B" w:rsidRPr="0031354E">
        <w:rPr>
          <w:sz w:val="28"/>
          <w:rPrChange w:id="13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31354E" w:rsidDel="0031354E">
        <w:rPr>
          <w:sz w:val="28"/>
          <w:rPrChange w:id="132" w:author="Крокодил" w:date="2014-06-03T19:52:00Z">
            <w:rPr>
              <w:rFonts w:asciiTheme="minorHAnsi" w:eastAsiaTheme="minorEastAsia" w:hAnsiTheme="minorHAnsi" w:cstheme="minorBidi"/>
              <w:sz w:val="28"/>
              <w:szCs w:val="22"/>
            </w:rPr>
          </w:rPrChange>
        </w:rPr>
        <w:t xml:space="preserve"> </w:t>
      </w:r>
      <w:del w:id="133" w:author="Крокодил" w:date="2014-06-03T19:51:00Z">
        <w:r w:rsidR="0036316B" w:rsidRPr="0031354E" w:rsidDel="0031354E">
          <w:rPr>
            <w:sz w:val="28"/>
            <w:rPrChange w:id="134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28</w:delText>
        </w:r>
      </w:del>
      <w:ins w:id="135" w:author="Крокодил" w:date="2014-06-03T19:51:00Z">
        <w:r w:rsidR="0031354E" w:rsidRPr="0031354E">
          <w:rPr>
            <w:sz w:val="28"/>
            <w:rPrChange w:id="136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36316B" w:rsidRPr="0031354E">
        <w:rPr>
          <w:sz w:val="28"/>
          <w:rPrChange w:id="13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38" w:author="Крокодил" w:date="2014-06-03T19:51:00Z">
        <w:r w:rsidR="0036316B" w:rsidRPr="0031354E" w:rsidDel="0031354E">
          <w:rPr>
            <w:sz w:val="28"/>
            <w:rPrChange w:id="13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="0036316B" w:rsidRPr="0031354E">
        <w:rPr>
          <w:sz w:val="28"/>
          <w:rPrChange w:id="14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.2014)</w:t>
      </w:r>
    </w:p>
    <w:p w14:paraId="0D5FFC67" w14:textId="3344BD0E" w:rsidR="00BF665B" w:rsidRP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 w:rsidRPr="00BF665B">
        <w:rPr>
          <w:sz w:val="28"/>
        </w:rPr>
        <w:t xml:space="preserve"> </w:t>
      </w:r>
      <w:r>
        <w:rPr>
          <w:sz w:val="28"/>
          <w:lang w:val="en-US"/>
        </w:rPr>
        <w:t>QuickSpout</w:t>
      </w:r>
      <w:r w:rsidRPr="00BF665B">
        <w:rPr>
          <w:sz w:val="28"/>
        </w:rPr>
        <w:t xml:space="preserve"> </w:t>
      </w:r>
      <w:r w:rsidRPr="0031354E">
        <w:rPr>
          <w:sz w:val="28"/>
          <w:rPrChange w:id="14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42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4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4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4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hyperlink r:id="rId23" w:history="1">
        <w:r w:rsidRPr="00BF665B">
          <w:rPr>
            <w:rStyle w:val="afd"/>
            <w:szCs w:val="28"/>
            <w:lang w:val="en-US"/>
          </w:rPr>
          <w:t>http</w:t>
        </w:r>
        <w:r w:rsidRPr="00BF665B">
          <w:rPr>
            <w:rStyle w:val="afd"/>
            <w:szCs w:val="28"/>
          </w:rPr>
          <w:t>://</w:t>
        </w:r>
        <w:r w:rsidRPr="00BF665B">
          <w:rPr>
            <w:rStyle w:val="afd"/>
            <w:szCs w:val="28"/>
            <w:lang w:val="en-US"/>
          </w:rPr>
          <w:t>www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quicksprout</w:t>
        </w:r>
        <w:r w:rsidRPr="00BF665B">
          <w:rPr>
            <w:rStyle w:val="afd"/>
            <w:szCs w:val="28"/>
          </w:rPr>
          <w:t>.</w:t>
        </w:r>
        <w:r w:rsidRPr="00BF665B">
          <w:rPr>
            <w:rStyle w:val="afd"/>
            <w:szCs w:val="28"/>
            <w:lang w:val="en-US"/>
          </w:rPr>
          <w:t>com</w:t>
        </w:r>
        <w:r w:rsidRPr="00BF665B">
          <w:rPr>
            <w:rStyle w:val="afd"/>
            <w:szCs w:val="28"/>
          </w:rPr>
          <w:t>/</w:t>
        </w:r>
      </w:hyperlink>
      <w:r w:rsidRPr="00BF665B">
        <w:rPr>
          <w:sz w:val="28"/>
        </w:rPr>
        <w:t xml:space="preserve"> 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46" w:author="Крокодил" w:date="2014-06-03T19:51:00Z">
        <w:r w:rsidRPr="0031354E">
          <w:rPr>
            <w:sz w:val="28"/>
            <w:rPrChange w:id="147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48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49" w:author="Крокодил" w:date="2014-06-03T19:51:00Z">
        <w:r w:rsidRPr="0031354E" w:rsidDel="0031354E">
          <w:rPr>
            <w:sz w:val="28"/>
            <w:rPrChange w:id="150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51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 xml:space="preserve">) </w:t>
      </w:r>
    </w:p>
    <w:p w14:paraId="6F159721" w14:textId="7B69343A" w:rsidR="00BF665B" w:rsidRDefault="00BF665B" w:rsidP="00790E2F">
      <w:pPr>
        <w:pStyle w:val="afa"/>
        <w:numPr>
          <w:ilvl w:val="3"/>
          <w:numId w:val="4"/>
        </w:numPr>
        <w:spacing w:before="0" w:after="0" w:line="360" w:lineRule="auto"/>
        <w:ind w:left="1276" w:hanging="567"/>
        <w:jc w:val="left"/>
        <w:rPr>
          <w:sz w:val="28"/>
        </w:rPr>
      </w:pPr>
      <w:r>
        <w:rPr>
          <w:sz w:val="28"/>
          <w:lang w:val="en-US"/>
        </w:rPr>
        <w:t>Ahrefs</w:t>
      </w:r>
      <w:r w:rsidRPr="006B75D1">
        <w:rPr>
          <w:sz w:val="28"/>
        </w:rPr>
        <w:t xml:space="preserve">. </w:t>
      </w:r>
      <w:r>
        <w:rPr>
          <w:sz w:val="28"/>
          <w:lang w:val="en-US"/>
        </w:rPr>
        <w:t>Site</w:t>
      </w:r>
      <w:r w:rsidRPr="00A82C85">
        <w:rPr>
          <w:sz w:val="28"/>
        </w:rPr>
        <w:t xml:space="preserve"> </w:t>
      </w:r>
      <w:r>
        <w:rPr>
          <w:sz w:val="28"/>
          <w:lang w:val="en-US"/>
        </w:rPr>
        <w:t>Explorer</w:t>
      </w:r>
      <w:r w:rsidRPr="00A82C85">
        <w:rPr>
          <w:sz w:val="28"/>
        </w:rPr>
        <w:t xml:space="preserve"> </w:t>
      </w:r>
      <w:r w:rsidR="00A82C85" w:rsidRPr="0031354E">
        <w:rPr>
          <w:sz w:val="28"/>
          <w:rPrChange w:id="15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53" w:author="Крокодил" w:date="2014-06-03T19:50:00Z">
        <w:r w:rsidR="00A82C85" w:rsidRPr="00CC2490">
          <w:rPr>
            <w:sz w:val="28"/>
          </w:rPr>
          <w:t xml:space="preserve"> [Электронный ресурс] </w:t>
        </w:r>
      </w:ins>
      <w:r w:rsidR="00A82C85" w:rsidRPr="0031354E">
        <w:rPr>
          <w:sz w:val="28"/>
          <w:rPrChange w:id="154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="00A82C85" w:rsidRPr="0031354E">
        <w:rPr>
          <w:sz w:val="28"/>
          <w:lang w:val="en-US"/>
          <w:rPrChange w:id="15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="00A82C85" w:rsidRPr="0031354E">
        <w:rPr>
          <w:sz w:val="28"/>
          <w:rPrChange w:id="15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="00A82C85" w:rsidRPr="00BF665B">
        <w:rPr>
          <w:sz w:val="28"/>
        </w:rPr>
        <w:t xml:space="preserve"> </w:t>
      </w:r>
      <w:hyperlink r:id="rId24" w:history="1">
        <w:r w:rsidR="00A82C85" w:rsidRPr="005A6B7F">
          <w:rPr>
            <w:rStyle w:val="afd"/>
            <w:sz w:val="28"/>
            <w:lang w:val="en-US"/>
          </w:rPr>
          <w:t>https</w:t>
        </w:r>
        <w:r w:rsidR="00A82C85" w:rsidRPr="005A6B7F">
          <w:rPr>
            <w:rStyle w:val="afd"/>
            <w:sz w:val="28"/>
          </w:rPr>
          <w:t>://</w:t>
        </w:r>
        <w:r w:rsidR="00A82C85" w:rsidRPr="005A6B7F">
          <w:rPr>
            <w:rStyle w:val="afd"/>
            <w:sz w:val="28"/>
            <w:lang w:val="en-US"/>
          </w:rPr>
          <w:t>ahrefs</w:t>
        </w:r>
        <w:r w:rsidR="00A82C85" w:rsidRPr="005A6B7F">
          <w:rPr>
            <w:rStyle w:val="afd"/>
            <w:sz w:val="28"/>
          </w:rPr>
          <w:t>.</w:t>
        </w:r>
        <w:r w:rsidR="00A82C85" w:rsidRPr="005A6B7F">
          <w:rPr>
            <w:rStyle w:val="afd"/>
            <w:sz w:val="28"/>
            <w:lang w:val="en-US"/>
          </w:rPr>
          <w:t>com</w:t>
        </w:r>
        <w:r w:rsidR="00A82C85" w:rsidRPr="005A6B7F">
          <w:rPr>
            <w:rStyle w:val="afd"/>
            <w:sz w:val="28"/>
          </w:rPr>
          <w:t>/</w:t>
        </w:r>
      </w:hyperlink>
      <w:r w:rsidR="00A82C85" w:rsidRPr="00A82C85">
        <w:rPr>
          <w:sz w:val="28"/>
        </w:rPr>
        <w:t xml:space="preserve"> </w:t>
      </w:r>
      <w:r w:rsidR="00A82C85" w:rsidRPr="00BF665B">
        <w:rPr>
          <w:sz w:val="28"/>
        </w:rPr>
        <w:t>(</w:t>
      </w:r>
      <w:r w:rsidR="00A82C85" w:rsidRPr="00CC2490">
        <w:rPr>
          <w:sz w:val="28"/>
        </w:rPr>
        <w:t>дата</w:t>
      </w:r>
      <w:r w:rsidR="00A82C85" w:rsidRPr="00F77068">
        <w:rPr>
          <w:sz w:val="28"/>
        </w:rPr>
        <w:t xml:space="preserve"> обращения</w:t>
      </w:r>
      <w:r w:rsidR="00A82C85" w:rsidRPr="00BF665B">
        <w:rPr>
          <w:sz w:val="28"/>
        </w:rPr>
        <w:t xml:space="preserve"> </w:t>
      </w:r>
      <w:ins w:id="157" w:author="Крокодил" w:date="2014-06-03T19:51:00Z">
        <w:r w:rsidR="00A82C85" w:rsidRPr="0031354E">
          <w:rPr>
            <w:sz w:val="28"/>
            <w:rPrChange w:id="158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="00A82C85" w:rsidRPr="0031354E">
        <w:rPr>
          <w:sz w:val="28"/>
          <w:rPrChange w:id="159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60" w:author="Крокодил" w:date="2014-06-03T19:51:00Z">
        <w:r w:rsidR="00A82C85" w:rsidRPr="0031354E" w:rsidDel="0031354E">
          <w:rPr>
            <w:sz w:val="28"/>
            <w:rPrChange w:id="161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 w:rsidR="00A82C85">
        <w:rPr>
          <w:sz w:val="28"/>
          <w:lang w:val="en-US"/>
        </w:rPr>
        <w:t>11</w:t>
      </w:r>
      <w:r w:rsidR="00A82C85" w:rsidRPr="0031354E">
        <w:rPr>
          <w:sz w:val="28"/>
          <w:rPrChange w:id="162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="00A82C85" w:rsidRPr="00BF665B">
        <w:rPr>
          <w:sz w:val="28"/>
        </w:rPr>
        <w:t>)</w:t>
      </w:r>
    </w:p>
    <w:p w14:paraId="1A68AB19" w14:textId="28C0EDAA" w:rsidR="0002474C" w:rsidRDefault="0002474C" w:rsidP="0002474C">
      <w:pPr>
        <w:pStyle w:val="afa"/>
        <w:numPr>
          <w:ilvl w:val="3"/>
          <w:numId w:val="4"/>
        </w:numPr>
        <w:spacing w:before="0" w:after="0" w:line="360" w:lineRule="auto"/>
        <w:jc w:val="left"/>
        <w:rPr>
          <w:sz w:val="28"/>
        </w:rPr>
      </w:pPr>
      <w:r>
        <w:rPr>
          <w:sz w:val="28"/>
        </w:rPr>
        <w:t>Алгоритм нечеткой кластеризации</w:t>
      </w:r>
      <w:r w:rsidRPr="00A82C85">
        <w:rPr>
          <w:sz w:val="28"/>
        </w:rPr>
        <w:t xml:space="preserve"> </w:t>
      </w:r>
      <w:r w:rsidRPr="0031354E">
        <w:rPr>
          <w:sz w:val="28"/>
          <w:rPrChange w:id="16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ins w:id="164" w:author="Крокодил" w:date="2014-06-03T19:50:00Z">
        <w:r w:rsidRPr="00CC2490">
          <w:rPr>
            <w:sz w:val="28"/>
          </w:rPr>
          <w:t xml:space="preserve"> [Электронный ресурс] </w:t>
        </w:r>
      </w:ins>
      <w:r w:rsidRPr="0031354E">
        <w:rPr>
          <w:sz w:val="28"/>
          <w:rPrChange w:id="165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 xml:space="preserve"> </w:t>
      </w:r>
      <w:r w:rsidRPr="0031354E">
        <w:rPr>
          <w:sz w:val="28"/>
          <w:lang w:val="en-US"/>
          <w:rPrChange w:id="166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  <w:lang w:val="en-US"/>
            </w:rPr>
          </w:rPrChange>
        </w:rPr>
        <w:t>URL</w:t>
      </w:r>
      <w:r w:rsidRPr="0031354E">
        <w:rPr>
          <w:sz w:val="28"/>
          <w:rPrChange w:id="167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:</w:t>
      </w:r>
      <w:r w:rsidRPr="00BF665B">
        <w:rPr>
          <w:sz w:val="28"/>
        </w:rPr>
        <w:t xml:space="preserve"> </w:t>
      </w:r>
      <w:r w:rsidRPr="0002474C">
        <w:t>http://home.deib.polimi.it/matteucc/Clustering/tutorial_html/cmeans.html</w:t>
      </w:r>
      <w:r w:rsidRPr="00A82C85">
        <w:rPr>
          <w:sz w:val="28"/>
        </w:rPr>
        <w:t xml:space="preserve"> </w:t>
      </w:r>
      <w:r w:rsidRPr="00BF665B">
        <w:rPr>
          <w:sz w:val="28"/>
        </w:rPr>
        <w:t>(</w:t>
      </w:r>
      <w:r w:rsidRPr="00CC2490">
        <w:rPr>
          <w:sz w:val="28"/>
        </w:rPr>
        <w:t>дата</w:t>
      </w:r>
      <w:r w:rsidRPr="00F77068">
        <w:rPr>
          <w:sz w:val="28"/>
        </w:rPr>
        <w:t xml:space="preserve"> обращения</w:t>
      </w:r>
      <w:r w:rsidRPr="00BF665B">
        <w:rPr>
          <w:sz w:val="28"/>
        </w:rPr>
        <w:t xml:space="preserve"> </w:t>
      </w:r>
      <w:ins w:id="168" w:author="Крокодил" w:date="2014-06-03T19:51:00Z">
        <w:r w:rsidRPr="0031354E">
          <w:rPr>
            <w:sz w:val="28"/>
            <w:rPrChange w:id="169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t>01</w:t>
        </w:r>
      </w:ins>
      <w:r w:rsidRPr="0031354E">
        <w:rPr>
          <w:sz w:val="28"/>
          <w:rPrChange w:id="170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</w:t>
      </w:r>
      <w:del w:id="171" w:author="Крокодил" w:date="2014-06-03T19:51:00Z">
        <w:r w:rsidRPr="0031354E" w:rsidDel="0031354E">
          <w:rPr>
            <w:sz w:val="28"/>
            <w:rPrChange w:id="172" w:author="Крокодил" w:date="2014-06-03T19:52:00Z">
              <w:rPr>
                <w:rFonts w:asciiTheme="minorHAnsi" w:eastAsiaTheme="minorEastAsia" w:hAnsiTheme="minorHAnsi" w:cstheme="minorBidi"/>
                <w:sz w:val="28"/>
                <w:szCs w:val="20"/>
                <w:highlight w:val="yellow"/>
              </w:rPr>
            </w:rPrChange>
          </w:rPr>
          <w:delText>01</w:delText>
        </w:r>
      </w:del>
      <w:r>
        <w:rPr>
          <w:sz w:val="28"/>
          <w:lang w:val="en-US"/>
        </w:rPr>
        <w:t>11</w:t>
      </w:r>
      <w:r w:rsidRPr="0031354E">
        <w:rPr>
          <w:sz w:val="28"/>
          <w:rPrChange w:id="173" w:author="Крокодил" w:date="2014-06-03T19:52:00Z">
            <w:rPr>
              <w:rFonts w:asciiTheme="minorHAnsi" w:eastAsiaTheme="minorEastAsia" w:hAnsiTheme="minorHAnsi" w:cstheme="minorBidi"/>
              <w:sz w:val="28"/>
              <w:szCs w:val="20"/>
              <w:highlight w:val="yellow"/>
            </w:rPr>
          </w:rPrChange>
        </w:rPr>
        <w:t>.2014</w:t>
      </w:r>
      <w:r w:rsidRPr="00BF665B">
        <w:rPr>
          <w:sz w:val="28"/>
        </w:rPr>
        <w:t>)</w:t>
      </w:r>
    </w:p>
    <w:p w14:paraId="3656C01D" w14:textId="77777777" w:rsidR="00B9093E" w:rsidRPr="0002474C" w:rsidRDefault="00B9093E" w:rsidP="00B9093E">
      <w:pPr>
        <w:pStyle w:val="afa"/>
        <w:ind w:left="640" w:hanging="640"/>
        <w:rPr>
          <w:ins w:id="174" w:author="Крокодил" w:date="2014-06-03T20:59:00Z"/>
          <w:rFonts w:eastAsiaTheme="minorEastAsia"/>
          <w:b/>
          <w:sz w:val="28"/>
          <w:szCs w:val="28"/>
          <w:lang w:val="en-US"/>
          <w:rPrChange w:id="175" w:author="Крокодил" w:date="2014-06-03T21:01:00Z">
            <w:rPr>
              <w:ins w:id="176" w:author="Крокодил" w:date="2014-06-03T20:59:00Z"/>
              <w:bCs/>
              <w:sz w:val="28"/>
              <w:szCs w:val="28"/>
              <w:lang w:val="en-US"/>
            </w:rPr>
          </w:rPrChange>
        </w:rPr>
      </w:pPr>
    </w:p>
    <w:p w14:paraId="79C3D068" w14:textId="77777777" w:rsidR="00B9093E" w:rsidRPr="0002474C" w:rsidRDefault="00B9093E">
      <w:pPr>
        <w:pStyle w:val="afa"/>
        <w:ind w:left="640" w:hanging="640"/>
        <w:rPr>
          <w:b/>
          <w:bCs/>
          <w:sz w:val="28"/>
          <w:szCs w:val="28"/>
          <w:lang w:val="en-US"/>
          <w:rPrChange w:id="177" w:author="Крокодил" w:date="2014-06-03T20:55:00Z">
            <w:rPr/>
          </w:rPrChange>
        </w:rPr>
      </w:pPr>
    </w:p>
    <w:sectPr w:rsidR="00B9093E" w:rsidRPr="0002474C" w:rsidSect="00E54D39">
      <w:footerReference w:type="default" r:id="rId25"/>
      <w:type w:val="continuous"/>
      <w:pgSz w:w="11906" w:h="16838"/>
      <w:pgMar w:top="1134" w:right="851" w:bottom="1134" w:left="1418" w:header="0" w:footer="0" w:gutter="0"/>
      <w:cols w:space="720"/>
      <w:formProt w:val="0"/>
      <w:titlePg/>
      <w:docGrid w:linePitch="360" w:charSpace="819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1" w:author="Gleb Radchenko" w:date="2014-11-14T11:51:00Z" w:initials="GR">
    <w:p w14:paraId="6D0F78A3" w14:textId="1B71347D" w:rsidR="007019FF" w:rsidRDefault="007019FF">
      <w:pPr>
        <w:pStyle w:val="af3"/>
      </w:pPr>
      <w:r>
        <w:rPr>
          <w:rStyle w:val="a5"/>
        </w:rPr>
        <w:annotationRef/>
      </w:r>
      <w:r>
        <w:t>Не должно быть страниц, на которых меньше 4-х ссылок на литературу.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D0F78A3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1EAE6B7" w14:textId="77777777" w:rsidR="00D634F2" w:rsidRDefault="00D634F2" w:rsidP="001802FB">
      <w:pPr>
        <w:spacing w:after="0" w:line="240" w:lineRule="auto"/>
      </w:pPr>
      <w:r>
        <w:separator/>
      </w:r>
    </w:p>
  </w:endnote>
  <w:endnote w:type="continuationSeparator" w:id="0">
    <w:p w14:paraId="3BBCAF8E" w14:textId="77777777" w:rsidR="00D634F2" w:rsidRDefault="00D634F2" w:rsidP="00180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Liberation Sans">
    <w:altName w:val="Arial Unicode MS"/>
    <w:charset w:val="80"/>
    <w:family w:val="swiss"/>
    <w:pitch w:val="variable"/>
  </w:font>
  <w:font w:name="DejaVu Sans">
    <w:charset w:val="CC"/>
    <w:family w:val="swiss"/>
    <w:pitch w:val="variable"/>
    <w:sig w:usb0="E7002EFF" w:usb1="D200FDFF" w:usb2="0A246029" w:usb3="00000000" w:csb0="000001FF" w:csb1="00000000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53182758"/>
      <w:docPartObj>
        <w:docPartGallery w:val="Page Numbers (Bottom of Page)"/>
        <w:docPartUnique/>
      </w:docPartObj>
    </w:sdtPr>
    <w:sdtContent>
      <w:p w14:paraId="3B345E12" w14:textId="035E03D3" w:rsidR="007019FF" w:rsidRDefault="007019FF">
        <w:pPr>
          <w:pStyle w:val="aff0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1784">
          <w:rPr>
            <w:noProof/>
          </w:rPr>
          <w:t>21</w:t>
        </w:r>
        <w:r>
          <w:fldChar w:fldCharType="end"/>
        </w:r>
      </w:p>
    </w:sdtContent>
  </w:sdt>
  <w:p w14:paraId="45A57024" w14:textId="77777777" w:rsidR="007019FF" w:rsidRDefault="007019FF">
    <w:pPr>
      <w:pStyle w:val="aff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A945B9B" w14:textId="77777777" w:rsidR="00D634F2" w:rsidRDefault="00D634F2" w:rsidP="001802FB">
      <w:pPr>
        <w:spacing w:after="0" w:line="240" w:lineRule="auto"/>
      </w:pPr>
      <w:r>
        <w:separator/>
      </w:r>
    </w:p>
  </w:footnote>
  <w:footnote w:type="continuationSeparator" w:id="0">
    <w:p w14:paraId="6E544904" w14:textId="77777777" w:rsidR="00D634F2" w:rsidRDefault="00D634F2" w:rsidP="00180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F99"/>
    <w:multiLevelType w:val="hybridMultilevel"/>
    <w:tmpl w:val="2FB6D05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B277809"/>
    <w:multiLevelType w:val="hybridMultilevel"/>
    <w:tmpl w:val="80C22CF6"/>
    <w:lvl w:ilvl="0" w:tplc="BDA01AA0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>
    <w:nsid w:val="0C716DF0"/>
    <w:multiLevelType w:val="multilevel"/>
    <w:tmpl w:val="9D5A0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873EFF"/>
    <w:multiLevelType w:val="hybridMultilevel"/>
    <w:tmpl w:val="157A4420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CAA4162">
      <w:start w:val="1"/>
      <w:numFmt w:val="bullet"/>
      <w:lvlText w:val="–"/>
      <w:lvlJc w:val="left"/>
      <w:pPr>
        <w:ind w:left="1789" w:hanging="360"/>
      </w:pPr>
      <w:rPr>
        <w:rFonts w:ascii="Times New Roman" w:hAnsi="Times New Roman" w:cs="Times New Roman" w:hint="default"/>
      </w:rPr>
    </w:lvl>
    <w:lvl w:ilvl="2" w:tplc="0419001B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>
    <w:nsid w:val="0F5A31A9"/>
    <w:multiLevelType w:val="hybridMultilevel"/>
    <w:tmpl w:val="D54A176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F7E17A6"/>
    <w:multiLevelType w:val="multilevel"/>
    <w:tmpl w:val="C0F62A8A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7C6A47"/>
    <w:multiLevelType w:val="hybridMultilevel"/>
    <w:tmpl w:val="79D8F9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BA4DAB"/>
    <w:multiLevelType w:val="hybridMultilevel"/>
    <w:tmpl w:val="86B072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>
    <w:nsid w:val="243A0CA7"/>
    <w:multiLevelType w:val="hybridMultilevel"/>
    <w:tmpl w:val="0E44BD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A92E9A"/>
    <w:multiLevelType w:val="hybridMultilevel"/>
    <w:tmpl w:val="9500906C"/>
    <w:lvl w:ilvl="0" w:tplc="DEF0425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>
    <w:nsid w:val="36145DB9"/>
    <w:multiLevelType w:val="multilevel"/>
    <w:tmpl w:val="A2F2C7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03A33DF"/>
    <w:multiLevelType w:val="multilevel"/>
    <w:tmpl w:val="728AB94A"/>
    <w:lvl w:ilvl="0">
      <w:start w:val="1"/>
      <w:numFmt w:val="bullet"/>
      <w:lvlText w:val="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>
    <w:nsid w:val="4E0F6311"/>
    <w:multiLevelType w:val="hybridMultilevel"/>
    <w:tmpl w:val="04E63996"/>
    <w:lvl w:ilvl="0" w:tplc="BBF8C7B8">
      <w:start w:val="1"/>
      <w:numFmt w:val="bullet"/>
      <w:pStyle w:val="a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83323"/>
    <w:multiLevelType w:val="multilevel"/>
    <w:tmpl w:val="FC54EA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AFA78EC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5">
    <w:nsid w:val="687A5CED"/>
    <w:multiLevelType w:val="multilevel"/>
    <w:tmpl w:val="7F4AC8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93C3C87"/>
    <w:multiLevelType w:val="multilevel"/>
    <w:tmpl w:val="A8149B1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5"/>
  </w:num>
  <w:num w:numId="2">
    <w:abstractNumId w:val="11"/>
  </w:num>
  <w:num w:numId="3">
    <w:abstractNumId w:val="12"/>
  </w:num>
  <w:num w:numId="4">
    <w:abstractNumId w:val="8"/>
  </w:num>
  <w:num w:numId="5">
    <w:abstractNumId w:val="4"/>
  </w:num>
  <w:num w:numId="6">
    <w:abstractNumId w:val="7"/>
  </w:num>
  <w:num w:numId="7">
    <w:abstractNumId w:val="14"/>
  </w:num>
  <w:num w:numId="8">
    <w:abstractNumId w:val="15"/>
  </w:num>
  <w:num w:numId="9">
    <w:abstractNumId w:val="2"/>
  </w:num>
  <w:num w:numId="10">
    <w:abstractNumId w:val="13"/>
  </w:num>
  <w:num w:numId="11">
    <w:abstractNumId w:val="10"/>
  </w:num>
  <w:num w:numId="12">
    <w:abstractNumId w:val="6"/>
  </w:num>
  <w:num w:numId="13">
    <w:abstractNumId w:val="16"/>
  </w:num>
  <w:num w:numId="14">
    <w:abstractNumId w:val="1"/>
  </w:num>
  <w:num w:numId="15">
    <w:abstractNumId w:val="9"/>
  </w:num>
  <w:num w:numId="16">
    <w:abstractNumId w:val="3"/>
  </w:num>
  <w:num w:numId="17">
    <w:abstractNumId w:val="0"/>
  </w:num>
  <w:numIdMacAtCleanup w:val="7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Gleb Radchenko">
    <w15:presenceInfo w15:providerId="Windows Live" w15:userId="bad9d3952885e63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4424"/>
    <w:rsid w:val="00023BD7"/>
    <w:rsid w:val="0002474C"/>
    <w:rsid w:val="00042093"/>
    <w:rsid w:val="00054BA3"/>
    <w:rsid w:val="000557F5"/>
    <w:rsid w:val="00062617"/>
    <w:rsid w:val="00071CA1"/>
    <w:rsid w:val="000723B3"/>
    <w:rsid w:val="00083DDD"/>
    <w:rsid w:val="0008470A"/>
    <w:rsid w:val="000900A3"/>
    <w:rsid w:val="0009144A"/>
    <w:rsid w:val="00092608"/>
    <w:rsid w:val="000967E0"/>
    <w:rsid w:val="00097F07"/>
    <w:rsid w:val="000D3CBC"/>
    <w:rsid w:val="00104476"/>
    <w:rsid w:val="00121784"/>
    <w:rsid w:val="00137AE3"/>
    <w:rsid w:val="001425A5"/>
    <w:rsid w:val="00142973"/>
    <w:rsid w:val="0014694F"/>
    <w:rsid w:val="00166AD6"/>
    <w:rsid w:val="0017346B"/>
    <w:rsid w:val="001802FB"/>
    <w:rsid w:val="00194BD5"/>
    <w:rsid w:val="00196943"/>
    <w:rsid w:val="001A1C3F"/>
    <w:rsid w:val="001A5BAD"/>
    <w:rsid w:val="001B0524"/>
    <w:rsid w:val="001B1526"/>
    <w:rsid w:val="001B55C1"/>
    <w:rsid w:val="001C1ADF"/>
    <w:rsid w:val="001C750E"/>
    <w:rsid w:val="001E440F"/>
    <w:rsid w:val="001F1961"/>
    <w:rsid w:val="001F3EDD"/>
    <w:rsid w:val="001F55DF"/>
    <w:rsid w:val="00203D73"/>
    <w:rsid w:val="00204D65"/>
    <w:rsid w:val="00217BC0"/>
    <w:rsid w:val="00231FFC"/>
    <w:rsid w:val="002339BB"/>
    <w:rsid w:val="00240DDB"/>
    <w:rsid w:val="002451E1"/>
    <w:rsid w:val="002508C3"/>
    <w:rsid w:val="00250FAF"/>
    <w:rsid w:val="00252C49"/>
    <w:rsid w:val="00257104"/>
    <w:rsid w:val="00272743"/>
    <w:rsid w:val="002767FB"/>
    <w:rsid w:val="0029011F"/>
    <w:rsid w:val="00294422"/>
    <w:rsid w:val="002C2659"/>
    <w:rsid w:val="002C35C8"/>
    <w:rsid w:val="002C3871"/>
    <w:rsid w:val="002D0B0A"/>
    <w:rsid w:val="002E0FA1"/>
    <w:rsid w:val="002E351D"/>
    <w:rsid w:val="003072AE"/>
    <w:rsid w:val="0031354E"/>
    <w:rsid w:val="00320D30"/>
    <w:rsid w:val="0033119B"/>
    <w:rsid w:val="0033445B"/>
    <w:rsid w:val="003378C0"/>
    <w:rsid w:val="00340915"/>
    <w:rsid w:val="00341219"/>
    <w:rsid w:val="003448EE"/>
    <w:rsid w:val="003530A4"/>
    <w:rsid w:val="0036316B"/>
    <w:rsid w:val="00372EBA"/>
    <w:rsid w:val="00380C62"/>
    <w:rsid w:val="00395E2B"/>
    <w:rsid w:val="003B5DD0"/>
    <w:rsid w:val="003C022B"/>
    <w:rsid w:val="003C0A4F"/>
    <w:rsid w:val="003D43D7"/>
    <w:rsid w:val="003E397E"/>
    <w:rsid w:val="003F281A"/>
    <w:rsid w:val="003F6B5C"/>
    <w:rsid w:val="00404F05"/>
    <w:rsid w:val="00420BC3"/>
    <w:rsid w:val="00422727"/>
    <w:rsid w:val="00431487"/>
    <w:rsid w:val="00437621"/>
    <w:rsid w:val="004407C5"/>
    <w:rsid w:val="00440F7E"/>
    <w:rsid w:val="004433B6"/>
    <w:rsid w:val="0044531A"/>
    <w:rsid w:val="00445C0F"/>
    <w:rsid w:val="00456788"/>
    <w:rsid w:val="004610FE"/>
    <w:rsid w:val="004710F6"/>
    <w:rsid w:val="00475058"/>
    <w:rsid w:val="00485A86"/>
    <w:rsid w:val="004958F4"/>
    <w:rsid w:val="00496882"/>
    <w:rsid w:val="004A45C1"/>
    <w:rsid w:val="004E0750"/>
    <w:rsid w:val="004F0FEF"/>
    <w:rsid w:val="004F2C50"/>
    <w:rsid w:val="004F4027"/>
    <w:rsid w:val="004F43F0"/>
    <w:rsid w:val="00501DF6"/>
    <w:rsid w:val="0051127A"/>
    <w:rsid w:val="00545F1F"/>
    <w:rsid w:val="00565D70"/>
    <w:rsid w:val="00566250"/>
    <w:rsid w:val="005769CC"/>
    <w:rsid w:val="0058342F"/>
    <w:rsid w:val="005A2CB6"/>
    <w:rsid w:val="005B6D14"/>
    <w:rsid w:val="005E23AA"/>
    <w:rsid w:val="005E28A1"/>
    <w:rsid w:val="005F2212"/>
    <w:rsid w:val="005F33E4"/>
    <w:rsid w:val="005F541B"/>
    <w:rsid w:val="00622E43"/>
    <w:rsid w:val="006318D7"/>
    <w:rsid w:val="00646085"/>
    <w:rsid w:val="0066085F"/>
    <w:rsid w:val="00665150"/>
    <w:rsid w:val="00667F6E"/>
    <w:rsid w:val="006A55D6"/>
    <w:rsid w:val="006B2305"/>
    <w:rsid w:val="006B75D1"/>
    <w:rsid w:val="006C0862"/>
    <w:rsid w:val="006C40CB"/>
    <w:rsid w:val="006C4603"/>
    <w:rsid w:val="006D7947"/>
    <w:rsid w:val="007019FF"/>
    <w:rsid w:val="0070388C"/>
    <w:rsid w:val="007062DF"/>
    <w:rsid w:val="00706BAC"/>
    <w:rsid w:val="0071666C"/>
    <w:rsid w:val="007309B6"/>
    <w:rsid w:val="00731B92"/>
    <w:rsid w:val="007426D6"/>
    <w:rsid w:val="0074669D"/>
    <w:rsid w:val="00766D3E"/>
    <w:rsid w:val="00767273"/>
    <w:rsid w:val="0077383A"/>
    <w:rsid w:val="00773DC1"/>
    <w:rsid w:val="00775AE6"/>
    <w:rsid w:val="007828F7"/>
    <w:rsid w:val="00790E2F"/>
    <w:rsid w:val="00797749"/>
    <w:rsid w:val="007A47DB"/>
    <w:rsid w:val="007B2BD3"/>
    <w:rsid w:val="007C652A"/>
    <w:rsid w:val="007C7DD8"/>
    <w:rsid w:val="007D3150"/>
    <w:rsid w:val="007E2E8B"/>
    <w:rsid w:val="00800B79"/>
    <w:rsid w:val="0080143E"/>
    <w:rsid w:val="0080209C"/>
    <w:rsid w:val="00802457"/>
    <w:rsid w:val="00817A8F"/>
    <w:rsid w:val="00817C57"/>
    <w:rsid w:val="00844424"/>
    <w:rsid w:val="00860DAC"/>
    <w:rsid w:val="008642F8"/>
    <w:rsid w:val="008804BA"/>
    <w:rsid w:val="0088425B"/>
    <w:rsid w:val="008A27C3"/>
    <w:rsid w:val="008A3E12"/>
    <w:rsid w:val="008B0287"/>
    <w:rsid w:val="008B7BE9"/>
    <w:rsid w:val="008C1E57"/>
    <w:rsid w:val="008C3E44"/>
    <w:rsid w:val="008F1118"/>
    <w:rsid w:val="00904A34"/>
    <w:rsid w:val="009228ED"/>
    <w:rsid w:val="00926C58"/>
    <w:rsid w:val="0092732C"/>
    <w:rsid w:val="009400FC"/>
    <w:rsid w:val="00963CED"/>
    <w:rsid w:val="00966E84"/>
    <w:rsid w:val="0099338B"/>
    <w:rsid w:val="009B394B"/>
    <w:rsid w:val="009C0753"/>
    <w:rsid w:val="009D0BCD"/>
    <w:rsid w:val="009D4C29"/>
    <w:rsid w:val="009D6704"/>
    <w:rsid w:val="009E3BFE"/>
    <w:rsid w:val="009E5F94"/>
    <w:rsid w:val="009E7261"/>
    <w:rsid w:val="00A0304F"/>
    <w:rsid w:val="00A14FEE"/>
    <w:rsid w:val="00A16EC1"/>
    <w:rsid w:val="00A4549A"/>
    <w:rsid w:val="00A45736"/>
    <w:rsid w:val="00A45A61"/>
    <w:rsid w:val="00A737F6"/>
    <w:rsid w:val="00A805F6"/>
    <w:rsid w:val="00A81990"/>
    <w:rsid w:val="00A82656"/>
    <w:rsid w:val="00A82C85"/>
    <w:rsid w:val="00A85045"/>
    <w:rsid w:val="00A93AE1"/>
    <w:rsid w:val="00A9734E"/>
    <w:rsid w:val="00AA5493"/>
    <w:rsid w:val="00AD3AD4"/>
    <w:rsid w:val="00AE4FC4"/>
    <w:rsid w:val="00AE68F7"/>
    <w:rsid w:val="00AE6F07"/>
    <w:rsid w:val="00AF1275"/>
    <w:rsid w:val="00AF3AA6"/>
    <w:rsid w:val="00B0747F"/>
    <w:rsid w:val="00B12F44"/>
    <w:rsid w:val="00B14732"/>
    <w:rsid w:val="00B27DC3"/>
    <w:rsid w:val="00B35454"/>
    <w:rsid w:val="00B41DAF"/>
    <w:rsid w:val="00B43774"/>
    <w:rsid w:val="00B43C38"/>
    <w:rsid w:val="00B67ABB"/>
    <w:rsid w:val="00B776A0"/>
    <w:rsid w:val="00B82700"/>
    <w:rsid w:val="00B832B3"/>
    <w:rsid w:val="00B9093E"/>
    <w:rsid w:val="00B913D0"/>
    <w:rsid w:val="00B94D1E"/>
    <w:rsid w:val="00BA0B4A"/>
    <w:rsid w:val="00BA189B"/>
    <w:rsid w:val="00BB04C8"/>
    <w:rsid w:val="00BB4255"/>
    <w:rsid w:val="00BC515E"/>
    <w:rsid w:val="00BD25AE"/>
    <w:rsid w:val="00BE391E"/>
    <w:rsid w:val="00BF658F"/>
    <w:rsid w:val="00BF665B"/>
    <w:rsid w:val="00C05A3A"/>
    <w:rsid w:val="00C06FF1"/>
    <w:rsid w:val="00C11880"/>
    <w:rsid w:val="00C12862"/>
    <w:rsid w:val="00C319AC"/>
    <w:rsid w:val="00C40867"/>
    <w:rsid w:val="00C459D5"/>
    <w:rsid w:val="00CA760D"/>
    <w:rsid w:val="00CB2032"/>
    <w:rsid w:val="00CB5F6C"/>
    <w:rsid w:val="00CC034D"/>
    <w:rsid w:val="00CC2490"/>
    <w:rsid w:val="00CD265B"/>
    <w:rsid w:val="00CD2F6D"/>
    <w:rsid w:val="00CE5465"/>
    <w:rsid w:val="00CE707D"/>
    <w:rsid w:val="00D15C8C"/>
    <w:rsid w:val="00D375FF"/>
    <w:rsid w:val="00D37668"/>
    <w:rsid w:val="00D423D8"/>
    <w:rsid w:val="00D451F6"/>
    <w:rsid w:val="00D602CC"/>
    <w:rsid w:val="00D634F2"/>
    <w:rsid w:val="00D67F32"/>
    <w:rsid w:val="00D770AE"/>
    <w:rsid w:val="00D829F7"/>
    <w:rsid w:val="00D90962"/>
    <w:rsid w:val="00DA398A"/>
    <w:rsid w:val="00DA5F32"/>
    <w:rsid w:val="00DB4249"/>
    <w:rsid w:val="00DC7C31"/>
    <w:rsid w:val="00DD2402"/>
    <w:rsid w:val="00DF5511"/>
    <w:rsid w:val="00DF7A0D"/>
    <w:rsid w:val="00E00C5F"/>
    <w:rsid w:val="00E23739"/>
    <w:rsid w:val="00E52EBD"/>
    <w:rsid w:val="00E54D39"/>
    <w:rsid w:val="00E73943"/>
    <w:rsid w:val="00E856C5"/>
    <w:rsid w:val="00EB0F2F"/>
    <w:rsid w:val="00ED3B06"/>
    <w:rsid w:val="00ED6B3C"/>
    <w:rsid w:val="00EE45F3"/>
    <w:rsid w:val="00F028D5"/>
    <w:rsid w:val="00F11C4D"/>
    <w:rsid w:val="00F172E2"/>
    <w:rsid w:val="00F20F07"/>
    <w:rsid w:val="00F23821"/>
    <w:rsid w:val="00F2389D"/>
    <w:rsid w:val="00F245D8"/>
    <w:rsid w:val="00F319F5"/>
    <w:rsid w:val="00F4009B"/>
    <w:rsid w:val="00F556D9"/>
    <w:rsid w:val="00F57B36"/>
    <w:rsid w:val="00F667C0"/>
    <w:rsid w:val="00F756BE"/>
    <w:rsid w:val="00F77068"/>
    <w:rsid w:val="00F83798"/>
    <w:rsid w:val="00FA00D5"/>
    <w:rsid w:val="00FB0E6B"/>
    <w:rsid w:val="00FC31C7"/>
    <w:rsid w:val="00FC32B1"/>
    <w:rsid w:val="00FC73D3"/>
    <w:rsid w:val="00FD2310"/>
    <w:rsid w:val="00FD2D4C"/>
    <w:rsid w:val="00FD38F5"/>
    <w:rsid w:val="00FE2CCA"/>
    <w:rsid w:val="00FE5F9E"/>
    <w:rsid w:val="00FF0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6A68C23"/>
  <w15:docId w15:val="{95ADE471-6822-431E-B410-F91DE08A1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</w:style>
  <w:style w:type="paragraph" w:styleId="1">
    <w:name w:val="heading 1"/>
    <w:basedOn w:val="a1"/>
    <w:pPr>
      <w:keepNext/>
      <w:numPr>
        <w:numId w:val="7"/>
      </w:numPr>
      <w:spacing w:before="480" w:after="18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uiPriority w:val="9"/>
    <w:unhideWhenUsed/>
    <w:qFormat/>
    <w:rsid w:val="00CD2F6D"/>
    <w:pPr>
      <w:numPr>
        <w:ilvl w:val="1"/>
      </w:numPr>
      <w:outlineLvl w:val="1"/>
    </w:pPr>
    <w:rPr>
      <w:sz w:val="28"/>
      <w:szCs w:val="28"/>
    </w:rPr>
  </w:style>
  <w:style w:type="paragraph" w:styleId="3">
    <w:name w:val="heading 3"/>
    <w:basedOn w:val="a0"/>
    <w:next w:val="a0"/>
    <w:link w:val="30"/>
    <w:uiPriority w:val="9"/>
    <w:unhideWhenUsed/>
    <w:qFormat/>
    <w:rsid w:val="008A27C3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8A27C3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pPr>
      <w:keepNext/>
      <w:numPr>
        <w:ilvl w:val="4"/>
        <w:numId w:val="7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rsid w:val="008A27C3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rsid w:val="008A27C3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pPr>
      <w:keepNext/>
      <w:numPr>
        <w:ilvl w:val="7"/>
        <w:numId w:val="7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rsid w:val="008A27C3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1">
    <w:name w:val="Базовый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5">
    <w:name w:val="annotation reference"/>
    <w:rPr>
      <w:sz w:val="16"/>
      <w:szCs w:val="16"/>
    </w:rPr>
  </w:style>
  <w:style w:type="character" w:customStyle="1" w:styleId="-">
    <w:name w:val="Интернет-ссылка"/>
    <w:basedOn w:val="a2"/>
    <w:rPr>
      <w:color w:val="0000FF"/>
      <w:u w:val="single"/>
    </w:rPr>
  </w:style>
  <w:style w:type="character" w:styleId="a6">
    <w:name w:val="endnote reference"/>
    <w:rPr>
      <w:vertAlign w:val="superscript"/>
    </w:rPr>
  </w:style>
  <w:style w:type="character" w:customStyle="1" w:styleId="a7">
    <w:name w:val="Текст сноски Знак"/>
    <w:basedOn w:val="a2"/>
  </w:style>
  <w:style w:type="character" w:styleId="a8">
    <w:name w:val="footnote reference"/>
    <w:basedOn w:val="a2"/>
    <w:rPr>
      <w:vertAlign w:val="superscript"/>
    </w:rPr>
  </w:style>
  <w:style w:type="character" w:customStyle="1" w:styleId="apple-converted-space">
    <w:name w:val="apple-converted-space"/>
    <w:basedOn w:val="a2"/>
  </w:style>
  <w:style w:type="character" w:customStyle="1" w:styleId="a9">
    <w:name w:val="Выделение жирным"/>
    <w:basedOn w:val="a2"/>
    <w:rPr>
      <w:b/>
      <w:bCs/>
    </w:rPr>
  </w:style>
  <w:style w:type="character" w:customStyle="1" w:styleId="va3q96nt4f0a">
    <w:name w:val="va3q96nt4f0a"/>
    <w:basedOn w:val="a2"/>
  </w:style>
  <w:style w:type="character" w:customStyle="1" w:styleId="u230k411fbx">
    <w:name w:val="u230k411fbx"/>
    <w:basedOn w:val="a2"/>
  </w:style>
  <w:style w:type="character" w:styleId="aa">
    <w:name w:val="FollowedHyperlink"/>
    <w:basedOn w:val="a2"/>
    <w:rPr>
      <w:color w:val="954F72"/>
      <w:u w:val="single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sz w:val="20"/>
    </w:rPr>
  </w:style>
  <w:style w:type="character" w:customStyle="1" w:styleId="ListLabel3">
    <w:name w:val="ListLabel 3"/>
    <w:rPr>
      <w:rFonts w:eastAsia="OpenSymbol" w:cs="OpenSymbol"/>
    </w:rPr>
  </w:style>
  <w:style w:type="character" w:customStyle="1" w:styleId="ab">
    <w:name w:val="Ссылка указателя"/>
  </w:style>
  <w:style w:type="paragraph" w:customStyle="1" w:styleId="ac">
    <w:name w:val="Заголовок"/>
    <w:basedOn w:val="a1"/>
    <w:next w:val="ad"/>
    <w:pPr>
      <w:keepNext/>
      <w:spacing w:before="240" w:after="120"/>
    </w:pPr>
    <w:rPr>
      <w:rFonts w:ascii="Liberation Sans" w:eastAsia="DejaVu Sans" w:hAnsi="Liberation Sans" w:cs="Lohit Hindi"/>
      <w:szCs w:val="28"/>
    </w:rPr>
  </w:style>
  <w:style w:type="paragraph" w:styleId="ad">
    <w:name w:val="Body Text"/>
    <w:basedOn w:val="a1"/>
    <w:pPr>
      <w:spacing w:after="120"/>
    </w:pPr>
  </w:style>
  <w:style w:type="paragraph" w:styleId="ae">
    <w:name w:val="List"/>
    <w:basedOn w:val="ad"/>
    <w:rPr>
      <w:rFonts w:cs="Lohit Hindi"/>
    </w:rPr>
  </w:style>
  <w:style w:type="paragraph" w:styleId="af">
    <w:name w:val="Title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af0">
    <w:name w:val="index heading"/>
    <w:basedOn w:val="a1"/>
    <w:pPr>
      <w:suppressLineNumbers/>
    </w:pPr>
    <w:rPr>
      <w:rFonts w:cs="Lohit Hindi"/>
    </w:rPr>
  </w:style>
  <w:style w:type="paragraph" w:customStyle="1" w:styleId="af1">
    <w:name w:val="Заглавие"/>
    <w:basedOn w:val="a1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266">
    <w:name w:val="Стиль Название объекта + 12 пт Перед:  6 пт После:  6 пт"/>
    <w:pPr>
      <w:widowControl w:val="0"/>
      <w:suppressAutoHyphens/>
      <w:spacing w:before="120" w:after="120" w:line="256" w:lineRule="auto"/>
    </w:pPr>
    <w:rPr>
      <w:rFonts w:ascii="Times New Roman" w:eastAsia="Times New Roman" w:hAnsi="Times New Roman" w:cs="Times New Roman"/>
      <w:sz w:val="24"/>
      <w:szCs w:val="20"/>
    </w:rPr>
  </w:style>
  <w:style w:type="paragraph" w:styleId="af2">
    <w:name w:val="caption"/>
    <w:basedOn w:val="a1"/>
    <w:rPr>
      <w:b/>
      <w:bCs/>
    </w:rPr>
  </w:style>
  <w:style w:type="paragraph" w:customStyle="1" w:styleId="0">
    <w:name w:val="Стиль0"/>
    <w:basedOn w:val="a1"/>
    <w:pPr>
      <w:jc w:val="center"/>
    </w:pPr>
    <w:rPr>
      <w:sz w:val="26"/>
      <w:szCs w:val="26"/>
    </w:rPr>
  </w:style>
  <w:style w:type="paragraph" w:customStyle="1" w:styleId="31">
    <w:name w:val="Стиль3"/>
    <w:basedOn w:val="a1"/>
    <w:pPr>
      <w:keepNext/>
      <w:keepLines/>
      <w:spacing w:before="240" w:after="60"/>
      <w:jc w:val="center"/>
    </w:pPr>
    <w:rPr>
      <w:rFonts w:ascii="Arial" w:hAnsi="Arial" w:cs="Arial"/>
      <w:b/>
      <w:bCs/>
      <w:szCs w:val="28"/>
    </w:rPr>
  </w:style>
  <w:style w:type="paragraph" w:styleId="af3">
    <w:name w:val="annotation text"/>
    <w:basedOn w:val="a1"/>
  </w:style>
  <w:style w:type="paragraph" w:styleId="af4">
    <w:name w:val="Balloon Text"/>
    <w:basedOn w:val="a1"/>
    <w:rPr>
      <w:rFonts w:ascii="Tahoma" w:hAnsi="Tahoma"/>
      <w:sz w:val="16"/>
      <w:szCs w:val="16"/>
    </w:rPr>
  </w:style>
  <w:style w:type="paragraph" w:styleId="af5">
    <w:name w:val="annotation subject"/>
    <w:basedOn w:val="af3"/>
    <w:rPr>
      <w:b/>
      <w:bCs/>
    </w:rPr>
  </w:style>
  <w:style w:type="paragraph" w:styleId="af6">
    <w:name w:val="endnote text"/>
    <w:basedOn w:val="a1"/>
  </w:style>
  <w:style w:type="paragraph" w:styleId="af7">
    <w:name w:val="footnote text"/>
    <w:basedOn w:val="a1"/>
  </w:style>
  <w:style w:type="paragraph" w:styleId="af8">
    <w:name w:val="List Paragraph"/>
    <w:aliases w:val="Список со скобкой"/>
    <w:basedOn w:val="a1"/>
    <w:link w:val="af9"/>
    <w:uiPriority w:val="34"/>
    <w:qFormat/>
    <w:pPr>
      <w:spacing w:after="160"/>
      <w:ind w:left="720" w:firstLine="0"/>
      <w:contextualSpacing/>
    </w:pPr>
  </w:style>
  <w:style w:type="paragraph" w:styleId="afa">
    <w:name w:val="Normal (Web)"/>
    <w:basedOn w:val="a1"/>
    <w:uiPriority w:val="99"/>
    <w:pPr>
      <w:spacing w:before="100" w:after="100"/>
    </w:pPr>
    <w:rPr>
      <w:sz w:val="24"/>
      <w:szCs w:val="24"/>
    </w:rPr>
  </w:style>
  <w:style w:type="paragraph" w:styleId="afb">
    <w:name w:val="TOC Heading"/>
    <w:basedOn w:val="1"/>
    <w:uiPriority w:val="39"/>
    <w:qFormat/>
    <w:pPr>
      <w:keepLines/>
      <w:suppressAutoHyphens w:val="0"/>
      <w:spacing w:after="0" w:line="276" w:lineRule="auto"/>
    </w:pPr>
    <w:rPr>
      <w:rFonts w:ascii="Calibri Light" w:hAnsi="Calibri Light"/>
      <w:color w:val="2E74B5"/>
      <w:sz w:val="28"/>
      <w:szCs w:val="28"/>
    </w:rPr>
  </w:style>
  <w:style w:type="paragraph" w:styleId="10">
    <w:name w:val="toc 1"/>
    <w:basedOn w:val="a1"/>
    <w:uiPriority w:val="39"/>
    <w:pPr>
      <w:spacing w:after="100"/>
    </w:pPr>
  </w:style>
  <w:style w:type="paragraph" w:styleId="afc">
    <w:name w:val="No Spacing"/>
    <w:pPr>
      <w:suppressAutoHyphens/>
      <w:spacing w:after="0" w:line="100" w:lineRule="atLeast"/>
    </w:pPr>
    <w:rPr>
      <w:rFonts w:ascii="Calibri" w:eastAsia="DejaVu Sans" w:hAnsi="Calibri"/>
    </w:rPr>
  </w:style>
  <w:style w:type="character" w:customStyle="1" w:styleId="20">
    <w:name w:val="Заголовок 2 Знак"/>
    <w:basedOn w:val="a2"/>
    <w:link w:val="2"/>
    <w:uiPriority w:val="9"/>
    <w:rsid w:val="00CD2F6D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1">
    <w:name w:val="toc 2"/>
    <w:basedOn w:val="a0"/>
    <w:next w:val="a0"/>
    <w:autoRedefine/>
    <w:uiPriority w:val="39"/>
    <w:unhideWhenUsed/>
    <w:rsid w:val="00372EBA"/>
    <w:pPr>
      <w:tabs>
        <w:tab w:val="left" w:pos="880"/>
        <w:tab w:val="right" w:leader="dot" w:pos="9627"/>
      </w:tabs>
      <w:spacing w:after="100"/>
      <w:ind w:left="1134"/>
    </w:pPr>
  </w:style>
  <w:style w:type="character" w:styleId="afd">
    <w:name w:val="Hyperlink"/>
    <w:basedOn w:val="a2"/>
    <w:uiPriority w:val="99"/>
    <w:unhideWhenUsed/>
    <w:rsid w:val="00C06FF1"/>
    <w:rPr>
      <w:color w:val="0563C1" w:themeColor="hyperlink"/>
      <w:u w:val="single"/>
    </w:rPr>
  </w:style>
  <w:style w:type="character" w:customStyle="1" w:styleId="af9">
    <w:name w:val="Абзац списка Знак"/>
    <w:aliases w:val="Список со скобкой Знак"/>
    <w:basedOn w:val="a2"/>
    <w:link w:val="af8"/>
    <w:uiPriority w:val="34"/>
    <w:rsid w:val="007828F7"/>
    <w:rPr>
      <w:rFonts w:ascii="Times New Roman" w:eastAsia="Times New Roman" w:hAnsi="Times New Roman" w:cs="Times New Roman"/>
      <w:sz w:val="28"/>
      <w:szCs w:val="20"/>
    </w:rPr>
  </w:style>
  <w:style w:type="paragraph" w:styleId="afe">
    <w:name w:val="header"/>
    <w:basedOn w:val="a0"/>
    <w:link w:val="aff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">
    <w:name w:val="Верхний колонтитул Знак"/>
    <w:basedOn w:val="a2"/>
    <w:link w:val="afe"/>
    <w:uiPriority w:val="99"/>
    <w:rsid w:val="00BF658F"/>
  </w:style>
  <w:style w:type="paragraph" w:styleId="aff0">
    <w:name w:val="footer"/>
    <w:basedOn w:val="a0"/>
    <w:link w:val="aff1"/>
    <w:uiPriority w:val="99"/>
    <w:unhideWhenUsed/>
    <w:rsid w:val="00BF65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f1">
    <w:name w:val="Нижний колонтитул Знак"/>
    <w:basedOn w:val="a2"/>
    <w:link w:val="aff0"/>
    <w:uiPriority w:val="99"/>
    <w:rsid w:val="00BF658F"/>
  </w:style>
  <w:style w:type="character" w:styleId="aff2">
    <w:name w:val="Strong"/>
    <w:uiPriority w:val="22"/>
    <w:qFormat/>
    <w:rsid w:val="0074669D"/>
    <w:rPr>
      <w:b/>
      <w:bCs/>
    </w:rPr>
  </w:style>
  <w:style w:type="paragraph" w:customStyle="1" w:styleId="aff3">
    <w:name w:val="_Основной"/>
    <w:basedOn w:val="a0"/>
    <w:autoRedefine/>
    <w:qFormat/>
    <w:rsid w:val="00667F6E"/>
    <w:pPr>
      <w:tabs>
        <w:tab w:val="right" w:pos="0"/>
      </w:tabs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paragraph" w:customStyle="1" w:styleId="a">
    <w:name w:val="_Список"/>
    <w:basedOn w:val="a0"/>
    <w:qFormat/>
    <w:rsid w:val="0074669D"/>
    <w:pPr>
      <w:numPr>
        <w:numId w:val="3"/>
      </w:numPr>
      <w:spacing w:after="0" w:line="360" w:lineRule="auto"/>
      <w:jc w:val="both"/>
    </w:pPr>
    <w:rPr>
      <w:rFonts w:ascii="Times New Roman" w:eastAsia="Times New Roman" w:hAnsi="Times New Roman" w:cs="Arial"/>
      <w:sz w:val="28"/>
      <w:szCs w:val="28"/>
    </w:rPr>
  </w:style>
  <w:style w:type="table" w:styleId="aff4">
    <w:name w:val="Table Grid"/>
    <w:basedOn w:val="a3"/>
    <w:uiPriority w:val="39"/>
    <w:rsid w:val="009400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Сетка таблицы1"/>
    <w:basedOn w:val="a3"/>
    <w:next w:val="aff4"/>
    <w:rsid w:val="00667F6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5">
    <w:name w:val="Подпись к рисунку"/>
    <w:basedOn w:val="af2"/>
    <w:next w:val="ad"/>
    <w:link w:val="aff6"/>
    <w:qFormat/>
    <w:rsid w:val="001B55C1"/>
    <w:pPr>
      <w:keepLines/>
      <w:suppressAutoHyphens w:val="0"/>
      <w:spacing w:before="120" w:after="240" w:line="240" w:lineRule="auto"/>
      <w:ind w:firstLine="0"/>
      <w:jc w:val="center"/>
    </w:pPr>
    <w:rPr>
      <w:b w:val="0"/>
      <w:bCs w:val="0"/>
      <w:sz w:val="24"/>
      <w:szCs w:val="24"/>
    </w:rPr>
  </w:style>
  <w:style w:type="character" w:customStyle="1" w:styleId="aff6">
    <w:name w:val="Подпись к рисунку Знак"/>
    <w:basedOn w:val="a2"/>
    <w:link w:val="aff5"/>
    <w:rsid w:val="001B55C1"/>
    <w:rPr>
      <w:rFonts w:ascii="Times New Roman" w:eastAsia="Times New Roman" w:hAnsi="Times New Roman" w:cs="Times New Roman"/>
      <w:sz w:val="24"/>
      <w:szCs w:val="24"/>
    </w:rPr>
  </w:style>
  <w:style w:type="paragraph" w:customStyle="1" w:styleId="aff7">
    <w:name w:val="Номер рисунка"/>
    <w:basedOn w:val="aff5"/>
    <w:link w:val="aff8"/>
    <w:qFormat/>
    <w:rsid w:val="001B55C1"/>
    <w:rPr>
      <w:b/>
    </w:rPr>
  </w:style>
  <w:style w:type="character" w:customStyle="1" w:styleId="aff8">
    <w:name w:val="Номер рисунка Знак"/>
    <w:basedOn w:val="a2"/>
    <w:link w:val="aff7"/>
    <w:rsid w:val="001B55C1"/>
    <w:rPr>
      <w:rFonts w:ascii="Times New Roman" w:eastAsia="Times New Roman" w:hAnsi="Times New Roman" w:cs="Times New Roman"/>
      <w:b/>
      <w:sz w:val="24"/>
      <w:szCs w:val="24"/>
    </w:rPr>
  </w:style>
  <w:style w:type="paragraph" w:styleId="aff9">
    <w:name w:val="Revision"/>
    <w:hidden/>
    <w:uiPriority w:val="99"/>
    <w:semiHidden/>
    <w:rsid w:val="00D451F6"/>
    <w:pPr>
      <w:spacing w:after="0" w:line="240" w:lineRule="auto"/>
    </w:pPr>
  </w:style>
  <w:style w:type="character" w:customStyle="1" w:styleId="30">
    <w:name w:val="Заголовок 3 Знак"/>
    <w:basedOn w:val="a2"/>
    <w:link w:val="3"/>
    <w:uiPriority w:val="9"/>
    <w:rsid w:val="008A27C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2"/>
    <w:link w:val="4"/>
    <w:uiPriority w:val="9"/>
    <w:semiHidden/>
    <w:rsid w:val="008A27C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60">
    <w:name w:val="Заголовок 6 Знак"/>
    <w:basedOn w:val="a2"/>
    <w:link w:val="6"/>
    <w:uiPriority w:val="9"/>
    <w:semiHidden/>
    <w:rsid w:val="008A27C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8A27C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90">
    <w:name w:val="Заголовок 9 Знак"/>
    <w:basedOn w:val="a2"/>
    <w:link w:val="9"/>
    <w:uiPriority w:val="9"/>
    <w:semiHidden/>
    <w:rsid w:val="008A27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affa">
    <w:name w:val="Emphasis"/>
    <w:basedOn w:val="a2"/>
    <w:uiPriority w:val="20"/>
    <w:qFormat/>
    <w:rsid w:val="008642F8"/>
    <w:rPr>
      <w:i/>
      <w:iCs/>
    </w:rPr>
  </w:style>
  <w:style w:type="paragraph" w:customStyle="1" w:styleId="12">
    <w:name w:val="Обычный1"/>
    <w:rsid w:val="00AF3AA6"/>
    <w:pPr>
      <w:suppressAutoHyphens/>
      <w:spacing w:after="0" w:line="100" w:lineRule="atLeast"/>
      <w:ind w:firstLine="709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affb">
    <w:name w:val="Placeholder Text"/>
    <w:basedOn w:val="a2"/>
    <w:uiPriority w:val="99"/>
    <w:semiHidden/>
    <w:rsid w:val="00731B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65184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2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7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3566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9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11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49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8034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5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35715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2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56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45197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68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97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3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83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724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034879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0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47453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6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421897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3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23074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1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42555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5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694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79086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01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7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04342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731827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7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23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28249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2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88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57058">
          <w:marLeft w:val="75"/>
          <w:marRight w:val="15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/index.php?title=%D0%9F%D0%BE%D1%81%D0%B5%D1%89%D0%B0%D0%B5%D0%BC%D0%BE%D1%81%D1%82%D1%8C_%D1%81%D0%B0%D0%B9%D1%82%D0%B0&amp;action=edit&amp;redlink=1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://www.quicksprout.com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://www.adgooroo.com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1.gif"/><Relationship Id="rId17" Type="http://schemas.openxmlformats.org/officeDocument/2006/relationships/image" Target="media/image6.pn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hyperlink" Target="http://www.orbitmedia.com/blog/website-competitive-analysis-tools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ebeffector.ru/wiki/&#1057;&#1089;&#1099;&#1083;&#1082;&#1072;" TargetMode="External"/><Relationship Id="rId24" Type="http://schemas.openxmlformats.org/officeDocument/2006/relationships/hyperlink" Target="https://ahrefs.com/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hyperlink" Target="http://www.quicksprout.com/" TargetMode="External"/><Relationship Id="rId28" Type="http://schemas.openxmlformats.org/officeDocument/2006/relationships/theme" Target="theme/theme1.xml"/><Relationship Id="rId10" Type="http://schemas.microsoft.com/office/2011/relationships/commentsExtended" Target="commentsExtended.xml"/><Relationship Id="rId19" Type="http://schemas.openxmlformats.org/officeDocument/2006/relationships/hyperlink" Target="http://www.ibm.com/developerworks/webservices/library/us-analysis.html" TargetMode="Externa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hyperlink" Target="https://www.google.ru/search?q=search+keyword+recommendation" TargetMode="External"/><Relationship Id="rId27" Type="http://schemas.microsoft.com/office/2011/relationships/people" Target="peop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82BA934C-85A2-45F3-82AE-BEC77C97B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1119</TotalTime>
  <Pages>31</Pages>
  <Words>5548</Words>
  <Characters>31626</Characters>
  <Application>Microsoft Office Word</Application>
  <DocSecurity>0</DocSecurity>
  <Lines>263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курсовой работы</dc:subject>
  <dc:creator>Кафедра системного программирования</dc:creator>
  <cp:keywords>титульный лист защита курсовая работа</cp:keywords>
  <dc:description/>
  <cp:lastModifiedBy>Екатерина Неповинных</cp:lastModifiedBy>
  <cp:revision>28</cp:revision>
  <cp:lastPrinted>2007-04-23T16:06:00Z</cp:lastPrinted>
  <dcterms:created xsi:type="dcterms:W3CDTF">2014-10-16T16:22:00Z</dcterms:created>
  <dcterms:modified xsi:type="dcterms:W3CDTF">2015-02-22T20:30:00Z</dcterms:modified>
</cp:coreProperties>
</file>