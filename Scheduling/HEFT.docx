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3D802" w14:textId="77777777" w:rsidR="0074504D" w:rsidRPr="000806EA" w:rsidRDefault="003D6CB6" w:rsidP="0074504D">
      <w:pPr>
        <w:pStyle w:val="papertitle"/>
      </w:pPr>
      <w:r w:rsidRPr="003D6CB6">
        <w:t>Problem-Oriented Scheduling of Cloud Applications: PO-HEFT Algorithm Case Study</w:t>
      </w:r>
    </w:p>
    <w:p w14:paraId="01D29C79" w14:textId="77777777" w:rsidR="0074504D" w:rsidRPr="00E02BE6" w:rsidRDefault="0074504D" w:rsidP="0074504D"/>
    <w:p w14:paraId="07C975F9" w14:textId="77777777" w:rsidR="0074504D" w:rsidRPr="00E02BE6" w:rsidRDefault="0074504D" w:rsidP="0074504D">
      <w:pPr>
        <w:pStyle w:val="Author"/>
        <w:sectPr w:rsidR="0074504D" w:rsidRPr="00E02BE6" w:rsidSect="00E6677A">
          <w:pgSz w:w="11909" w:h="16834" w:code="9"/>
          <w:pgMar w:top="1418" w:right="1134" w:bottom="1418" w:left="1134" w:header="720" w:footer="720" w:gutter="0"/>
          <w:cols w:space="720"/>
          <w:docGrid w:linePitch="360"/>
        </w:sectPr>
      </w:pPr>
    </w:p>
    <w:p w14:paraId="56BF84C9" w14:textId="77777777" w:rsidR="0074504D" w:rsidRPr="00ED1C58" w:rsidRDefault="0074504D" w:rsidP="0074504D">
      <w:pPr>
        <w:pStyle w:val="Author"/>
      </w:pPr>
      <w:r>
        <w:lastRenderedPageBreak/>
        <w:t>E.A. Nepovinnykh and G.I. Radchenko</w:t>
      </w:r>
    </w:p>
    <w:p w14:paraId="0C55EDC0" w14:textId="77777777" w:rsidR="0074504D" w:rsidRDefault="0074504D" w:rsidP="0074504D">
      <w:pPr>
        <w:pStyle w:val="Affiliation"/>
      </w:pPr>
      <w:r>
        <w:rPr>
          <w:rFonts w:eastAsia="MS Mincho"/>
          <w:position w:val="6"/>
          <w:sz w:val="14"/>
        </w:rPr>
        <w:t>*</w:t>
      </w:r>
      <w:r>
        <w:rPr>
          <w:rFonts w:eastAsia="MS Mincho"/>
        </w:rPr>
        <w:t>South Ural State University, Chelyabinsk, Russia</w:t>
      </w:r>
    </w:p>
    <w:p w14:paraId="578EA807" w14:textId="77777777" w:rsidR="0074504D" w:rsidRPr="00125A98" w:rsidRDefault="00125A98" w:rsidP="0074504D">
      <w:pPr>
        <w:pStyle w:val="Affiliation"/>
        <w:rPr>
          <w:rFonts w:eastAsia="MS Mincho"/>
        </w:rPr>
      </w:pPr>
      <w:r w:rsidRPr="00125A98">
        <w:rPr>
          <w:rFonts w:eastAsia="MS Mincho"/>
        </w:rPr>
        <w:t>nepovinnykhea@susu.ru</w:t>
      </w:r>
      <w:r w:rsidR="0074504D" w:rsidRPr="00125A98">
        <w:rPr>
          <w:rFonts w:eastAsia="MS Mincho"/>
        </w:rPr>
        <w:t xml:space="preserve">, </w:t>
      </w:r>
      <w:r>
        <w:rPr>
          <w:rFonts w:eastAsia="MS Mincho"/>
        </w:rPr>
        <w:t>gleb</w:t>
      </w:r>
      <w:r w:rsidRPr="00125A98">
        <w:rPr>
          <w:rFonts w:eastAsia="MS Mincho"/>
        </w:rPr>
        <w:t>.</w:t>
      </w:r>
      <w:r>
        <w:rPr>
          <w:rFonts w:eastAsia="MS Mincho"/>
        </w:rPr>
        <w:t>radchenko</w:t>
      </w:r>
      <w:r w:rsidRPr="00125A98">
        <w:rPr>
          <w:rFonts w:eastAsia="MS Mincho"/>
        </w:rPr>
        <w:t>@</w:t>
      </w:r>
      <w:r>
        <w:rPr>
          <w:rFonts w:eastAsia="MS Mincho"/>
        </w:rPr>
        <w:t>susu</w:t>
      </w:r>
      <w:r w:rsidRPr="00125A98">
        <w:rPr>
          <w:rFonts w:eastAsia="MS Mincho"/>
        </w:rPr>
        <w:t>.</w:t>
      </w:r>
      <w:r>
        <w:rPr>
          <w:rFonts w:eastAsia="MS Mincho"/>
        </w:rPr>
        <w:t>ru</w:t>
      </w:r>
    </w:p>
    <w:p w14:paraId="16D1071C" w14:textId="77777777" w:rsidR="0074504D" w:rsidRPr="00125A98" w:rsidRDefault="0074504D" w:rsidP="0074504D">
      <w:pPr>
        <w:pStyle w:val="Affiliation"/>
      </w:pPr>
    </w:p>
    <w:p w14:paraId="6C0A8C98" w14:textId="77777777" w:rsidR="0074504D" w:rsidRPr="00125A98" w:rsidRDefault="0074504D" w:rsidP="0074504D"/>
    <w:p w14:paraId="6BC091BC" w14:textId="77777777" w:rsidR="0074504D" w:rsidRPr="00125A98" w:rsidRDefault="0074504D" w:rsidP="0074504D">
      <w:pPr>
        <w:sectPr w:rsidR="0074504D" w:rsidRPr="00125A98" w:rsidSect="00E6677A">
          <w:type w:val="continuous"/>
          <w:pgSz w:w="11909" w:h="16834" w:code="9"/>
          <w:pgMar w:top="1418" w:right="1134" w:bottom="1418" w:left="1134" w:header="720" w:footer="720" w:gutter="0"/>
          <w:cols w:space="720"/>
          <w:docGrid w:linePitch="360"/>
        </w:sectPr>
      </w:pPr>
    </w:p>
    <w:p w14:paraId="55A3D680" w14:textId="77777777" w:rsidR="00CD21B8" w:rsidRPr="00294524" w:rsidRDefault="0074504D" w:rsidP="00CD21B8">
      <w:pPr>
        <w:pStyle w:val="Abstract"/>
        <w:rPr>
          <w:color w:val="000000"/>
          <w:shd w:val="clear" w:color="auto" w:fill="FFFFFF"/>
        </w:rPr>
      </w:pPr>
      <w:r w:rsidRPr="00294524">
        <w:lastRenderedPageBreak/>
        <w:t xml:space="preserve">Abstract - </w:t>
      </w:r>
      <w:r w:rsidR="00CD21B8" w:rsidRPr="00294524">
        <w:rPr>
          <w:color w:val="000000"/>
          <w:shd w:val="clear" w:color="auto" w:fill="FFFFFF"/>
        </w:rPr>
        <w:t>Today we see a significantly increased use of problem-oriented approach to the development of cloud computing environment scheduling algorithms. There are already several such algorithms. However, a lot of these require that the tasks within a single job are independent and do not account for the execution of each task and the volume of data transmitted. We propose a list-based algorithm of problem-oriented planning of execution of applications in a cloud environment that considers the applications' execution profiles. It provides payroll algorithm for the problem-oriented scheduling applications in the cloud environments based on their computing profiles. Scheduling on the basis of lists suggests prioritization of computing tasks and running in blocks to perform according to the obtained priorities. The proposed approach allows us to take into account the costs of the transfer of data between nodes, thereby reducing the total run time of the workflow. The proposed algorithm is based on an algorithm of Heterogeneous Earliest-Finish-Time (HEFT), but contains modifications in calculation of a node level objectives and takes into account the cost of incoming communications of its parent task.</w:t>
      </w:r>
    </w:p>
    <w:p w14:paraId="0968DA6C" w14:textId="77777777" w:rsidR="0074504D" w:rsidRPr="00294524" w:rsidRDefault="0074504D" w:rsidP="00CD21B8">
      <w:pPr>
        <w:pStyle w:val="Abstract"/>
        <w:rPr>
          <w:rFonts w:eastAsia="MS Mincho"/>
        </w:rPr>
      </w:pPr>
      <w:r w:rsidRPr="00294524">
        <w:rPr>
          <w:rFonts w:eastAsia="MS Mincho"/>
          <w:i/>
        </w:rPr>
        <w:t xml:space="preserve">Keywords </w:t>
      </w:r>
      <w:r w:rsidR="00CD21B8" w:rsidRPr="00294524">
        <w:t>–</w:t>
      </w:r>
      <w:r w:rsidRPr="00294524">
        <w:t xml:space="preserve"> </w:t>
      </w:r>
      <w:r w:rsidR="00CD21B8" w:rsidRPr="00294524">
        <w:rPr>
          <w:rFonts w:eastAsia="MS Mincho"/>
          <w:i/>
        </w:rPr>
        <w:t>scheduling, execution planning</w:t>
      </w:r>
      <w:r w:rsidR="00E52401" w:rsidRPr="00294524">
        <w:rPr>
          <w:rFonts w:eastAsia="MS Mincho"/>
          <w:i/>
        </w:rPr>
        <w:t xml:space="preserve">, </w:t>
      </w:r>
      <w:r w:rsidR="00CD21B8" w:rsidRPr="00294524">
        <w:rPr>
          <w:rFonts w:eastAsia="MS Mincho"/>
          <w:i/>
        </w:rPr>
        <w:t>cloud computing</w:t>
      </w:r>
      <w:r w:rsidR="00E52401" w:rsidRPr="00294524">
        <w:rPr>
          <w:rFonts w:eastAsia="MS Mincho"/>
          <w:i/>
        </w:rPr>
        <w:t xml:space="preserve">, </w:t>
      </w:r>
      <w:r w:rsidR="00CD21B8" w:rsidRPr="00294524">
        <w:rPr>
          <w:rFonts w:eastAsia="MS Mincho"/>
          <w:i/>
        </w:rPr>
        <w:t>grid computing</w:t>
      </w:r>
      <w:r w:rsidR="00E52401" w:rsidRPr="00294524">
        <w:rPr>
          <w:rFonts w:eastAsia="MS Mincho"/>
          <w:i/>
        </w:rPr>
        <w:t xml:space="preserve">, </w:t>
      </w:r>
      <w:r w:rsidR="00CD21B8" w:rsidRPr="00294524">
        <w:rPr>
          <w:rFonts w:eastAsia="MS Mincho"/>
          <w:i/>
        </w:rPr>
        <w:t>HEFT</w:t>
      </w:r>
    </w:p>
    <w:p w14:paraId="1690269F" w14:textId="77777777" w:rsidR="0074504D" w:rsidRDefault="0074504D" w:rsidP="0074504D">
      <w:pPr>
        <w:pStyle w:val="1"/>
      </w:pPr>
      <w:r w:rsidRPr="00B57A1C">
        <w:t>Introduction</w:t>
      </w:r>
    </w:p>
    <w:p w14:paraId="3AD8010B" w14:textId="743CB94A" w:rsidR="00F827D9" w:rsidRDefault="00AC0FD1" w:rsidP="00187C97">
      <w:pPr>
        <w:pStyle w:val="a3"/>
        <w:spacing w:after="0" w:line="240" w:lineRule="auto"/>
        <w:ind w:firstLine="425"/>
      </w:pPr>
      <w:r>
        <w:t>Today a lot of complex e-Sceince tasks are solved using computer simulation which usually requires significant computational resources usage</w:t>
      </w:r>
      <w:r w:rsidR="00536337">
        <w:t xml:space="preserve"> </w:t>
      </w:r>
      <w:r w:rsidR="00536337">
        <w:fldChar w:fldCharType="begin" w:fldLock="1"/>
      </w:r>
      <w:r w:rsidR="00E04709">
        <w:instrText>ADDIN CSL_CITATION { "citationItems" : [ { "id" : "ITEM-1", "itemData" : { "DOI" : "10.1007/978-3-642-54927-4_1", "ISBN" : "9783642549267", "ISSN" : "21945357", "abstract" : "Presented paper describes the development of comprehensive approach for knowledge processing within e-Sceince tasks. Considering the task solving within a simulation-driven approach a set of knowledge-based procedures for task definition and composite application processing can be identified. This procedures could be supported by the use of domain-specific knowledge being formalized and used for automation purpose. Within this work the developed conceptual and technological knowledge-based toolbox for complex multidisciplinary task solv-ing support is proposed. Using CLAVIRE cloud computing environment as a core platform a set of interconnected expressive technologies were developed.", "author" : [ { "dropping-particle" : "V.", "family" : "Kovalchuk", "given" : "Sergey", "non-dropping-particle" : "", "parse-names" : false, "suffix" : "" }, { "dropping-particle" : "", "family" : "Smirnov", "given" : "Pavel A.", "non-dropping-particle" : "", "parse-names" : false, "suffix" : "" }, { "dropping-particle" : "V.", "family" : "Knyazkov", "given" : "Konstantin", "non-dropping-particle" : "", "parse-names" : false, "suffix" : "" }, { "dropping-particle" : "", "family" : "Zagarskikh", "given" : "Alexander S.", "non-dropping-particle" : "", "parse-names" : false, "suffix" : "" }, { "dropping-particle" : "V.", "family" : "Boukhanovsky", "given" : "Alexander", "non-dropping-particle" : "", "parse-names" : false, "suffix" : "" } ], "container-title" : "Advances in Intelligent Systems and Computing", "id" : "ITEM-1", "issued" : { "date-parts" : [ [ "2014" ] ] }, "page" : "1-11", "title" : "Knowledge-based expressive technologies within cloud computing environments", "type" : "article-journal", "volume" : "279" }, "uris" : [ "http://www.mendeley.com/documents/?uuid=40e95e8c-2d4c-47b2-9195-69e4860efbb6" ] } ], "mendeley" : { "formattedCitation" : "[1]", "plainTextFormattedCitation" : "[1]", "previouslyFormattedCitation" : "[1]" }, "properties" : { "noteIndex" : 0 }, "schema" : "https://github.com/citation-style-language/schema/raw/master/csl-citation.json" }</w:instrText>
      </w:r>
      <w:r w:rsidR="00536337">
        <w:fldChar w:fldCharType="separate"/>
      </w:r>
      <w:r w:rsidR="00536337" w:rsidRPr="00536337">
        <w:rPr>
          <w:noProof/>
        </w:rPr>
        <w:t>[1]</w:t>
      </w:r>
      <w:r w:rsidR="00536337">
        <w:fldChar w:fldCharType="end"/>
      </w:r>
      <w:r>
        <w:t xml:space="preserve">. </w:t>
      </w:r>
      <w:r w:rsidR="00341FAD">
        <w:t>Moreover,</w:t>
      </w:r>
      <w:r>
        <w:t xml:space="preserve"> the solutions, developed for such tasks are often characterized by structural </w:t>
      </w:r>
      <w:r w:rsidR="00341FAD">
        <w:t>complexity, which</w:t>
      </w:r>
      <w:r>
        <w:t xml:space="preserve"> causes different resources (informational, software or hardware) to be integrated within a single solution. The complexity of the solutions grows as the multidisciplinary tasks are considered.</w:t>
      </w:r>
    </w:p>
    <w:p w14:paraId="01C5DC88" w14:textId="45564577" w:rsidR="00DD2CA5" w:rsidRDefault="00AC0FD1" w:rsidP="00187C97">
      <w:pPr>
        <w:pStyle w:val="a3"/>
        <w:spacing w:after="0" w:line="240" w:lineRule="auto"/>
        <w:ind w:firstLine="425"/>
      </w:pPr>
      <w:r>
        <w:t xml:space="preserve">Today’s common approach for building composite solutions is based on Service-Oriented Architecture </w:t>
      </w:r>
      <w:r w:rsidR="008E41C7" w:rsidRPr="008E41C7">
        <w:fldChar w:fldCharType="begin" w:fldLock="1"/>
      </w:r>
      <w:r w:rsidR="00C001FE">
        <w:instrText>ADDIN CSL_CITATION { "citationItems" : [ { "id" : "ITEM-1", "itemData" : { "DOI" : "10.1109/MIPRO.2015.7160271", "ISBN" : "9789532330854", "author" : [ { "dropping-particle" : "", "family" : "Savchenko", "given" : "D. I.", "non-dropping-particle" : "", "parse-names" : false, "suffix" : "" }, { "dropping-particle" : "", "family" : "Radchenko", "given" : "G. I.", "non-dropping-particle" : "", "parse-names" : false, "suffix" : "" }, { "dropping-particle" : "", "family" : "Taipale", "given" : "O.", "non-dropping-particle" : "", "parse-names" : false, "suffix" : "" } ], "container-title" : "2015 38th International Convention on Information and Communication Technology, Electronics and Microelectronics, MIPRO 2015 - Proceedings", "id" : "ITEM-1", "issued" : { "date-parts" : [ [ "2015" ] ] }, "page" : "235-240", "title" : "Microservices validation: Mjolnirr platform case study", "type" : "article-journal" }, "uris" : [ "http://www.mendeley.com/documents/?uuid=df0d8c48-5114-4863-88ee-e6aa48c5b4d8" ] } ], "mendeley" : { "formattedCitation" : "[2]", "plainTextFormattedCitation" : "[2]", "previouslyFormattedCitation" : "[2]" }, "properties" : { "noteIndex" : 0 }, "schema" : "https://github.com/citation-style-language/schema/raw/master/csl-citation.json" }</w:instrText>
      </w:r>
      <w:r w:rsidR="008E41C7" w:rsidRPr="008E41C7">
        <w:fldChar w:fldCharType="separate"/>
      </w:r>
      <w:r w:rsidR="008E41C7" w:rsidRPr="008E41C7">
        <w:rPr>
          <w:noProof/>
        </w:rPr>
        <w:t>[2]</w:t>
      </w:r>
      <w:r w:rsidR="008E41C7" w:rsidRPr="008E41C7">
        <w:fldChar w:fldCharType="end"/>
      </w:r>
      <w:r>
        <w:t xml:space="preserve"> which forms the basis from interconnection of services and hiding their complexity behind their interfaces. Interconnection of the services within complex tasks is usually implemented in a form of workflow </w:t>
      </w:r>
      <w:r w:rsidR="00341FAD">
        <w:t>structures, which</w:t>
      </w:r>
      <w:r>
        <w:t xml:space="preserve"> exploits graph-based structures to describe interconnection of used services. On the other hand, today the Cloud Computing concept is developed as a business framework for providing on-demand services supporting </w:t>
      </w:r>
      <w:r w:rsidR="00F827D9">
        <w:t xml:space="preserve">computing </w:t>
      </w:r>
      <w:r>
        <w:t xml:space="preserve">resources’ consolidation, abstraction, access automation and utility within a market environment. </w:t>
      </w:r>
      <w:r w:rsidR="00C16D14" w:rsidRPr="00C16D14">
        <w:t>The service-oriented architecture in the cloud is best implemented using the microservice approach.</w:t>
      </w:r>
      <w:r w:rsidR="00FD37F0" w:rsidRPr="00FD37F0">
        <w:t xml:space="preserve"> </w:t>
      </w:r>
      <w:r w:rsidR="00057FAB">
        <w:t xml:space="preserve">The microservice model describes a cloud application as a suite </w:t>
      </w:r>
      <w:r w:rsidR="00057FAB">
        <w:lastRenderedPageBreak/>
        <w:t xml:space="preserve">of small independent services, each running in its own container and communicating with other services using lightweight mechanisms. These services are built around separate business capabilities, independently deployable and may be written by different development teams using different programming languages and frameworks </w:t>
      </w:r>
      <w:r w:rsidR="00DD2CA5">
        <w:fldChar w:fldCharType="begin" w:fldLock="1"/>
      </w:r>
      <w:r w:rsidR="00BD00DA">
        <w:instrText>ADDIN CSL_CITATION { "citationItems" : [ { "id" : "ITEM-1", "itemData" : { "DOI" : "10.1109/MS.2015.11", "ISSN" : "0740-7459", "abstract" : "In this excerpt from Software Engineering Radio, Johannes Th\u00f6nes talks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The Web extra at http://www.se-radio.net/2014/10/episode-213-james-lewis-on-microservices is an audio recording of Tobias Kaatz speaking with James Lewis, principal consultant at ThoughtWorks, about microservices. They discuss microservices' recent popularity, architectural styles, deployment, size, technical decisions, and consumer-driven contracts. They also compare microservices to service-oriented architecture and wrap up the episode by talking about key figures in the microservice community and standing on the shoulders of giants.", "author" : [ { "dropping-particle" : "", "family" : "Thones", "given" : "Johannes", "non-dropping-particle" : "", "parse-names" : false, "suffix" : "" } ], "container-title" : "IEEE Software", "id" : "ITEM-1", "issue" : "1", "issued" : { "date-parts" : [ [ "2015" ] ] }, "page" : "116-116", "title" : "Microservices", "type" : "article-journal", "volume" : "32" }, "uris" : [ "http://www.mendeley.com/documents/?uuid=e22c0600-7c60-4955-a0f6-0f03467f4c87", "http://www.mendeley.com/documents/?uuid=2a5dee2b-20b4-4274-ad7b-490f802f005c" ] } ], "mendeley" : { "formattedCitation" : "[3]", "plainTextFormattedCitation" : "[3]", "previouslyFormattedCitation" : "[3]" }, "properties" : { "noteIndex" : 0 }, "schema" : "https://github.com/citation-style-language/schema/raw/master/csl-citation.json" }</w:instrText>
      </w:r>
      <w:r w:rsidR="00DD2CA5">
        <w:fldChar w:fldCharType="separate"/>
      </w:r>
      <w:r w:rsidR="00DD2CA5" w:rsidRPr="00DD2CA5">
        <w:rPr>
          <w:noProof/>
        </w:rPr>
        <w:t>[3]</w:t>
      </w:r>
      <w:r w:rsidR="00DD2CA5">
        <w:fldChar w:fldCharType="end"/>
      </w:r>
      <w:r w:rsidR="00DD2CA5">
        <w:t>.</w:t>
      </w:r>
    </w:p>
    <w:p w14:paraId="618E5A85" w14:textId="54590ABA" w:rsidR="00701FF8" w:rsidRDefault="00F827D9" w:rsidP="00536337">
      <w:pPr>
        <w:pStyle w:val="a3"/>
        <w:spacing w:after="0" w:line="240" w:lineRule="auto"/>
        <w:ind w:firstLine="425"/>
      </w:pPr>
      <w:ins w:id="0" w:author="Gleb Radchenko" w:date="2016-02-18T14:35:00Z">
        <w:r>
          <w:t xml:space="preserve">To provide </w:t>
        </w:r>
      </w:ins>
      <w:ins w:id="1" w:author="Gleb Radchenko" w:date="2016-02-18T17:27:00Z">
        <w:r w:rsidR="00CC2B7A">
          <w:t xml:space="preserve">scientists and engineers </w:t>
        </w:r>
      </w:ins>
      <w:ins w:id="2" w:author="Gleb Radchenko" w:date="2016-02-18T14:35:00Z">
        <w:r>
          <w:t>a transparent access to the computing resources a “</w:t>
        </w:r>
      </w:ins>
      <w:ins w:id="3" w:author="Gleb Radchenko" w:date="2016-02-18T14:36:00Z">
        <w:r>
          <w:t xml:space="preserve">Problem Solving Environment” (PSE) concept is </w:t>
        </w:r>
        <w:r w:rsidR="00495179" w:rsidRPr="00495179">
          <w:t>common</w:t>
        </w:r>
        <w:r w:rsidR="00495179">
          <w:t>ly used.</w:t>
        </w:r>
      </w:ins>
      <w:ins w:id="4" w:author="Gleb Radchenko" w:date="2016-02-18T14:37:00Z">
        <w:r w:rsidR="00495179">
          <w:t xml:space="preserve"> </w:t>
        </w:r>
      </w:ins>
      <w:r w:rsidR="00701FF8">
        <w:t>A PSE is a system that provides all the computational facilities necessary to solve a target class of problems. It uses the language of the target class and users need not have specialized knowledge of the underlying hardware or software</w:t>
      </w:r>
      <w:r w:rsidR="00DD2CA5">
        <w:t xml:space="preserve"> </w:t>
      </w:r>
      <w:r w:rsidR="00DD2CA5">
        <w:fldChar w:fldCharType="begin" w:fldLock="1"/>
      </w:r>
      <w:r w:rsidR="00BD00DA">
        <w:instrText>ADDIN CSL_CITATION { "citationItems" : [ { "id" : "ITEM-1", "itemData" : { "DOI" : "10.4156/jcit.vol5.issue4.23", "ISSN" : "19759320", "abstract" : "In this paper, we introduce a new framework called PSE Park for constructing a Problem Solving Environment (PSE); it enables us to construct PSEs easily. PSE Park outputs PSEs depending on user's demand/input. In this sense, PSE Park is a kind of PSE for PSE, and helps users to construct PSEs. PSE Park consists of four engines: PIPE server, core, registration engine, and console. A PSE designed and constructed in PSE Park consists of several cores, which are functions of a PSE. The PIPE server manages the cores on the basis of the core map, which expresses the flow of the cores for a specific PSE. The output of each core is retrieved and merged by the PIPE server. All outputs of the cores are saved and easily reused. The cores are independent of programming languages because each core is executed individually as a process in PSE Park. They are registered by using the registration engine, and users access the engines via the console. All data including the core itself, definitions related to the core, the core map, results, and so on are stored in a distributed key-value store on the cloud computing environment. PSE Park retrieves the data by using a key name that can identify individual data uniquely. We applied PSE Park to develop the job execution PSE and the PSE for partial differential equation (PDE)-based problems. The job execution PSE helps Finite Difference Time Domain (FDTD) simulation execution. This PSE outputs the simulation results of the electric field. PDE-based PSE supports some simulation steps. Seven cores were used to construct this example PSE. By using this PSE, users can execute a PDE-based simulation and obtain a detailed document about the simulation. We believe that the concept of PSE Park, i.e., a framework for PSE development, presents a meaningful new direction for problem solving environments.", "author" : [ { "dropping-particle" : "", "family" : "Kobashi", "given" : "Hiromichi", "non-dropping-particle" : "", "parse-names" : false, "suffix" : "" }, { "dropping-particle" : "", "family" : "Kawata", "given" : "Shigeo", "non-dropping-particle" : "", "parse-names" : false, "suffix" : "" }, { "dropping-particle" : "", "family" : "Manabe", "given" : "Yasuhiko", "non-dropping-particle" : "", "parse-names" : false, "suffix" : "" }, { "dropping-particle" : "", "family" : "Matsumoto", "given" : "Masami", "non-dropping-particle" : "", "parse-names" : false, "suffix" : "" }, { "dropping-particle" : "", "family" : "Usami", "given" : "Hitohide", "non-dropping-particle" : "", "parse-names" : false, "suffix" : "" }, { "dropping-particle" : "", "family" : "Barada", "given" : "Daisuke", "non-dropping-particle" : "", "parse-names" : false, "suffix" : "" } ], "container-title" : "Journal of Convergence Information Technology", "id" : "ITEM-1", "issue" : "4", "issued" : { "date-parts" : [ [ "2010" ] ] }, "page" : "225-239", "title" : "PSE park: Framework for problem solving environments", "type" : "article-journal", "volume" : "5" }, "uris" : [ "http://www.mendeley.com/documents/?uuid=78f54e3f-dc6e-4cab-a1b2-acc7cdf1ca91" ] } ], "mendeley" : { "formattedCitation" : "[4]", "plainTextFormattedCitation" : "[4]", "previouslyFormattedCitation" : "[4]" }, "properties" : { "noteIndex" : 0 }, "schema" : "https://github.com/citation-style-language/schema/raw/master/csl-citation.json" }</w:instrText>
      </w:r>
      <w:r w:rsidR="00DD2CA5">
        <w:fldChar w:fldCharType="separate"/>
      </w:r>
      <w:r w:rsidR="00DD2CA5" w:rsidRPr="00DD2CA5">
        <w:rPr>
          <w:noProof/>
        </w:rPr>
        <w:t>[4]</w:t>
      </w:r>
      <w:r w:rsidR="00DD2CA5">
        <w:fldChar w:fldCharType="end"/>
      </w:r>
      <w:r w:rsidR="00DD2CA5">
        <w:t xml:space="preserve">. </w:t>
      </w:r>
      <w:r w:rsidR="00701FF8">
        <w:t>At present, PSE researchers are investigating a variety of fields, e.g., Cloud computing support, education support, CAE usage support, document generation support, and so on.</w:t>
      </w:r>
    </w:p>
    <w:p w14:paraId="5EF73642" w14:textId="7821B557" w:rsidR="00D06E5E" w:rsidRPr="00BD00DA" w:rsidRDefault="009823D7">
      <w:pPr>
        <w:pStyle w:val="ispTextmain"/>
        <w:ind w:firstLine="426"/>
        <w:rPr>
          <w:ins w:id="5" w:author="Gleb Radchenko" w:date="2016-02-18T17:30:00Z"/>
          <w:lang w:val="en-US"/>
          <w:rPrChange w:id="6" w:author="kwadraterry" w:date="2016-02-19T14:21:00Z">
            <w:rPr>
              <w:ins w:id="7" w:author="Gleb Radchenko" w:date="2016-02-18T17:30:00Z"/>
            </w:rPr>
          </w:rPrChange>
        </w:rPr>
        <w:pPrChange w:id="8" w:author="Gleb Radchenko" w:date="2016-02-18T18:02:00Z">
          <w:pPr>
            <w:pStyle w:val="a3"/>
            <w:spacing w:after="0" w:line="240" w:lineRule="auto"/>
            <w:ind w:firstLine="425"/>
          </w:pPr>
        </w:pPrChange>
      </w:pPr>
      <w:r w:rsidRPr="00B4141B">
        <w:rPr>
          <w:lang w:val="en-US"/>
        </w:rPr>
        <w:t>Today most of the systems that provide a problem-oriented approach to e-science problems</w:t>
      </w:r>
      <w:ins w:id="9" w:author="Gleb Radchenko" w:date="2016-02-18T17:28:00Z">
        <w:r w:rsidR="00CC2B7A" w:rsidRPr="00B4141B">
          <w:rPr>
            <w:lang w:val="en-US"/>
          </w:rPr>
          <w:t xml:space="preserve"> on the basis of high performance computing resources</w:t>
        </w:r>
      </w:ins>
      <w:r w:rsidRPr="00B4141B">
        <w:rPr>
          <w:lang w:val="en-US"/>
        </w:rPr>
        <w:t xml:space="preserve"> use </w:t>
      </w:r>
      <w:ins w:id="10" w:author="Gleb Radchenko" w:date="2016-02-18T14:41:00Z">
        <w:r w:rsidR="00495179" w:rsidRPr="00B4141B">
          <w:rPr>
            <w:lang w:val="en-US"/>
          </w:rPr>
          <w:t>work</w:t>
        </w:r>
      </w:ins>
      <w:r w:rsidRPr="00B4141B">
        <w:rPr>
          <w:lang w:val="en-US"/>
        </w:rPr>
        <w:t>flows to organize a computational process</w:t>
      </w:r>
      <w:r w:rsidR="008E41C7" w:rsidRPr="00B4141B">
        <w:rPr>
          <w:lang w:val="en-US"/>
        </w:rPr>
        <w:t xml:space="preserve"> </w:t>
      </w:r>
      <w:r w:rsidR="008E41C7">
        <w:fldChar w:fldCharType="begin" w:fldLock="1"/>
      </w:r>
      <w:r w:rsidR="00BD00DA">
        <w:rPr>
          <w:lang w:val="en-US"/>
        </w:rPr>
        <w:instrText>ADDIN CSL_CITATION { "citationItems" : [ { "id" : "ITEM-1", "itemData" : { "ISSN" : "0167-739X", "abstract" : "Scientific workflow systems have become a necessary tool for many applications, enabling the composition and execution of complex analysis on distributed resources. Today there are many workflow systems, often with overlapping functionality. A key issue for potential users of workflow systems is the need to be able to compare the capabilities of the various available tools. There can be confusion about system functionality and the tools are often selected without a proper functional analysis. In this paper we extract a taxonomy of features from the way scientists make use of existing workflow systems and we illustrate this feature set by providing some examples taken from existing workflow systems. The taxonomy provides end users with a mechanism by which they can assess the suitability of workflow in general and how they might use these features to make an informed choice about which workflow system would be a good choice for their particular application.", "author" : [ { "dropping-particle" : "", "family" : "DEELMAN", "given" : "Ewa", "non-dropping-particle" : "", "parse-names" : false, "suffix" : "" }, { "dropping-particle" : "", "family" : "GANNON", "given" : "Dennis", "non-dropping-particle" : "", "parse-names" : false, "suffix" : "" }, { "dropping-particle" : "", "family" : "SHIELDS", "given" : "Matthew", "non-dropping-particle" : "", "parse-names" : false, "suffix" : "" }, { "dropping-particle" : "", "family" : "TAYLOR", "given" : "Ian", "non-dropping-particle" : "", "parse-names" : false, "suffix" : "" } ], "container-title" : "FGCS. Future generations computer systems", "id" : "ITEM-1", "issue" : "5", "issued" : { "date-parts" : [ [ "0" ] ] }, "language" : "eng", "page" : "528-540", "publisher" : "Elsevier", "title" : "Workflows and e-Science : An overview of workflow system features and capabilities", "type" : "article-journal", "volume" : "25" }, "uris" : [ "http://www.mendeley.com/documents/?uuid=9a9f2abd-cabe-49fb-925f-3d95592e6033" ] } ], "mendeley" : { "formattedCitation" : "[5]", "plainTextFormattedCitation" : "[5]", "previouslyFormattedCitation" : "[5]" }, "properties" : { "noteIndex" : 0 }, "schema" : "https://github.com/citation-style-language/schema/raw/master/csl-citation.json" }</w:instrText>
      </w:r>
      <w:r w:rsidR="008E41C7">
        <w:fldChar w:fldCharType="separate"/>
      </w:r>
      <w:r w:rsidR="00DD2CA5" w:rsidRPr="00B4141B">
        <w:rPr>
          <w:noProof/>
          <w:lang w:val="en-US"/>
        </w:rPr>
        <w:t>[5]</w:t>
      </w:r>
      <w:r w:rsidR="008E41C7">
        <w:fldChar w:fldCharType="end"/>
      </w:r>
      <w:ins w:id="11" w:author="Gleb Radchenko" w:date="2016-02-18T17:29:00Z">
        <w:r w:rsidR="00CC2B7A" w:rsidRPr="00B4141B">
          <w:rPr>
            <w:lang w:val="en-US"/>
          </w:rPr>
          <w:t>.</w:t>
        </w:r>
      </w:ins>
      <w:r w:rsidR="00536337" w:rsidRPr="00B4141B">
        <w:rPr>
          <w:lang w:val="en-US"/>
        </w:rPr>
        <w:t xml:space="preserve"> Nodes </w:t>
      </w:r>
      <w:ins w:id="12" w:author="Gleb Radchenko" w:date="2016-02-18T17:29:00Z">
        <w:r w:rsidR="00CC2B7A" w:rsidRPr="00B4141B">
          <w:rPr>
            <w:lang w:val="en-US"/>
          </w:rPr>
          <w:t xml:space="preserve">of such workflows represents </w:t>
        </w:r>
      </w:ins>
      <w:r w:rsidR="00536337" w:rsidRPr="00B4141B">
        <w:rPr>
          <w:lang w:val="en-US"/>
        </w:rPr>
        <w:t xml:space="preserve">separate tasks implemented by individual services, and the edges define the </w:t>
      </w:r>
      <w:ins w:id="13" w:author="Gleb Radchenko" w:date="2016-02-18T17:29:00Z">
        <w:r w:rsidR="00CC2B7A" w:rsidRPr="00B4141B">
          <w:rPr>
            <w:lang w:val="en-US"/>
          </w:rPr>
          <w:t xml:space="preserve">data or control </w:t>
        </w:r>
      </w:ins>
      <w:r w:rsidR="00536337" w:rsidRPr="00B4141B">
        <w:rPr>
          <w:lang w:val="en-US"/>
        </w:rPr>
        <w:t xml:space="preserve">flow. </w:t>
      </w:r>
      <w:ins w:id="14" w:author="Gleb Radchenko" w:date="2016-02-18T17:32:00Z">
        <w:r w:rsidR="00D06E5E" w:rsidRPr="00205F36">
          <w:rPr>
            <w:lang w:val="en-US"/>
            <w:rPrChange w:id="15" w:author="Gleb Radchenko" w:date="2016-02-18T18:03:00Z">
              <w:rPr/>
            </w:rPrChange>
          </w:rPr>
          <w:t>I</w:t>
        </w:r>
      </w:ins>
      <w:ins w:id="16" w:author="Gleb Radchenko" w:date="2016-02-18T17:31:00Z">
        <w:r w:rsidR="00D06E5E" w:rsidRPr="00205F36">
          <w:rPr>
            <w:lang w:val="en-US"/>
            <w:rPrChange w:id="17" w:author="Gleb Radchenko" w:date="2016-02-18T18:03:00Z">
              <w:rPr/>
            </w:rPrChange>
          </w:rPr>
          <w:t>n this paper</w:t>
        </w:r>
      </w:ins>
      <w:ins w:id="18" w:author="Gleb Radchenko" w:date="2016-02-18T17:32:00Z">
        <w:r w:rsidR="00D06E5E" w:rsidRPr="00205F36">
          <w:rPr>
            <w:lang w:val="en-US"/>
            <w:rPrChange w:id="19" w:author="Gleb Radchenko" w:date="2016-02-18T18:03:00Z">
              <w:rPr/>
            </w:rPrChange>
          </w:rPr>
          <w:t>, under the “Problem Solving Environment”</w:t>
        </w:r>
      </w:ins>
      <w:ins w:id="20" w:author="Gleb Radchenko" w:date="2016-02-18T17:31:00Z">
        <w:r w:rsidR="00D06E5E" w:rsidRPr="00205F36">
          <w:rPr>
            <w:lang w:val="en-US"/>
            <w:rPrChange w:id="21" w:author="Gleb Radchenko" w:date="2016-02-18T18:03:00Z">
              <w:rPr/>
            </w:rPrChange>
          </w:rPr>
          <w:t xml:space="preserve"> </w:t>
        </w:r>
      </w:ins>
      <w:ins w:id="22" w:author="Gleb Radchenko" w:date="2016-02-18T17:32:00Z">
        <w:r w:rsidR="00D06E5E" w:rsidRPr="00205F36">
          <w:rPr>
            <w:lang w:val="en-US"/>
            <w:rPrChange w:id="23" w:author="Gleb Radchenko" w:date="2016-02-18T18:03:00Z">
              <w:rPr/>
            </w:rPrChange>
          </w:rPr>
          <w:t xml:space="preserve">term </w:t>
        </w:r>
      </w:ins>
      <w:ins w:id="24" w:author="Gleb Radchenko" w:date="2016-02-18T17:31:00Z">
        <w:r w:rsidR="00D06E5E" w:rsidRPr="00205F36">
          <w:rPr>
            <w:lang w:val="en-US"/>
            <w:rPrChange w:id="25" w:author="Gleb Radchenko" w:date="2016-02-18T18:03:00Z">
              <w:rPr/>
            </w:rPrChange>
          </w:rPr>
          <w:t xml:space="preserve">we would </w:t>
        </w:r>
      </w:ins>
      <w:ins w:id="26" w:author="Gleb Radchenko" w:date="2016-02-18T17:32:00Z">
        <w:r w:rsidR="00D06E5E" w:rsidRPr="00205F36">
          <w:rPr>
            <w:lang w:val="en-US"/>
            <w:rPrChange w:id="27" w:author="Gleb Radchenko" w:date="2016-02-18T18:03:00Z">
              <w:rPr/>
            </w:rPrChange>
          </w:rPr>
          <w:t xml:space="preserve">understand </w:t>
        </w:r>
      </w:ins>
      <w:ins w:id="28" w:author="Gleb Radchenko" w:date="2016-02-18T17:31:00Z">
        <w:r w:rsidR="00D06E5E" w:rsidRPr="00205F36">
          <w:rPr>
            <w:lang w:val="en-US"/>
            <w:rPrChange w:id="29" w:author="Gleb Radchenko" w:date="2016-02-18T18:03:00Z">
              <w:rPr/>
            </w:rPrChange>
          </w:rPr>
          <w:t>a set of services, software and middleware focused on the implementation of workflows</w:t>
        </w:r>
      </w:ins>
      <w:ins w:id="30" w:author="Gleb Radchenko" w:date="2016-02-18T17:33:00Z">
        <w:r w:rsidR="00D06E5E" w:rsidRPr="00205F36">
          <w:rPr>
            <w:lang w:val="en-US"/>
            <w:rPrChange w:id="31" w:author="Gleb Radchenko" w:date="2016-02-18T18:03:00Z">
              <w:rPr/>
            </w:rPrChange>
          </w:rPr>
          <w:t xml:space="preserve"> to solve e-Science problems in</w:t>
        </w:r>
      </w:ins>
      <w:ins w:id="32" w:author="Gleb Radchenko" w:date="2016-02-18T17:31:00Z">
        <w:r w:rsidR="00D06E5E" w:rsidRPr="00205F36">
          <w:rPr>
            <w:lang w:val="en-US"/>
            <w:rPrChange w:id="33" w:author="Gleb Radchenko" w:date="2016-02-18T18:03:00Z">
              <w:rPr/>
            </w:rPrChange>
          </w:rPr>
          <w:t xml:space="preserve"> a specific problem domain</w:t>
        </w:r>
      </w:ins>
      <w:ins w:id="34" w:author="Gleb Radchenko" w:date="2016-02-18T17:33:00Z">
        <w:r w:rsidR="00D06E5E" w:rsidRPr="00205F36">
          <w:rPr>
            <w:lang w:val="en-US"/>
            <w:rPrChange w:id="35" w:author="Gleb Radchenko" w:date="2016-02-18T18:03:00Z">
              <w:rPr/>
            </w:rPrChange>
          </w:rPr>
          <w:t xml:space="preserve">, using resources of </w:t>
        </w:r>
      </w:ins>
      <w:ins w:id="36" w:author="Gleb Radchenko" w:date="2016-02-18T17:34:00Z">
        <w:r w:rsidR="00D06E5E" w:rsidRPr="00205F36">
          <w:rPr>
            <w:lang w:val="en-US"/>
            <w:rPrChange w:id="37" w:author="Gleb Radchenko" w:date="2016-02-18T18:03:00Z">
              <w:rPr/>
            </w:rPrChange>
          </w:rPr>
          <w:t>cloud computing system </w:t>
        </w:r>
      </w:ins>
      <w:ins w:id="38" w:author="Gleb Radchenko" w:date="2016-02-18T17:31:00Z">
        <w:r w:rsidR="00D06E5E">
          <w:fldChar w:fldCharType="begin" w:fldLock="1"/>
        </w:r>
      </w:ins>
      <w:r w:rsidR="00BD00DA">
        <w:rPr>
          <w:lang w:val="en-US"/>
        </w:rPr>
        <w:instrText>ADDIN CSL_CITATION { "citationItems" : [ { "id" : "ITEM-1", "itemData" : { "ISBN" : "9783893368297", "abstract" : "Nowadays many planners in Grid environment support scheduling are based on a workflow. However, none of currently existing tools uses additional information concerning specifics of a problem area and the representation of a workflow. This paper describes a scheduling algorithm and architecture of a CAEBeans resources broker. It considers the above aspects as well as utilises resource reservation, thus managing hardware, software and licenses. This broker can be used for an effective search of resources in problem-oriented grid environments. The CAEBeans Broker is implemented in Java as a UNICORE service. This approach involves component independence from a computing platform and provides full information about a current state of a service, and supports secure and reliable performance, lifetime management, dispatch change notifications, management policy of access to the resources and access control certificates.", "author" : [ { "dropping-particle" : "", "family" : "Shamakina", "given" : "Anastasia", "non-dropping-particle" : "", "parse-names" : false, "suffix" : "" } ], "container-title" : "UNICORE Summit 2012, Proceedings", "id" : "ITEM-1", "issued" : { "date-parts" : [ [ "2012" ] ] }, "page" : "67-75", "title" : "Brokering service for supporting problem-oriented grid environments", "type" : "article-journal", "volume" : "15" }, "uris" : [ "http://www.mendeley.com/documents/?uuid=1350b5c0-0193-42f6-9187-e936fe535c4e" ] } ], "mendeley" : { "formattedCitation" : "[6]", "plainTextFormattedCitation" : "[6]", "previouslyFormattedCitation" : "[6]" }, "properties" : { "noteIndex" : 0 }, "schema" : "https://github.com/citation-style-language/schema/raw/master/csl-citation.json" }</w:instrText>
      </w:r>
      <w:ins w:id="39" w:author="Gleb Radchenko" w:date="2016-02-18T17:31:00Z">
        <w:r w:rsidR="00D06E5E">
          <w:fldChar w:fldCharType="separate"/>
        </w:r>
        <w:r w:rsidR="00D06E5E" w:rsidRPr="00205F36">
          <w:rPr>
            <w:noProof/>
            <w:lang w:val="en-US"/>
            <w:rPrChange w:id="40" w:author="Gleb Radchenko" w:date="2016-02-18T18:03:00Z">
              <w:rPr>
                <w:noProof/>
              </w:rPr>
            </w:rPrChange>
          </w:rPr>
          <w:t>[6]</w:t>
        </w:r>
        <w:r w:rsidR="00D06E5E">
          <w:fldChar w:fldCharType="end"/>
        </w:r>
      </w:ins>
      <w:ins w:id="41" w:author="Gleb Radchenko" w:date="2016-02-18T17:34:00Z">
        <w:r w:rsidR="00D06E5E" w:rsidRPr="00205F36">
          <w:rPr>
            <w:lang w:val="en-US"/>
            <w:rPrChange w:id="42" w:author="Gleb Radchenko" w:date="2016-02-18T18:03:00Z">
              <w:rPr/>
            </w:rPrChange>
          </w:rPr>
          <w:t>.</w:t>
        </w:r>
      </w:ins>
    </w:p>
    <w:p w14:paraId="5D2D76E8" w14:textId="6A0F098B" w:rsidR="00205F36" w:rsidRDefault="00205F36" w:rsidP="00536337">
      <w:pPr>
        <w:pStyle w:val="a3"/>
        <w:spacing w:after="0" w:line="240" w:lineRule="auto"/>
        <w:ind w:firstLine="425"/>
        <w:rPr>
          <w:ins w:id="43" w:author="Gleb Radchenko" w:date="2016-02-18T18:04:00Z"/>
        </w:rPr>
      </w:pPr>
      <w:ins w:id="44" w:author="Gleb Radchenko" w:date="2016-02-18T18:03:00Z">
        <w:r>
          <w:t>W</w:t>
        </w:r>
        <w:r w:rsidRPr="00B4141B">
          <w:t xml:space="preserve">ithin a problem </w:t>
        </w:r>
        <w:r>
          <w:t>domain of PSE, a set of tasks, forming the workflow,</w:t>
        </w:r>
        <w:r w:rsidRPr="00B4141B">
          <w:t xml:space="preserve"> </w:t>
        </w:r>
        <w:r>
          <w:t>is predetermined. Those</w:t>
        </w:r>
        <w:r w:rsidRPr="00B4141B">
          <w:t xml:space="preserve"> </w:t>
        </w:r>
        <w:r>
          <w:t>t</w:t>
        </w:r>
        <w:r w:rsidRPr="00B4141B">
          <w:t>asks can be grouped into a finite set of classes. Task class is a set of tasks that have the same semantics and the same set of input parameters and output data.</w:t>
        </w:r>
        <w:r>
          <w:t xml:space="preserve"> </w:t>
        </w:r>
      </w:ins>
      <w:ins w:id="45" w:author="Gleb Radchenko" w:date="2016-02-18T18:04:00Z">
        <w:r w:rsidRPr="00205F36">
          <w:t>On the one hand, this imposes restrictions on the class of pro</w:t>
        </w:r>
        <w:r>
          <w:t>blems that can be solved using the PSE</w:t>
        </w:r>
        <w:r w:rsidRPr="00205F36">
          <w:t xml:space="preserve">. On the other hand, such restriction allows </w:t>
        </w:r>
        <w:r>
          <w:t xml:space="preserve">to use a domain-specific </w:t>
        </w:r>
        <w:r w:rsidRPr="00205F36">
          <w:t>informati</w:t>
        </w:r>
        <w:r>
          <w:t>on</w:t>
        </w:r>
      </w:ins>
      <w:ins w:id="46" w:author="Gleb Radchenko" w:date="2016-02-18T18:05:00Z">
        <w:r>
          <w:t xml:space="preserve"> (such as task execution time on one processor core, scalability limits, and the amount of generated data)</w:t>
        </w:r>
      </w:ins>
      <w:ins w:id="47" w:author="Gleb Radchenko" w:date="2016-02-18T18:04:00Z">
        <w:r>
          <w:t xml:space="preserve"> </w:t>
        </w:r>
      </w:ins>
      <w:ins w:id="48" w:author="Gleb Radchenko" w:date="2016-02-18T18:05:00Z">
        <w:r w:rsidR="00C06A8A">
          <w:t xml:space="preserve">during resources allocation and scheduling, </w:t>
        </w:r>
      </w:ins>
      <w:ins w:id="49" w:author="Gleb Radchenko" w:date="2016-02-18T18:04:00Z">
        <w:r w:rsidRPr="00205F36">
          <w:t>increasing the efficiency of use of available computational resources.</w:t>
        </w:r>
      </w:ins>
    </w:p>
    <w:p w14:paraId="122CB249" w14:textId="66372A61" w:rsidR="00F4559F" w:rsidRDefault="00C06A8A" w:rsidP="003E70F3">
      <w:pPr>
        <w:pStyle w:val="a3"/>
        <w:spacing w:after="0" w:line="240" w:lineRule="auto"/>
        <w:ind w:firstLine="425"/>
      </w:pPr>
      <w:ins w:id="50" w:author="Gleb Radchenko" w:date="2016-02-18T18:06:00Z">
        <w:r>
          <w:t>So, i</w:t>
        </w:r>
      </w:ins>
      <w:r w:rsidR="00536337" w:rsidRPr="004F62D1">
        <w:t>n order to increase efficiency of distributed problem-oriented computer environments it is feasible to use problem-oriented task scheduling methods that use domain-specific information in order to predict computational attributes of a particular workflow.</w:t>
      </w:r>
    </w:p>
    <w:p w14:paraId="300CA7B1" w14:textId="7EB27EDD" w:rsidR="00ED4C82" w:rsidRDefault="00C06A8A" w:rsidP="003E70F3">
      <w:pPr>
        <w:pStyle w:val="a3"/>
        <w:spacing w:after="0" w:line="240" w:lineRule="auto"/>
        <w:ind w:firstLine="425"/>
      </w:pPr>
      <w:ins w:id="51" w:author="Gleb Radchenko" w:date="2016-02-18T18:07:00Z">
        <w:r>
          <w:lastRenderedPageBreak/>
          <w:t>The main goal of the research</w:t>
        </w:r>
      </w:ins>
      <w:ins w:id="52" w:author="Gleb Radchenko" w:date="2016-02-18T18:44:00Z">
        <w:r w:rsidR="00E9503E" w:rsidRPr="00DB700E">
          <w:t xml:space="preserve"> </w:t>
        </w:r>
        <w:r w:rsidR="00E9503E">
          <w:t xml:space="preserve">is to develop a scheduling algorithm for </w:t>
        </w:r>
      </w:ins>
      <w:ins w:id="53" w:author="Gleb Radchenko" w:date="2016-02-18T18:47:00Z">
        <w:r w:rsidR="00DB700E">
          <w:t xml:space="preserve">a </w:t>
        </w:r>
      </w:ins>
      <w:ins w:id="54" w:author="Gleb Radchenko" w:date="2016-02-18T18:46:00Z">
        <w:r w:rsidR="00E9503E">
          <w:t>workflow-</w:t>
        </w:r>
      </w:ins>
      <w:ins w:id="55" w:author="Gleb Radchenko" w:date="2016-02-18T18:44:00Z">
        <w:r w:rsidR="00E9503E">
          <w:t>based problem</w:t>
        </w:r>
        <w:r w:rsidR="00DB700E">
          <w:t>-solving environment</w:t>
        </w:r>
        <w:r w:rsidR="00E9503E">
          <w:t xml:space="preserve">, </w:t>
        </w:r>
      </w:ins>
      <w:ins w:id="56" w:author="Gleb Radchenko" w:date="2016-02-18T18:49:00Z">
        <w:r w:rsidR="00A85B3D">
          <w:t>which</w:t>
        </w:r>
      </w:ins>
      <w:ins w:id="57" w:author="Gleb Radchenko" w:date="2016-02-18T18:45:00Z">
        <w:r w:rsidR="00E9503E">
          <w:t xml:space="preserve"> would effectively use a</w:t>
        </w:r>
      </w:ins>
      <w:ins w:id="58" w:author="Gleb Radchenko" w:date="2016-02-18T18:46:00Z">
        <w:r w:rsidR="00E9503E">
          <w:t xml:space="preserve"> </w:t>
        </w:r>
      </w:ins>
      <w:ins w:id="59" w:author="Gleb Radchenko" w:date="2016-02-18T18:45:00Z">
        <w:r w:rsidR="00E9503E">
          <w:t xml:space="preserve">domain-specific </w:t>
        </w:r>
        <w:r w:rsidR="00E9503E" w:rsidRPr="00205F36">
          <w:t>informati</w:t>
        </w:r>
        <w:r w:rsidR="00E9503E">
          <w:t>on (such as task execution time, scalability limits, and the amount of data</w:t>
        </w:r>
      </w:ins>
      <w:ins w:id="60" w:author="Gleb Radchenko" w:date="2016-02-18T18:47:00Z">
        <w:r w:rsidR="00E9503E">
          <w:t xml:space="preserve"> transfer</w:t>
        </w:r>
      </w:ins>
      <w:ins w:id="61" w:author="Gleb Radchenko" w:date="2016-02-18T18:45:00Z">
        <w:r w:rsidR="00E9503E">
          <w:t>)</w:t>
        </w:r>
      </w:ins>
      <w:ins w:id="62" w:author="Gleb Radchenko" w:date="2016-02-18T18:47:00Z">
        <w:r w:rsidR="00DB700E">
          <w:t xml:space="preserve"> for prediction </w:t>
        </w:r>
      </w:ins>
      <w:ins w:id="63" w:author="Gleb Radchenko" w:date="2016-02-18T18:48:00Z">
        <w:r w:rsidR="00DB700E">
          <w:t xml:space="preserve">of </w:t>
        </w:r>
      </w:ins>
      <w:ins w:id="64" w:author="Gleb Radchenko" w:date="2016-02-18T18:47:00Z">
        <w:r w:rsidR="00DB700E">
          <w:t xml:space="preserve">cloud </w:t>
        </w:r>
      </w:ins>
      <w:ins w:id="65" w:author="Gleb Radchenko" w:date="2016-02-18T18:48:00Z">
        <w:r w:rsidR="00DB700E">
          <w:t xml:space="preserve">computing </w:t>
        </w:r>
      </w:ins>
      <w:ins w:id="66" w:author="Gleb Radchenko" w:date="2016-02-18T18:47:00Z">
        <w:r w:rsidR="00DB700E">
          <w:t>environment</w:t>
        </w:r>
      </w:ins>
      <w:ins w:id="67" w:author="Gleb Radchenko" w:date="2016-02-18T18:48:00Z">
        <w:r w:rsidR="00DB700E">
          <w:t xml:space="preserve"> resources load</w:t>
        </w:r>
      </w:ins>
      <w:r w:rsidR="00ED4C82" w:rsidRPr="00ED4C82">
        <w:t>.</w:t>
      </w:r>
    </w:p>
    <w:p w14:paraId="3EC87AF5" w14:textId="77777777" w:rsidR="0074504D" w:rsidRDefault="00EF4D33" w:rsidP="00B92659">
      <w:pPr>
        <w:pStyle w:val="a3"/>
        <w:spacing w:after="0" w:line="240" w:lineRule="auto"/>
        <w:ind w:firstLine="425"/>
      </w:pPr>
      <w:r w:rsidRPr="00DB700E">
        <w:rPr>
          <w:highlight w:val="red"/>
        </w:rPr>
        <w:t>This paper is organized as follows. In section II we present the concept and the basic idea of scheduling applications in cloud environments. In section III we describe the results of the analysis of existing algorithms of resource scheduling. In section IV we describe HEFT and PO-HEFT cloud scheduling algorithms complete with a mathematical task model. In section V we describe the implementation of PO-HEFT algorithm in CloudSim cloud environment simulation package. In section VI we describe the results of benchmarking PO-HEFT against CloudSim's built-in scheduling algorithm. In section VII we summarize the results of our research and give further research directions</w:t>
      </w:r>
      <w:r w:rsidR="0074504D" w:rsidRPr="00DB700E">
        <w:rPr>
          <w:highlight w:val="red"/>
        </w:rPr>
        <w:t>.</w:t>
      </w:r>
    </w:p>
    <w:p w14:paraId="2C21E491" w14:textId="77777777" w:rsidR="0074504D" w:rsidRDefault="00603B11" w:rsidP="0074504D">
      <w:pPr>
        <w:pStyle w:val="1"/>
      </w:pPr>
      <w:r w:rsidRPr="00B160EB">
        <w:t>scheduling applications in cloud environments</w:t>
      </w:r>
    </w:p>
    <w:p w14:paraId="2B4A672B" w14:textId="77777777" w:rsidR="00673B25" w:rsidRPr="00F044F2" w:rsidRDefault="00673B25" w:rsidP="00AD428F">
      <w:pPr>
        <w:ind w:firstLine="216"/>
        <w:jc w:val="both"/>
        <w:rPr>
          <w:spacing w:val="-1"/>
        </w:rPr>
      </w:pPr>
      <w:r w:rsidRPr="00F044F2">
        <w:rPr>
          <w:spacing w:val="-1"/>
        </w:rPr>
        <w:t>Analysis of the main trends in resource scheduling research in distributed problem-oriented environments shows that the theme of the problem-oriented scheduling and prediction of environment load is an urgent task.</w:t>
      </w:r>
    </w:p>
    <w:p w14:paraId="3BFAFA63" w14:textId="402BCFA2" w:rsidR="00151DD9" w:rsidRPr="00FD75DD" w:rsidRDefault="00673B25" w:rsidP="00151DD9">
      <w:pPr>
        <w:pStyle w:val="a3"/>
        <w:spacing w:after="0"/>
        <w:ind w:firstLine="289"/>
      </w:pPr>
      <w:r w:rsidRPr="00F044F2">
        <w:t>In the cloud computer data centers Holistic Model for Resource Representation is used in virtualized cloud computing data</w:t>
      </w:r>
      <w:r w:rsidR="00E36F57" w:rsidRPr="00F044F2">
        <w:t xml:space="preserve"> </w:t>
      </w:r>
      <w:r w:rsidR="00E36F57" w:rsidRPr="00F044F2">
        <w:fldChar w:fldCharType="begin" w:fldLock="1"/>
      </w:r>
      <w:r w:rsidR="00BD00DA">
        <w:instrText>ADDIN CSL_CITATION { "citationItems" : [ { "id" : "ITEM-1", "itemData" : { "DOI" : "10.1109/CloudCom.2013.84", "ISBN" : "978-0-7695-5095-4", "ISSN" : "23302194", "abstract" : "Management and optimization of cloud infrastructures combine multiple challenges. The optimization of data centers targets such objectives as performance, reliability, energy consumption, and security. To achieve these goals, multiple actions can be taken, for example, task and virtual machine allocation or infrastructure management. In this work we propose a model for representation of computing, memory, storage, and communication resources in cloud computing data centers. This model is relevant for the characterization of cloud applications, virtual machines, as well as physical servers. The performance evaluation and validation of the proposed model is carried out using the Green Cloud simulator. The obtained results show good agreement with the design objectives and confirm validity of the assumptions. \u00a9 2013 IEEE.", "author" : [ { "dropping-particle" : "", "family" : "Guzek", "given" : "Mateusz", "non-dropping-particle" : "", "parse-names" : false, "suffix" : "" }, { "dropping-particle" : "", "family" : "Kliazovich", "given" : "Dzmitry", "non-dropping-particle" : "", "parse-names" : false, "suffix" : "" }, { "dropping-particle" : "", "family" : "Bouvry", "given" : "Pascal", "non-dropping-particle" : "", "parse-names" : false, "suffix" : "" } ], "container-title" : "IEEE International Conference on Cloud Computing Technology and Science (CloudCom)", "id" : "ITEM-1", "issued" : { "date-parts" : [ [ "2013" ] ] }, "page" : "590-598", "title" : "A Holistic Model for Resource Representation in Virtualized Cloud Computing Data Centers", "type" : "article-journal" }, "uris" : [ "http://www.mendeley.com/documents/?uuid=de33bb62-6b39-451c-8dbb-ce557c6a1153" ] } ], "mendeley" : { "formattedCitation" : "[7]", "plainTextFormattedCitation" : "[7]", "previouslyFormattedCitation" : "[7]" }, "properties" : { "noteIndex" : 0 }, "schema" : "https://github.com/citation-style-language/schema/raw/master/csl-citation.json" }</w:instrText>
      </w:r>
      <w:r w:rsidR="00E36F57" w:rsidRPr="00F044F2">
        <w:fldChar w:fldCharType="separate"/>
      </w:r>
      <w:r w:rsidR="00DD2CA5" w:rsidRPr="00F044F2">
        <w:rPr>
          <w:noProof/>
        </w:rPr>
        <w:t>[7]</w:t>
      </w:r>
      <w:r w:rsidR="00E36F57" w:rsidRPr="00F044F2">
        <w:fldChar w:fldCharType="end"/>
      </w:r>
      <w:r w:rsidRPr="00F044F2">
        <w:t>. This model is designed to represent physical resources, virtual machines, and applications in cloud computing environments. The model can be applied to represent cloud applications, VMs, and physical hosts. Each of these entities is described by multiple resources: computing, memory, storage, and networking. The model  is scalable, as it does not increase the simulation time and creates a limited memory overhead of less than 10%</w:t>
      </w:r>
      <w:bookmarkStart w:id="68" w:name="_GoBack"/>
      <w:bookmarkEnd w:id="68"/>
      <w:r w:rsidR="00AF37BF" w:rsidRPr="00F044F2">
        <w:t xml:space="preserve"> with the respect to the Simple model</w:t>
      </w:r>
      <w:r w:rsidRPr="00FD75DD">
        <w:t xml:space="preserve">. </w:t>
      </w:r>
      <w:r w:rsidR="004B21A7" w:rsidRPr="00FD75DD">
        <w:t xml:space="preserve">This additional memory is required for the creation a separate objects for each resource demand and provision. </w:t>
      </w:r>
      <w:r w:rsidRPr="00FD75DD">
        <w:t>A holistic model increases the precision of simulations and enables a number of new simulation scenarios focused on heterogeneity of the hardware resources and virtualization</w:t>
      </w:r>
      <w:r w:rsidR="00AF37BF" w:rsidRPr="00F044F2">
        <w:t>.</w:t>
      </w:r>
      <w:r w:rsidR="00AD428F" w:rsidRPr="00F044F2">
        <w:t> </w:t>
      </w:r>
      <w:r w:rsidR="00151DD9" w:rsidRPr="00F044F2">
        <w:t>The model distinguishes between computing, memory, storage, and networking types of resources. However, the model can easily scale to include other types of resources as well, e.g., additional GPGPU units.</w:t>
      </w:r>
    </w:p>
    <w:p w14:paraId="0FF29E7C" w14:textId="0DFF00E8" w:rsidR="00FC2AAB" w:rsidRDefault="00867374" w:rsidP="00151DD9">
      <w:pPr>
        <w:pStyle w:val="a3"/>
        <w:spacing w:after="0"/>
        <w:ind w:firstLine="289"/>
      </w:pPr>
      <w:r w:rsidRPr="00F044F2">
        <w:rPr>
          <w:rFonts w:eastAsiaTheme="minorHAnsi"/>
        </w:rPr>
        <w:t xml:space="preserve">New cloud-related techniques for resource virtualization and sharing and the corresponding service level agreements call for new optimization models and solutions. </w:t>
      </w:r>
      <w:r w:rsidR="00794F77" w:rsidRPr="00F044F2">
        <w:rPr>
          <w:rFonts w:eastAsiaTheme="minorHAnsi"/>
        </w:rPr>
        <w:t>Computational Intelligence</w:t>
      </w:r>
      <w:r w:rsidR="00794F77" w:rsidRPr="00F044F2">
        <w:t xml:space="preserve"> proves to be applicable to multiple resource management problems</w:t>
      </w:r>
      <w:r w:rsidR="00393433" w:rsidRPr="00FD75DD">
        <w:t xml:space="preserve"> </w:t>
      </w:r>
      <w:r w:rsidR="00794F77" w:rsidRPr="00FD75DD">
        <w:t xml:space="preserve">that exist at all layers of </w:t>
      </w:r>
      <w:r w:rsidR="00DC24A6" w:rsidRPr="00FD75DD">
        <w:t>Cloud computing</w:t>
      </w:r>
      <w:r w:rsidRPr="00FD75DD">
        <w:t>. Standard optimization objectives for scheduling are to minimize makespan and cost, but additional objectives may include optimization of energy consumption or communications. Solutions to this multi-objective optimization problem include but are</w:t>
      </w:r>
      <w:r w:rsidRPr="00F044F2">
        <w:t xml:space="preserve"> not limited to:</w:t>
      </w:r>
      <w:r w:rsidR="00FE06D0" w:rsidRPr="00F044F2">
        <w:t xml:space="preserve"> </w:t>
      </w:r>
      <w:r w:rsidRPr="00F044F2">
        <w:t>Improved Differential Evolutionary Algorithm combined with the Taguchi method, Multi-Objective Evolutionary Algorithm based on NSGA-II, Case</w:t>
      </w:r>
      <w:r>
        <w:t xml:space="preserve"> Library and Pareto Solution based hybrid GA </w:t>
      </w:r>
      <w:r w:rsidR="00FC2AAB">
        <w:t xml:space="preserve">Particle Swarm Optimization, </w:t>
      </w:r>
      <w:r>
        <w:t xml:space="preserve">Auction-Based Biobjective Scheduling Strategy etc. </w:t>
      </w:r>
      <w:r w:rsidR="00393433">
        <w:fldChar w:fldCharType="begin" w:fldLock="1"/>
      </w:r>
      <w:r w:rsidR="00BD00DA">
        <w:instrText>ADDIN CSL_CITATION { "citationItems" : [ { "id" : "ITEM-1", "itemData" : { "author" : [ { "dropping-particle" : "", "family" : "Bouvry", "given" : "Pascal", "non-dropping-particle" : "", "parse-names" : false, "suffix" : "" }, { "dropping-particle" : "", "family" : "Service", "given" : "B", "non-dropping-particle" : "", "parse-names" : false, "suffix" : "" } ], "id" : "ITEM-1", "issue" : "may", "issued" : { "date-parts" : [ [ "2015" ] ] }, "page" : "53-67", "title" : "Review Article A Survey of Evolutionary Computation for Resource Management of Processing in Cloud Computing", "type" : "article-journal" }, "uris" : [ "http://www.mendeley.com/documents/?uuid=b3d961a8-8bae-4a8c-8d74-5191f780456c" ] }, { "id" : "ITEM-2",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"ITEM-2", "issued" : { "date-parts" : [ [ "2015" ] ] }, "page" : "35-48", "title" : "CCIS 495 - Research on Workflow Scheduling Algorithms in the Cloud", "type" : "article-journal", "volume" : "495" }, "uris" : [ "http://www.mendeley.com/documents/?uuid=abbaee19-145d-45ca-922a-a1a37493c529" ] } ], "mendeley" : { "formattedCitation" : "[8], [9]", "manualFormatting" : "[2]", "plainTextFormattedCitation" : "[8], [9]", "previouslyFormattedCitation" : "[8], [9]" }, "properties" : { "noteIndex" : 0 }, "schema" : "https://github.com/citation-style-language/schema/raw/master/csl-citation.json" }</w:instrText>
      </w:r>
      <w:r w:rsidR="00393433">
        <w:fldChar w:fldCharType="separate"/>
      </w:r>
      <w:r w:rsidR="00393433" w:rsidRPr="00393433">
        <w:rPr>
          <w:noProof/>
        </w:rPr>
        <w:t>[2]</w:t>
      </w:r>
      <w:r w:rsidR="00393433">
        <w:fldChar w:fldCharType="end"/>
      </w:r>
      <w:r w:rsidR="00794F77">
        <w:t xml:space="preserve">. </w:t>
      </w:r>
      <w:r w:rsidR="00FC2AAB" w:rsidRPr="00FC2AAB">
        <w:t xml:space="preserve">The main </w:t>
      </w:r>
      <w:r w:rsidR="00FC2AAB" w:rsidRPr="00FC2AAB">
        <w:lastRenderedPageBreak/>
        <w:t>drawback of mentioned algorithms is the fact that they do not use information about previous executions.</w:t>
      </w:r>
    </w:p>
    <w:p w14:paraId="69B6C287" w14:textId="07F7120F" w:rsidR="00834D7C" w:rsidRDefault="00B92659" w:rsidP="00FC2AAB">
      <w:pPr>
        <w:pStyle w:val="a3"/>
        <w:spacing w:after="0" w:line="240" w:lineRule="auto"/>
        <w:ind w:firstLine="289"/>
      </w:pPr>
      <w:r>
        <w:t>The main reason that traditional cluster and grid resource allocation approaches fail to provide efficient performance in clouds is that most of cloud applications require availability of communication resources for information exchange between tasks, with databases or the end users</w:t>
      </w:r>
      <w:r w:rsidR="00E36F57">
        <w:t xml:space="preserve"> </w:t>
      </w:r>
      <w:r w:rsidR="00E36F57">
        <w:fldChar w:fldCharType="begin" w:fldLock="1"/>
      </w:r>
      <w:r w:rsidR="00BD00DA">
        <w:instrText>ADDIN CSL_CITATION { "citationItems" : [ { "id" : "ITEM-1", "itemData" : { "DOI" : "10.1007/s10723-015-9337-8", "ISSN" : "15707873", "author" : [ { "dropping-particle" : "", "family" : "Kliazovich", "given" : "Dzmitry", "non-dropping-particle" : "", "parse-names" : false, "suffix" : "" }, { "dropping-particle" : "", "family" : "Pecero", "given" : "Johnatan E.", "non-dropping-particle" : "", "parse-names" : false, "suffix" : "" }, { "dropping-particle" : "", "family" : "Tchernykh", "given" : "Andrei", "non-dropping-particle" : "", "parse-names" : false, "suffix" : "" }, { "dropping-particle" : "", "family" : "Bouvry", "given" : "Pascal", "non-dropping-particle" : "", "parse-names" : false, "suffix" : "" }, { "dropping-particle" : "", "family" : "Khan", "given" : "Samee U.", "non-dropping-particle" : "", "parse-names" : false, "suffix" : "" }, { "dropping-particle" : "", "family" : "Zomaya", "given" : "Albert Y.", "non-dropping-particle" : "", "parse-names" : false, "suffix" : "" } ], "container-title" : "Journal of Grid Computing", "id" : "ITEM-1", "issued" : { "date-parts" : [ [ "2015" ] ] }, "title" : "CA-DAG: Modeling Communication-Aware Applications for Scheduling in Cloud Computing", "type" : "article-journal" }, "uris" : [ "http://www.mendeley.com/documents/?uuid=ae1b0205-a25e-4d7b-8d1d-f584958f16d1" ] } ], "mendeley" : { "formattedCitation" : "[10]", "plainTextFormattedCitation" : "[10]", "previouslyFormattedCitation" : "[10]" }, "properties" : { "noteIndex" : 0 }, "schema" : "https://github.com/citation-style-language/schema/raw/master/csl-citation.json" }</w:instrText>
      </w:r>
      <w:r w:rsidR="00E36F57">
        <w:fldChar w:fldCharType="separate"/>
      </w:r>
      <w:r w:rsidR="00DD2CA5" w:rsidRPr="00DD2CA5">
        <w:rPr>
          <w:noProof/>
        </w:rPr>
        <w:t>[10]</w:t>
      </w:r>
      <w:r w:rsidR="00E36F57">
        <w:fldChar w:fldCharType="end"/>
      </w:r>
      <w:r>
        <w:t xml:space="preserve">. </w:t>
      </w:r>
      <w:r w:rsidR="00834D7C">
        <w:t xml:space="preserve">CA-DAG model for cloud computing applications, which overcomes shortcomings of existing approaches using communication awareness. This </w:t>
      </w:r>
      <w:r w:rsidR="00DC24A6">
        <w:t>model is based on Directed Acyclic Graphs that in addition to computing vertices include separate vertices to represent communications. Such a representation allows making separate resource allocation decisions: assigning  processors to handle computing jobs, and network resources for information transmissions.</w:t>
      </w:r>
      <w:r w:rsidR="00834D7C">
        <w:t xml:space="preserve"> A case study is given and corresponding results indicate that DAG scheduling algorithms designed for single DAG and single machine settings are not well suited for Grid scheduling scenarios, where user run time estimates are available.</w:t>
      </w:r>
    </w:p>
    <w:p w14:paraId="235199D3" w14:textId="5BEB3BD2" w:rsidR="00EE50F2" w:rsidRDefault="00EE50F2" w:rsidP="00FC2AAB">
      <w:pPr>
        <w:pStyle w:val="a3"/>
        <w:spacing w:after="0" w:line="240" w:lineRule="auto"/>
        <w:ind w:firstLine="289"/>
      </w:pPr>
      <w:r>
        <w:t>F</w:t>
      </w:r>
      <w:r w:rsidR="00834D7C">
        <w:t>or practical</w:t>
      </w:r>
      <w:r w:rsidR="0012676A">
        <w:t xml:space="preserve"> </w:t>
      </w:r>
      <w:r w:rsidR="00834D7C">
        <w:t>purposes quite simple scheduler MaxAR</w:t>
      </w:r>
      <w:r w:rsidR="0012676A">
        <w:t xml:space="preserve"> </w:t>
      </w:r>
      <w:r w:rsidR="00834D7C">
        <w:t>with minimal information requirements can provide</w:t>
      </w:r>
      <w:r w:rsidR="0012676A">
        <w:t xml:space="preserve"> </w:t>
      </w:r>
      <w:r w:rsidR="00834D7C">
        <w:t>good performance for multiple workflow</w:t>
      </w:r>
      <w:r w:rsidR="0012676A">
        <w:t xml:space="preserve"> </w:t>
      </w:r>
      <w:r w:rsidR="00834D7C">
        <w:t>scheduling</w:t>
      </w:r>
      <w:r w:rsidR="000F0A48">
        <w:t xml:space="preserve"> </w:t>
      </w:r>
      <w:r w:rsidR="000F0A48">
        <w:fldChar w:fldCharType="begin" w:fldLock="1"/>
      </w:r>
      <w:r w:rsidR="00BD00DA">
        <w:instrText>ADDIN CSL_CITATION { "citationItems" : [ { "id" : "ITEM-1", "itemData" : { "DOI" : "10.1007/s10723-012-9215-6", "ISSN" : "15707873", "abstract" : "In this paper, we present an experimental study of deterministic non-preemptive multiple workflow scheduling strategies on a Grid. We distinguish twenty five strategies depending on the type and amount of information they require. We analyze scheduling strategies that consist of two and four stages: labeling, adaptive allocation, prioritization, and parallel machine scheduling. We apply these strategies in the context of executing the Cybershake, Epigenomics, Genome, Inspiral, LIGO, Montage, and SIPHT workflows applications. In order to provide performance comparison, we performed a joint analysis considering three metrics. A case study is given and corresponding results indicate that well known DAG scheduling algorithms designed for single DAG and single machine settings are not well suited for Grid scheduling scenarios, where user run time estimates are available. We show that the proposed new strategies outperform other strategies in terms of approximation factor, mean critical path waiting time, and critical path slowdown. The robustness of these strategies is also discussed.", "author" : [ { "dropping-particle" : "", "family" : "Hirales-Carbajal", "given" : "Adan", "non-dropping-particle" : "", "parse-names" : false, "suffix" : "" }, { "dropping-particle" : "", "family" : "Tchernykh", "given" : "Andrei", "non-dropping-particle" : "", "parse-names" : false, "suffix" : "" }, { "dropping-particle" : "", "family" : "Yahyapour", "given" : "Ramin", "non-dropping-particle" : "", "parse-names" : false, "suffix" : "" }, { "dropping-particle" : "", "family" : "Gonzalez-Garcia", "given" : "Jose-Luis", "non-dropping-particle" : "", "parse-names" : false, "suffix" : "" }, { "dropping-particle" : "", "family" : "Roblitz", "given" : "Thomas", "non-dropping-particle" : "", "parse-names" : false, "suffix" : "" }, { "dropping-particle" : "", "family" : "Ramirez-Alcaraz", "given" : "Juan Manuel", "non-dropping-particle" : "", "parse-names" : false, "suffix" : "" } ], "container-title" : "Journal of Grid Computing", "id" : "ITEM-1", "issue" : "2", "issued" : { "date-parts" : [ [ "2012" ] ] }, "page" : "325-346", "title" : "Multiple workflow scheduling strategies with user run time estimates on a Grid", "type" : "article-journal", "volume" : "10" }, "uris" : [ "http://www.mendeley.com/documents/?uuid=64435c26-42c3-4f91-8233-a937faf0a128" ] } ], "mendeley" : { "formattedCitation" : "[11]", "plainTextFormattedCitation" : "[11]", "previouslyFormattedCitation" : "[11]" }, "properties" : { "noteIndex" : 0 }, "schema" : "https://github.com/citation-style-language/schema/raw/master/csl-citation.json" }</w:instrText>
      </w:r>
      <w:r w:rsidR="000F0A48">
        <w:fldChar w:fldCharType="separate"/>
      </w:r>
      <w:r w:rsidR="00DD2CA5" w:rsidRPr="00DD2CA5">
        <w:rPr>
          <w:noProof/>
        </w:rPr>
        <w:t>[11]</w:t>
      </w:r>
      <w:r w:rsidR="000F0A48">
        <w:fldChar w:fldCharType="end"/>
      </w:r>
      <w:r w:rsidR="00834D7C">
        <w:t>.</w:t>
      </w:r>
      <w:r w:rsidRPr="00EE50F2">
        <w:t xml:space="preserve"> </w:t>
      </w:r>
      <w:r>
        <w:t>In real Grid environments this strategy might have similar performance comparing with the best ones when considering approximation factor, mean critical path waiting time, and critical path slowdown. Besides the performance aspect the use of MaxAR does not require additional management overhead such as DAG analysis, site local queue ordering, and constructing preliminary schedules by the Grid broker.</w:t>
      </w:r>
      <w:r w:rsidRPr="00EE50F2">
        <w:t xml:space="preserve"> </w:t>
      </w:r>
      <w:r>
        <w:t>It has small time complexity. This approach is related with offline scheduling which can be used as a starting point for addressing the online case. Online Grid workflow management brings new challenges to above problem, as it requires more flexible load balancing workflows and their tasks over the time .</w:t>
      </w:r>
    </w:p>
    <w:p w14:paraId="0C86F2E5" w14:textId="1E7BDDF6" w:rsidR="00E5418D" w:rsidRDefault="00E5418D" w:rsidP="000F0A48">
      <w:pPr>
        <w:pStyle w:val="a3"/>
        <w:spacing w:after="0" w:line="240" w:lineRule="auto"/>
        <w:ind w:firstLine="289"/>
      </w:pPr>
      <w:r>
        <w:t>Nowadays the shifting emphasis of clouds towards a service-oriented paradigm has led to the adoption of Service Level Agreements (SLAs)</w:t>
      </w:r>
      <w:r w:rsidR="000F0A48" w:rsidRPr="000F0A48">
        <w:t xml:space="preserve"> </w:t>
      </w:r>
      <w:r w:rsidR="000F0A48">
        <w:fldChar w:fldCharType="begin" w:fldLock="1"/>
      </w:r>
      <w:r w:rsidR="00BD00DA">
        <w:instrText>ADDIN CSL_CITATION { "citationItems" : [ { "id" : "ITEM-1", "itemData" : { "DOI" : "10.1007/s10723-015-9340-0", "ISSN" : "1570-7873", "author" : [ { "dropping-particle" : "", "family" : "Tchernykh", "given" : "Andrei", "non-dropping-particle" : "", "parse-names" : false, "suffix" : "" }, { "dropping-particle" : "", "family" : "Lozano", "given" : "Luz", "non-dropping-particle" : "", "parse-names" : false, "suffix" : "" }, { "dropping-particle" : "", "family" : "Schwiegelshohn", "given" : "Uwe", "non-dropping-particle" : "", "parse-names" : false, "suffix" : "" }, { "dropping-particle" : "", "family" : "Bouvry", "given" : "Pascal", "non-dropping-particle" : "", "parse-names" : false, "suffix" : "" }, { "dropping-particle" : "", "family" : "Pecero", "given" : "Johnatan E.", "non-dropping-particle" : "", "parse-names" : false, "suffix" : "" }, { "dropping-particle" : "", "family" : "Nesmachnow", "given" : "Sergio", "non-dropping-particle" : "", "parse-names" : false, "suffix" : "" }, { "dropping-particle" : "", "family" : "Drozdov", "given" : "Alexander Yu.", "non-dropping-particle" : "", "parse-names" : false, "suffix" : "" } ], "container-title" : "Journal of Grid Computing", "id" : "ITEM-1", "issued" : { "date-parts" : [ [ "2015" ] ] }, "title" : "Online Bi-Objective Scheduling for IaaS Clouds Ensuring Quality of Service", "type" : "article-journal" }, "uris" : [ "http://www.mendeley.com/documents/?uuid=31f23733-7345-4bee-be93-d532e98136bf" ] } ], "mendeley" : { "formattedCitation" : "[12]", "plainTextFormattedCitation" : "[12]", "previouslyFormattedCitation" : "[12]" }, "properties" : { "noteIndex" : 0 }, "schema" : "https://github.com/citation-style-language/schema/raw/master/csl-citation.json" }</w:instrText>
      </w:r>
      <w:r w:rsidR="000F0A48">
        <w:fldChar w:fldCharType="separate"/>
      </w:r>
      <w:r w:rsidR="00DD2CA5" w:rsidRPr="00DD2CA5">
        <w:rPr>
          <w:noProof/>
        </w:rPr>
        <w:t>[12]</w:t>
      </w:r>
      <w:r w:rsidR="000F0A48">
        <w:fldChar w:fldCharType="end"/>
      </w:r>
      <w:r>
        <w:t>. The use of SLAs has a strong influence on job scheduling, as schedules must observe quality of service constraints. In terms of minimizing power consumption and maximizing provider income Min-e outperforms other allocation strategies. The strategy is stable even in significantly different conditions. The information about the speed of machines does not help to improve significantly the allocation strategies. When examining the overall system performance on the real data, it is determined that appropriate distribution of energy requirements over the system provide more benefits in income and power consumption than other strategies. Min-e is a simple allocation strategy requiring minimal information and little computational complexity. Nevertheless, it achieves good improvements in both objectives and quality of service guarantees.</w:t>
      </w:r>
      <w:r w:rsidR="00DF53D6">
        <w:t xml:space="preserve"> However, it is not assessed its actual efficiency and effectiveness.</w:t>
      </w:r>
    </w:p>
    <w:p w14:paraId="3020FA5B" w14:textId="087D365A" w:rsidR="00082BC5" w:rsidRDefault="00082BC5" w:rsidP="000F0A48">
      <w:pPr>
        <w:ind w:firstLine="289"/>
        <w:jc w:val="both"/>
      </w:pPr>
      <w:r w:rsidRPr="00082BC5">
        <w:t>One of the most popular algorithms is scheduled</w:t>
      </w:r>
      <w:r>
        <w:t xml:space="preserve"> list-based</w:t>
      </w:r>
      <w:r w:rsidRPr="00082BC5">
        <w:t xml:space="preserve"> algorithm </w:t>
      </w:r>
      <w:r>
        <w:t>Min</w:t>
      </w:r>
      <w:r w:rsidRPr="00082BC5">
        <w:t>-</w:t>
      </w:r>
      <w:r>
        <w:t>min</w:t>
      </w:r>
      <w:r w:rsidRPr="00082BC5">
        <w:t xml:space="preserve"> </w:t>
      </w:r>
      <w:r>
        <w:rPr>
          <w:lang w:val="ru-RU"/>
        </w:rPr>
        <w:fldChar w:fldCharType="begin" w:fldLock="1"/>
      </w:r>
      <w:r w:rsidR="00BD00DA">
        <w:instrText>ADDIN CSL_CITATION { "citationItems" : [ { "id" : "ITEM-1", "itemData" : { "author" : [ { "dropping-particle" : "", "family" : "Yu", "given" : "Jia", "non-dropping-particle" : "", "parse-names" : false, "suffix" : "" }, { "dropping-particle" : "", "family" : "Buyya", "given" : "Rajkumar", "non-dropping-particle" : "", "parse-names" : false, "suffix" : "" }, { "dropping-particle" : "", "family" : "Ramamohanarao", "given" : "Kotagiri", "non-dropping-particle" : "", "parse-names" : false, "suffix" : "" } ], "container-title" : "Springer Berlin Heidelberg", "id" : "ITEM-1", "issued" : { "date-parts" : [ [ "2008" ] ] }, "page" : "173-214", "title" : "Workflow Scheduling Algorithms for Grid Computing", "type" : "article-journal", "volume" : "146" }, "uris" : [ "http://www.mendeley.com/documents/?uuid=d585cdc4-4845-4368-8c2f-fc09728daa81" ] } ], "mendeley" : { "formattedCitation" : "[13]", "plainTextFormattedCitation" : "[13]", "previouslyFormattedCitation" : "[13]" }, "properties" : { "noteIndex" : 0 }, "schema" : "https://github.com/citation-style-language/schema/raw/master/csl-citation.json" }</w:instrText>
      </w:r>
      <w:r>
        <w:rPr>
          <w:lang w:val="ru-RU"/>
        </w:rPr>
        <w:fldChar w:fldCharType="separate"/>
      </w:r>
      <w:r w:rsidR="00DD2CA5" w:rsidRPr="00DD2CA5">
        <w:rPr>
          <w:noProof/>
        </w:rPr>
        <w:t>[13]</w:t>
      </w:r>
      <w:r>
        <w:rPr>
          <w:lang w:val="ru-RU"/>
        </w:rPr>
        <w:fldChar w:fldCharType="end"/>
      </w:r>
      <w:r w:rsidRPr="00082BC5">
        <w:t xml:space="preserve">. </w:t>
      </w:r>
      <w:r>
        <w:t xml:space="preserve">Min-min </w:t>
      </w:r>
      <w:r w:rsidRPr="00082BC5">
        <w:rPr>
          <w:rFonts w:ascii="F0" w:eastAsiaTheme="minorHAnsi" w:hAnsi="F0" w:cs="F0"/>
          <w:sz w:val="19"/>
          <w:szCs w:val="19"/>
        </w:rPr>
        <w:t>sets high scheduling priority to tasks which have the shortest execution time.</w:t>
      </w:r>
      <w:r>
        <w:rPr>
          <w:rFonts w:ascii="F0" w:eastAsiaTheme="minorHAnsi" w:hAnsi="F0" w:cs="F0"/>
          <w:sz w:val="19"/>
          <w:szCs w:val="19"/>
        </w:rPr>
        <w:t xml:space="preserve"> </w:t>
      </w:r>
      <w:r w:rsidRPr="00082BC5">
        <w:t xml:space="preserve">The main drawback of scheduled </w:t>
      </w:r>
      <w:r>
        <w:t xml:space="preserve">list-based </w:t>
      </w:r>
      <w:r w:rsidRPr="00082BC5">
        <w:t>algorithms is that they do not analyze the whole task graph.</w:t>
      </w:r>
    </w:p>
    <w:p w14:paraId="78C5A9FD" w14:textId="0597924E" w:rsidR="006A3F8A" w:rsidRDefault="00BA61C6" w:rsidP="006A3F8A">
      <w:pPr>
        <w:pStyle w:val="a3"/>
        <w:spacing w:after="0"/>
        <w:ind w:firstLine="289"/>
        <w:rPr>
          <w:ins w:id="69" w:author="Екатерина" w:date="2016-02-15T22:53:00Z"/>
        </w:rPr>
      </w:pPr>
      <w:r>
        <w:lastRenderedPageBreak/>
        <w:t>One of the important classes of computational problems is problem-oriented workflow applications executed in distributed computing environment</w:t>
      </w:r>
      <w:r w:rsidR="000F0A48">
        <w:t xml:space="preserve"> </w:t>
      </w:r>
      <w:r w:rsidR="000F0A48">
        <w:fldChar w:fldCharType="begin" w:fldLock="1"/>
      </w:r>
      <w:r w:rsidR="00BD00DA">
        <w:instrText>ADDIN CSL_CITATION { "citationItems" : [ { "id" : "ITEM-1", "itemData" : { "DOI" : "10.1134/S0361768816010084", "ISSN" : "0361-7688", "author" : [ { "dropping-particle" : "", "family" : "Sokolinsky", "given" : "L. B.", "non-dropping-particle" : "", "parse-names" : false, "suffix" : "" }, { "dropping-particle" : "V.", "family" : "Shamakina", "given" : "A.", "non-dropping-particle" : "", "parse-names" : false, "suffix" : "" } ], "container-title" : "Programming and Computer Software", "id" : "ITEM-1", "issue" : "1", "issued" : { "date-parts" : [ [ "2016" ] ] }, "page" : "17-26", "title" : "Methods of resource management in problem-oriented computing environment", "type" : "article-journal", "volume" : "42" }, "uris" : [ "http://www.mendeley.com/documents/?uuid=bc769da7-f503-4d47-8153-422c0868a466" ] } ], "mendeley" : { "formattedCitation" : "[14]", "plainTextFormattedCitation" : "[14]", "previouslyFormattedCitation" : "[14]" }, "properties" : { "noteIndex" : 0 }, "schema" : "https://github.com/citation-style-language/schema/raw/master/csl-citation.json" }</w:instrText>
      </w:r>
      <w:r w:rsidR="000F0A48">
        <w:fldChar w:fldCharType="separate"/>
      </w:r>
      <w:r w:rsidR="00DD2CA5" w:rsidRPr="00DD2CA5">
        <w:rPr>
          <w:noProof/>
        </w:rPr>
        <w:t>[14]</w:t>
      </w:r>
      <w:r w:rsidR="000F0A48">
        <w:fldChar w:fldCharType="end"/>
      </w:r>
      <w:r>
        <w:t xml:space="preserve">. A problem-oriented workflow application can be represented by a directed graph whose vertices are tasks and arcs are data flows. </w:t>
      </w:r>
      <w:r w:rsidR="009175C1">
        <w:t>Problem-oriented scheduling (POS) algorithm is proposed. The POS algorithm takes into account both specifics of the problem-oriented jobs and multi-core structure of the computing system nodes. The POS algorithm is designed for use in distributed computing systems with manycore processors.</w:t>
      </w:r>
      <w:r w:rsidR="003008EB">
        <w:t xml:space="preserve"> The algorithm allows one to schedule execution of one task on several processor cores with regard to constraints on scalability of the task.</w:t>
      </w:r>
    </w:p>
    <w:p w14:paraId="45491D22" w14:textId="5CE6B89D" w:rsidR="009F6161" w:rsidRDefault="0099268F" w:rsidP="009F6161">
      <w:pPr>
        <w:ind w:firstLine="289"/>
        <w:jc w:val="both"/>
      </w:pPr>
      <w:ins w:id="70" w:author="Екатерина" w:date="2016-02-15T22:55:00Z">
        <w:r w:rsidRPr="009F6161">
          <w:rPr>
            <w:rFonts w:ascii="Times-Roman" w:eastAsiaTheme="minorHAnsi" w:hAnsi="Times-Roman" w:cs="Times-Roman"/>
          </w:rPr>
          <w:t>Cloud computing can satisfy the different service requests with different configuration,</w:t>
        </w:r>
        <w:r>
          <w:rPr>
            <w:rFonts w:ascii="Times-Roman" w:eastAsiaTheme="minorHAnsi" w:hAnsi="Times-Roman" w:cs="Times-Roman"/>
          </w:rPr>
          <w:t xml:space="preserve"> </w:t>
        </w:r>
        <w:r w:rsidRPr="009F6161">
          <w:rPr>
            <w:rFonts w:ascii="Times-Roman" w:eastAsiaTheme="minorHAnsi" w:hAnsi="Times-Roman" w:cs="Times-Roman"/>
          </w:rPr>
          <w:t>deployment condition and service resources of various user at different time</w:t>
        </w:r>
        <w:r>
          <w:rPr>
            <w:rFonts w:ascii="Times-Roman" w:eastAsiaTheme="minorHAnsi" w:hAnsi="Times-Roman" w:cs="Times-Roman"/>
          </w:rPr>
          <w:t xml:space="preserve"> </w:t>
        </w:r>
        <w:r w:rsidRPr="009F6161">
          <w:rPr>
            <w:rFonts w:ascii="Times-Roman" w:eastAsiaTheme="minorHAnsi" w:hAnsi="Times-Roman" w:cs="Times-Roman"/>
          </w:rPr>
          <w:t>point. With the influence of multidimensional factors, it is unreality to test with different</w:t>
        </w:r>
        <w:r>
          <w:rPr>
            <w:rFonts w:ascii="Times-Roman" w:eastAsiaTheme="minorHAnsi" w:hAnsi="Times-Roman" w:cs="Times-Roman"/>
          </w:rPr>
          <w:t xml:space="preserve"> </w:t>
        </w:r>
        <w:r w:rsidRPr="009F6161">
          <w:rPr>
            <w:rFonts w:ascii="Times-Roman" w:eastAsiaTheme="minorHAnsi" w:hAnsi="Times-Roman" w:cs="Times-Roman"/>
          </w:rPr>
          <w:t>parameters in actual cloud computing center.</w:t>
        </w:r>
      </w:ins>
      <w:ins w:id="71" w:author="Екатерина" w:date="2016-02-17T00:12:00Z">
        <w:r w:rsidR="00DD2CA5">
          <w:rPr>
            <w:rFonts w:ascii="Times-Roman" w:eastAsiaTheme="minorHAnsi" w:hAnsi="Times-Roman" w:cs="Times-Roman"/>
          </w:rPr>
          <w:t xml:space="preserve"> </w:t>
        </w:r>
      </w:ins>
      <w:r w:rsidRPr="00C001FE">
        <w:t>Typical Tools for Cloud Workflow Scheduling Research</w:t>
      </w:r>
      <w:r>
        <w:t xml:space="preserve"> are CloudSim and WorkflowSim </w:t>
      </w:r>
      <w:r>
        <w:fldChar w:fldCharType="begin" w:fldLock="1"/>
      </w:r>
      <w:r w:rsidR="00BD00DA">
        <w:instrText>ADDIN CSL_CITATION { "citationItems" : [ { "id" : "ITEM-1", "itemData" : { "DOI" : "10.1007/978-3-662-46170-9", "ISBN" : "978-3-662-46169-3", "abstract" : "Cloud computing owns merits of more efficiency and less cost in fields of information processing and service mode. Algorithms of workflow scheduling in the cloud can contribute to cutting cost and improving the quality of services, therefore, it has been a hot research topic. In this paper, the workflow technology in the cloud and the needs for cloud workflow scheduling are firstly introduced. Then, typical cloud workflow scheduling algorithms are analyzed and classified into three categories. In the end, typical cloud workflow scheduling research tools such as CloudSim, WorkflowSim and SwinFlow-Cloud are evaluated. Besides, we also analyze the existing problems of current workflow scheduling algorithm in the cloud and introduce the directions of the future research.", "author" : [ { "dropping-particle" : "", "family" : "Chen", "given" : "Congyang", "non-dropping-particle" : "", "parse-names" : false, "suffix" : "" }, { "dropping-particle" : "", "family" : "Liu", "given" : "Jianxun", "non-dropping-particle" : "", "parse-names" : false, "suffix" : "" }, { "dropping-particle" : "", "family" : "Wen", "given" : "Yiping", "non-dropping-particle" : "", "parse-names" : false, "suffix" : "" }, { "dropping-particle" : "", "family" : "Chen", "given" : "Jinjun", "non-dropping-particle" : "", "parse-names" : false, "suffix" : "" } ], "container-title" : "Ccis", "id" : "ITEM-1", "issued" : { "date-parts" : [ [ "2015" ] ] }, "page" : "35-48", "title" : "CCIS 495 - Research on Workflow Scheduling Algorithms in the Cloud", "type" : "article-journal", "volume" : "495" }, "uris" : [ "http://www.mendeley.com/documents/?uuid=abbaee19-145d-45ca-922a-a1a37493c529" ] } ], "mendeley" : { "formattedCitation" : "[9]", "plainTextFormattedCitation" : "[9]", "previouslyFormattedCitation" : "[9]" }, "properties" : { "noteIndex" : 0 }, "schema" : "https://github.com/citation-style-language/schema/raw/master/csl-citation.json" }</w:instrText>
      </w:r>
      <w:r>
        <w:fldChar w:fldCharType="separate"/>
      </w:r>
      <w:r w:rsidR="00DD2CA5" w:rsidRPr="00DD2CA5">
        <w:rPr>
          <w:noProof/>
        </w:rPr>
        <w:t>[9]</w:t>
      </w:r>
      <w:r>
        <w:fldChar w:fldCharType="end"/>
      </w:r>
      <w:r>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 </w:t>
      </w:r>
    </w:p>
    <w:p w14:paraId="4ADA44CA" w14:textId="4FE43432" w:rsidR="0099268F" w:rsidRDefault="0099268F" w:rsidP="009F6161">
      <w:pPr>
        <w:ind w:firstLine="289"/>
        <w:jc w:val="both"/>
      </w:pPr>
      <w:r>
        <w:t>WorkflowSim extends the CloudSim simulation toolkit by introducing the support of workflow preparation and execution with an implementation of a stack of workflow parser, workflow engine and job scheduler. WorkflowSim is used for validating Graph algorithm, distributed computing, workflow scheduling, resource provisioning and so on. Compared to CloudSim and other workflow simulators, WorkflowSim provides support of task clustering that merges tasks into a cluster job and dynamic scheduling algorithm that jobs matched to a worker node whenever a worker node become idle.</w:t>
      </w:r>
    </w:p>
    <w:p w14:paraId="0B61B715" w14:textId="3652BD0D" w:rsidR="00FC2AAB" w:rsidRDefault="009F6161" w:rsidP="001F2C02">
      <w:pPr>
        <w:pStyle w:val="a3"/>
        <w:spacing w:after="0"/>
        <w:ind w:firstLine="289"/>
      </w:pPr>
      <w:ins w:id="72" w:author="Gleb Radchenko" w:date="2016-02-18T19:02:00Z">
        <w:r>
          <w:t>In the following sections w</w:t>
        </w:r>
      </w:ins>
      <w:r w:rsidR="006A3F8A">
        <w:t xml:space="preserve">e </w:t>
      </w:r>
      <w:ins w:id="73" w:author="Gleb Radchenko" w:date="2016-02-18T19:02:00Z">
        <w:r>
          <w:t xml:space="preserve">would present </w:t>
        </w:r>
      </w:ins>
      <w:r w:rsidR="006A3F8A">
        <w:t xml:space="preserve">a new </w:t>
      </w:r>
      <w:ins w:id="74" w:author="Gleb Radchenko" w:date="2016-02-18T19:02:00Z">
        <w:r>
          <w:t>p</w:t>
        </w:r>
      </w:ins>
      <w:r w:rsidR="006A3F8A">
        <w:t>roblem-</w:t>
      </w:r>
      <w:ins w:id="75" w:author="Gleb Radchenko" w:date="2016-02-18T19:02:00Z">
        <w:r>
          <w:t>o</w:t>
        </w:r>
      </w:ins>
      <w:r w:rsidR="006A3F8A">
        <w:t xml:space="preserve">riented </w:t>
      </w:r>
      <w:ins w:id="76" w:author="Gleb Radchenko" w:date="2016-02-18T19:02:00Z">
        <w:r>
          <w:t>resource s</w:t>
        </w:r>
      </w:ins>
      <w:r w:rsidR="006A3F8A">
        <w:t>cheduling algorithm for distributed computing environments, which uses heuristic score-based approach based on the HEFT algorithm for the task of the problem-oriented scheduling in cloud environments.</w:t>
      </w:r>
    </w:p>
    <w:p w14:paraId="3920666C" w14:textId="77777777" w:rsidR="009222ED" w:rsidRPr="009222ED" w:rsidRDefault="009222ED" w:rsidP="009222ED"/>
    <w:p w14:paraId="2B061B32" w14:textId="77777777" w:rsidR="0010101E" w:rsidRPr="0010101E" w:rsidRDefault="00B60388" w:rsidP="001369C1">
      <w:pPr>
        <w:pStyle w:val="1"/>
      </w:pPr>
      <w:r>
        <w:t>Computing environment model</w:t>
      </w:r>
    </w:p>
    <w:p w14:paraId="7A600776" w14:textId="77777777" w:rsidR="00FD75DD" w:rsidRDefault="00FD75DD" w:rsidP="000F0A48">
      <w:pPr>
        <w:pStyle w:val="a3"/>
        <w:spacing w:after="0" w:line="240" w:lineRule="auto"/>
        <w:ind w:firstLine="425"/>
        <w:rPr>
          <w:ins w:id="77" w:author="Gleb Radchenko" w:date="2016-02-18T19:05:00Z"/>
        </w:rPr>
      </w:pPr>
    </w:p>
    <w:p w14:paraId="508AAF8E" w14:textId="7385C6AB" w:rsidR="00B0372D" w:rsidRPr="00B0372D" w:rsidRDefault="00B0372D" w:rsidP="00FD75DD">
      <w:pPr>
        <w:pStyle w:val="ispTextmain"/>
        <w:rPr>
          <w:ins w:id="78" w:author="kwadraterry" w:date="2016-02-19T14:07:00Z"/>
          <w:lang w:val="en-US"/>
          <w:rPrChange w:id="79" w:author="kwadraterry" w:date="2016-02-19T14:07:00Z">
            <w:rPr>
              <w:ins w:id="80" w:author="kwadraterry" w:date="2016-02-19T14:07:00Z"/>
              <w:i/>
            </w:rPr>
          </w:rPrChange>
        </w:rPr>
      </w:pPr>
      <w:ins w:id="81" w:author="kwadraterry" w:date="2016-02-19T14:07:00Z">
        <w:r w:rsidRPr="00B0372D">
          <w:rPr>
            <w:lang w:val="en-US"/>
            <w:rPrChange w:id="82" w:author="kwadraterry" w:date="2016-02-19T14:07:00Z">
              <w:rPr>
                <w:i/>
                <w:lang w:val="en-US"/>
              </w:rPr>
            </w:rPrChange>
          </w:rPr>
          <w:t xml:space="preserve">We define a </w:t>
        </w:r>
        <w:r w:rsidRPr="00B0372D">
          <w:rPr>
            <w:i/>
            <w:lang w:val="en-US"/>
          </w:rPr>
          <w:t>computational node</w:t>
        </w:r>
        <w:r w:rsidRPr="00B0372D">
          <w:rPr>
            <w:lang w:val="en-US"/>
            <w:rPrChange w:id="83" w:author="kwadraterry" w:date="2016-02-19T14:07:00Z">
              <w:rPr>
                <w:i/>
                <w:lang w:val="en-US"/>
              </w:rPr>
            </w:rPrChange>
          </w:rPr>
          <w:t xml:space="preserve"> </w:t>
        </w:r>
      </w:ins>
      <m:oMath>
        <m:r>
          <w:ins w:id="84" w:author="kwadraterry" w:date="2016-02-19T14:08:00Z">
            <m:rPr>
              <m:scr m:val="fraktur"/>
              <m:sty m:val="p"/>
            </m:rPr>
            <w:rPr>
              <w:rFonts w:ascii="Cambria Math" w:hAnsi="Cambria Math"/>
            </w:rPr>
            <m:t>n</m:t>
          </w:ins>
        </m:r>
        <m:r>
          <w:ins w:id="85" w:author="kwadraterry" w:date="2016-02-19T14:08:00Z">
            <m:rPr>
              <m:sty m:val="p"/>
            </m:rPr>
            <w:rPr>
              <w:rFonts w:ascii="Cambria Math" w:hAnsi="Cambria Math"/>
              <w:lang w:val="en-US"/>
              <w:rPrChange w:id="86" w:author="kwadraterry" w:date="2016-02-19T14:08:00Z">
                <w:rPr>
                  <w:rFonts w:ascii="Cambria Math" w:hAnsi="Cambria Math"/>
                </w:rPr>
              </w:rPrChange>
            </w:rPr>
            <m:t>∈</m:t>
          </w:ins>
        </m:r>
        <m:r>
          <w:ins w:id="87" w:author="kwadraterry" w:date="2016-02-19T14:08:00Z">
            <m:rPr>
              <m:scr m:val="fraktur"/>
              <m:sty m:val="p"/>
            </m:rPr>
            <w:rPr>
              <w:rFonts w:ascii="Cambria Math" w:hAnsi="Cambria Math"/>
            </w:rPr>
            <m:t>N</m:t>
          </w:ins>
        </m:r>
      </m:oMath>
      <w:ins w:id="88" w:author="kwadraterry" w:date="2016-02-19T14:08:00Z">
        <w:r w:rsidRPr="00B0372D">
          <w:rPr>
            <w:lang w:val="en-US"/>
          </w:rPr>
          <w:t xml:space="preserve"> </w:t>
        </w:r>
      </w:ins>
      <w:ins w:id="89" w:author="kwadraterry" w:date="2016-02-19T14:07:00Z">
        <w:r w:rsidRPr="00B0372D">
          <w:rPr>
            <w:lang w:val="en-US"/>
            <w:rPrChange w:id="90" w:author="kwadraterry" w:date="2016-02-19T14:07:00Z">
              <w:rPr>
                <w:i/>
                <w:lang w:val="en-US"/>
              </w:rPr>
            </w:rPrChange>
          </w:rPr>
          <w:t>as a computational system with shared memory that is represented as 3 components:</w:t>
        </w:r>
      </w:ins>
    </w:p>
    <w:p w14:paraId="215DE712" w14:textId="3C062391" w:rsidR="00FD75DD" w:rsidRPr="00795AD3" w:rsidDel="00B0372D" w:rsidRDefault="00FD75DD" w:rsidP="00FD75DD">
      <w:pPr>
        <w:pStyle w:val="ispTextmain"/>
        <w:rPr>
          <w:ins w:id="91" w:author="Gleb Radchenko" w:date="2016-02-18T19:05:00Z"/>
          <w:del w:id="92" w:author="kwadraterry" w:date="2016-02-19T14:08:00Z"/>
        </w:rPr>
      </w:pPr>
      <w:ins w:id="93" w:author="Gleb Radchenko" w:date="2016-02-18T19:05:00Z">
        <w:del w:id="94" w:author="kwadraterry" w:date="2016-02-19T14:08:00Z">
          <w:r w:rsidRPr="00FB39F4" w:rsidDel="00B0372D">
            <w:rPr>
              <w:i/>
            </w:rPr>
            <w:delText>Вычислительным узлом</w:delText>
          </w:r>
          <w:r w:rsidRPr="00795AD3" w:rsidDel="00B0372D">
            <w:delText xml:space="preserve"> </w:delText>
          </w:r>
          <m:oMath>
            <m:r>
              <m:rPr>
                <m:scr m:val="fraktur"/>
                <m:sty m:val="p"/>
              </m:rPr>
              <w:rPr>
                <w:rFonts w:ascii="Cambria Math" w:hAnsi="Cambria Math"/>
              </w:rPr>
              <m:t>n∈N</m:t>
            </m:r>
          </m:oMath>
          <w:r w:rsidRPr="00795AD3" w:rsidDel="00B0372D">
            <w:delText xml:space="preserve"> назовем вычислительную систему с общей памятью, представленную тройкой:</w:delText>
          </w:r>
        </w:del>
      </w:ins>
    </w:p>
    <w:p w14:paraId="2A765570" w14:textId="77777777" w:rsidR="00FD75DD" w:rsidRDefault="00BD00DA" w:rsidP="00FD75DD">
      <w:pPr>
        <w:pStyle w:val="ispTextmain"/>
        <w:rPr>
          <w:ins w:id="95" w:author="Gleb Radchenko" w:date="2016-02-18T19:05:00Z"/>
        </w:rPr>
      </w:pPr>
      <m:oMathPara>
        <m:oMathParaPr>
          <m:jc m:val="center"/>
        </m:oMathParaPr>
        <m:oMath>
          <m:d>
            <m:dPr>
              <m:ctrlPr>
                <w:ins w:id="96" w:author="Gleb Radchenko" w:date="2016-02-18T19:05:00Z">
                  <w:rPr>
                    <w:rFonts w:ascii="Cambria Math" w:hAnsi="Cambria Math"/>
                    <w:szCs w:val="24"/>
                  </w:rPr>
                </w:ins>
              </m:ctrlPr>
            </m:dPr>
            <m:e>
              <m:sSub>
                <m:sSubPr>
                  <m:ctrlPr>
                    <w:ins w:id="97" w:author="Gleb Radchenko" w:date="2016-02-18T19:05:00Z">
                      <w:rPr>
                        <w:rFonts w:ascii="Cambria Math" w:hAnsi="Cambria Math"/>
                        <w:szCs w:val="24"/>
                      </w:rPr>
                    </w:ins>
                  </m:ctrlPr>
                </m:sSubPr>
                <m:e>
                  <m:r>
                    <w:ins w:id="98" w:author="Gleb Radchenko" w:date="2016-02-18T19:05:00Z">
                      <w:rPr>
                        <w:rFonts w:ascii="Cambria Math" w:hAnsi="Cambria Math"/>
                      </w:rPr>
                      <m:t>P</m:t>
                    </w:ins>
                  </m:r>
                </m:e>
                <m:sub>
                  <m:r>
                    <w:ins w:id="99" w:author="Gleb Radchenko" w:date="2016-02-18T19:05:00Z">
                      <m:rPr>
                        <m:scr m:val="fraktur"/>
                        <m:sty m:val="p"/>
                      </m:rPr>
                      <w:rPr>
                        <w:rFonts w:ascii="Cambria Math" w:hAnsi="Cambria Math"/>
                      </w:rPr>
                      <m:t>n</m:t>
                    </w:ins>
                  </m:r>
                </m:sub>
              </m:sSub>
              <m:r>
                <w:ins w:id="100" w:author="Gleb Radchenko" w:date="2016-02-18T19:05:00Z">
                  <m:rPr>
                    <m:sty m:val="p"/>
                  </m:rPr>
                  <w:rPr>
                    <w:rFonts w:ascii="Cambria Math" w:hAnsi="Cambria Math"/>
                  </w:rPr>
                  <m:t>,</m:t>
                </w:ins>
              </m:r>
              <m:sSub>
                <m:sSubPr>
                  <m:ctrlPr>
                    <w:ins w:id="101" w:author="Gleb Radchenko" w:date="2016-02-18T19:05:00Z">
                      <w:rPr>
                        <w:rFonts w:ascii="Cambria Math" w:hAnsi="Cambria Math"/>
                        <w:szCs w:val="24"/>
                      </w:rPr>
                    </w:ins>
                  </m:ctrlPr>
                </m:sSubPr>
                <m:e>
                  <m:r>
                    <w:ins w:id="102" w:author="Gleb Radchenko" w:date="2016-02-18T19:05:00Z">
                      <w:rPr>
                        <w:rFonts w:ascii="Cambria Math" w:hAnsi="Cambria Math"/>
                      </w:rPr>
                      <m:t>m</m:t>
                    </w:ins>
                  </m:r>
                </m:e>
                <m:sub>
                  <m:r>
                    <w:ins w:id="103" w:author="Gleb Radchenko" w:date="2016-02-18T19:05:00Z">
                      <m:rPr>
                        <m:scr m:val="fraktur"/>
                        <m:sty m:val="p"/>
                      </m:rPr>
                      <w:rPr>
                        <w:rFonts w:ascii="Cambria Math" w:hAnsi="Cambria Math"/>
                      </w:rPr>
                      <m:t>n</m:t>
                    </w:ins>
                  </m:r>
                </m:sub>
              </m:sSub>
              <m:r>
                <w:ins w:id="104" w:author="Gleb Radchenko" w:date="2016-02-18T19:05:00Z">
                  <m:rPr>
                    <m:sty m:val="p"/>
                  </m:rPr>
                  <w:rPr>
                    <w:rFonts w:ascii="Cambria Math" w:hAnsi="Cambria Math"/>
                  </w:rPr>
                  <m:t>,</m:t>
                </w:ins>
              </m:r>
              <m:sSub>
                <m:sSubPr>
                  <m:ctrlPr>
                    <w:ins w:id="105" w:author="Gleb Radchenko" w:date="2016-02-18T19:05:00Z">
                      <w:rPr>
                        <w:rFonts w:ascii="Cambria Math" w:hAnsi="Cambria Math"/>
                        <w:szCs w:val="24"/>
                      </w:rPr>
                    </w:ins>
                  </m:ctrlPr>
                </m:sSubPr>
                <m:e>
                  <m:r>
                    <w:ins w:id="106" w:author="Gleb Radchenko" w:date="2016-02-18T19:05:00Z">
                      <m:rPr>
                        <m:sty m:val="p"/>
                      </m:rPr>
                      <w:rPr>
                        <w:rFonts w:ascii="Cambria Math" w:hAnsi="Cambria Math"/>
                      </w:rPr>
                      <m:t>Π</m:t>
                    </w:ins>
                  </m:r>
                </m:e>
                <m:sub>
                  <m:r>
                    <w:ins w:id="107" w:author="Gleb Radchenko" w:date="2016-02-18T19:05:00Z">
                      <m:rPr>
                        <m:scr m:val="fraktur"/>
                        <m:sty m:val="p"/>
                      </m:rPr>
                      <w:rPr>
                        <w:rFonts w:ascii="Cambria Math" w:hAnsi="Cambria Math"/>
                      </w:rPr>
                      <m:t>n</m:t>
                    </w:ins>
                  </m:r>
                </m:sub>
              </m:sSub>
            </m:e>
          </m:d>
          <m:r>
            <w:ins w:id="108" w:author="Gleb Radchenko" w:date="2016-02-18T19:05:00Z">
              <m:rPr>
                <m:sty m:val="p"/>
              </m:rPr>
              <w:rPr>
                <w:rFonts w:ascii="Cambria Math" w:hAnsi="Cambria Math"/>
              </w:rPr>
              <m:t>,</m:t>
            </w:ins>
          </m:r>
        </m:oMath>
      </m:oMathPara>
    </w:p>
    <w:p w14:paraId="18B8707F" w14:textId="72A5E9CB" w:rsidR="00FD75DD" w:rsidRPr="00B0372D" w:rsidRDefault="00B0372D" w:rsidP="00FD75DD">
      <w:pPr>
        <w:pStyle w:val="ispTextmain"/>
        <w:rPr>
          <w:ins w:id="109" w:author="Gleb Radchenko" w:date="2016-02-18T19:05:00Z"/>
          <w:lang w:val="en-US"/>
          <w:rPrChange w:id="110" w:author="kwadraterry" w:date="2016-02-19T14:10:00Z">
            <w:rPr>
              <w:ins w:id="111" w:author="Gleb Radchenko" w:date="2016-02-18T19:05:00Z"/>
            </w:rPr>
          </w:rPrChange>
        </w:rPr>
      </w:pPr>
      <w:ins w:id="112" w:author="kwadraterry" w:date="2016-02-19T14:10:00Z">
        <w:r>
          <w:rPr>
            <w:lang w:val="en-US"/>
          </w:rPr>
          <w:t xml:space="preserve">where </w:t>
        </w:r>
      </w:ins>
      <w:ins w:id="113" w:author="Gleb Radchenko" w:date="2016-02-18T19:05:00Z">
        <w:del w:id="114" w:author="kwadraterry" w:date="2016-02-19T14:08:00Z">
          <w:r w:rsidR="00FD75DD" w:rsidRPr="00795AD3" w:rsidDel="00B0372D">
            <w:delText>где</w:delText>
          </w:r>
          <w:r w:rsidR="00FD75DD" w:rsidRPr="00B0372D" w:rsidDel="00B0372D">
            <w:rPr>
              <w:lang w:val="en-US"/>
              <w:rPrChange w:id="115" w:author="kwadraterry" w:date="2016-02-19T14:10:00Z">
                <w:rPr/>
              </w:rPrChange>
            </w:rPr>
            <w:delText xml:space="preserve"> </w:delText>
          </w:r>
        </w:del>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00FD75DD" w:rsidRPr="00B0372D">
          <w:rPr>
            <w:lang w:val="en-US"/>
            <w:rPrChange w:id="116" w:author="kwadraterry" w:date="2016-02-19T14:10:00Z">
              <w:rPr/>
            </w:rPrChange>
          </w:rPr>
          <w:t xml:space="preserve"> </w:t>
        </w:r>
        <w:del w:id="117" w:author="kwadraterry" w:date="2016-02-19T14:08:00Z">
          <w:r w:rsidR="00FD75DD" w:rsidRPr="00B0372D" w:rsidDel="00B0372D">
            <w:rPr>
              <w:lang w:val="en-US"/>
              <w:rPrChange w:id="118" w:author="kwadraterry" w:date="2016-02-19T14:10:00Z">
                <w:rPr/>
              </w:rPrChange>
            </w:rPr>
            <w:delText>–</w:delText>
          </w:r>
        </w:del>
        <w:r w:rsidR="00FD75DD" w:rsidRPr="00B0372D">
          <w:rPr>
            <w:lang w:val="en-US"/>
            <w:rPrChange w:id="119" w:author="kwadraterry" w:date="2016-02-19T14:10:00Z">
              <w:rPr/>
            </w:rPrChange>
          </w:rPr>
          <w:t xml:space="preserve"> </w:t>
        </w:r>
      </w:ins>
      <w:ins w:id="120" w:author="kwadraterry" w:date="2016-02-19T14:08:00Z">
        <w:r w:rsidRPr="00B0372D">
          <w:rPr>
            <w:lang w:val="en-US"/>
            <w:rPrChange w:id="121" w:author="kwadraterry" w:date="2016-02-19T14:10:00Z">
              <w:rPr/>
            </w:rPrChange>
          </w:rPr>
          <w:t>is an ordered set of node’s computational cores;</w:t>
        </w:r>
      </w:ins>
      <w:ins w:id="122" w:author="Gleb Radchenko" w:date="2016-02-18T19:05:00Z">
        <w:del w:id="123" w:author="Unknown">
          <w:r w:rsidR="00FD75DD" w:rsidRPr="00B0372D" w:rsidDel="00B0372D">
            <w:delText>э</w:delText>
          </w:r>
        </w:del>
      </w:ins>
      <w:ins w:id="124" w:author="kwadraterry" w:date="2016-02-19T14:08:00Z">
        <w:r w:rsidRPr="00B0372D" w:rsidDel="00B0372D">
          <w:rPr>
            <w:lang w:val="en-US"/>
            <w:rPrChange w:id="125" w:author="kwadraterry" w:date="2016-02-19T14:10:00Z">
              <w:rPr/>
            </w:rPrChange>
          </w:rPr>
          <w:t xml:space="preserve"> </w:t>
        </w:r>
      </w:ins>
      <w:ins w:id="126" w:author="Gleb Radchenko" w:date="2016-02-18T19:05:00Z">
        <w:del w:id="127" w:author="kwadraterry" w:date="2016-02-19T14:08:00Z">
          <w:r w:rsidR="00FD75DD" w:rsidRPr="00795AD3" w:rsidDel="00B0372D">
            <w:delText>то</w:delText>
          </w:r>
          <w:r w:rsidR="00FD75DD" w:rsidRPr="00B0372D" w:rsidDel="00B0372D">
            <w:rPr>
              <w:lang w:val="en-US"/>
              <w:rPrChange w:id="128" w:author="kwadraterry" w:date="2016-02-19T14:10:00Z">
                <w:rPr/>
              </w:rPrChange>
            </w:rPr>
            <w:delText xml:space="preserve"> </w:delText>
          </w:r>
          <w:r w:rsidR="00FD75DD" w:rsidRPr="00795AD3" w:rsidDel="00B0372D">
            <w:delText>упорядоченное</w:delText>
          </w:r>
          <w:r w:rsidR="00FD75DD" w:rsidRPr="00B0372D" w:rsidDel="00B0372D">
            <w:rPr>
              <w:lang w:val="en-US"/>
              <w:rPrChange w:id="129" w:author="kwadraterry" w:date="2016-02-19T14:10:00Z">
                <w:rPr/>
              </w:rPrChange>
            </w:rPr>
            <w:delText xml:space="preserve"> </w:delText>
          </w:r>
          <w:r w:rsidR="00FD75DD" w:rsidRPr="0013479D" w:rsidDel="00B0372D">
            <w:delText>множество</w:delText>
          </w:r>
          <w:r w:rsidR="00FD75DD" w:rsidRPr="00B0372D" w:rsidDel="00B0372D">
            <w:rPr>
              <w:lang w:val="en-US"/>
              <w:rPrChange w:id="130" w:author="kwadraterry" w:date="2016-02-19T14:10:00Z">
                <w:rPr/>
              </w:rPrChange>
            </w:rPr>
            <w:delText xml:space="preserve"> </w:delText>
          </w:r>
          <w:r w:rsidR="00FD75DD" w:rsidRPr="00795AD3" w:rsidDel="00B0372D">
            <w:delText>вычислительных</w:delText>
          </w:r>
          <w:r w:rsidR="00FD75DD" w:rsidRPr="00B0372D" w:rsidDel="00B0372D">
            <w:rPr>
              <w:lang w:val="en-US"/>
              <w:rPrChange w:id="131" w:author="kwadraterry" w:date="2016-02-19T14:10:00Z">
                <w:rPr/>
              </w:rPrChange>
            </w:rPr>
            <w:delText xml:space="preserve"> </w:delText>
          </w:r>
          <w:r w:rsidR="00FD75DD" w:rsidRPr="00795AD3" w:rsidDel="00B0372D">
            <w:delText>ядер</w:delText>
          </w:r>
          <w:r w:rsidR="00FD75DD" w:rsidRPr="00B0372D" w:rsidDel="00B0372D">
            <w:rPr>
              <w:lang w:val="en-US"/>
              <w:rPrChange w:id="132" w:author="kwadraterry" w:date="2016-02-19T14:10:00Z">
                <w:rPr/>
              </w:rPrChange>
            </w:rPr>
            <w:delText xml:space="preserve"> </w:delText>
          </w:r>
          <w:r w:rsidR="00FD75DD" w:rsidRPr="00795AD3" w:rsidDel="00B0372D">
            <w:delText>узла</w:delText>
          </w:r>
        </w:del>
        <w:r w:rsidR="00FD75DD" w:rsidRPr="00B0372D">
          <w:rPr>
            <w:lang w:val="en-US"/>
            <w:rPrChange w:id="133" w:author="kwadraterry" w:date="2016-02-19T14:10:00Z">
              <w:rPr/>
            </w:rPrChange>
          </w:rPr>
          <w:t xml:space="preserve">;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n</m:t>
              </m:r>
            </m:sub>
          </m:sSub>
        </m:oMath>
        <w:r w:rsidR="00FD75DD" w:rsidRPr="00B0372D">
          <w:rPr>
            <w:lang w:val="en-US"/>
            <w:rPrChange w:id="134" w:author="kwadraterry" w:date="2016-02-19T14:10:00Z">
              <w:rPr/>
            </w:rPrChange>
          </w:rPr>
          <w:t xml:space="preserve"> </w:t>
        </w:r>
        <w:del w:id="135" w:author="kwadraterry" w:date="2016-02-19T14:08:00Z">
          <w:r w:rsidR="00FD75DD" w:rsidRPr="00B0372D" w:rsidDel="00B0372D">
            <w:rPr>
              <w:lang w:val="en-US"/>
              <w:rPrChange w:id="136" w:author="kwadraterry" w:date="2016-02-19T14:10:00Z">
                <w:rPr/>
              </w:rPrChange>
            </w:rPr>
            <w:delText>–</w:delText>
          </w:r>
        </w:del>
        <w:r w:rsidR="00FD75DD" w:rsidRPr="00B0372D">
          <w:rPr>
            <w:lang w:val="en-US"/>
            <w:rPrChange w:id="137" w:author="kwadraterry" w:date="2016-02-19T14:10:00Z">
              <w:rPr/>
            </w:rPrChange>
          </w:rPr>
          <w:t xml:space="preserve"> </w:t>
        </w:r>
      </w:ins>
      <w:ins w:id="138" w:author="kwadraterry" w:date="2016-02-19T14:08:00Z">
        <w:r w:rsidRPr="00B0372D">
          <w:rPr>
            <w:lang w:val="en-US"/>
            <w:rPrChange w:id="139" w:author="kwadraterry" w:date="2016-02-19T14:10:00Z">
              <w:rPr>
                <w:rFonts w:ascii="Arial" w:hAnsi="Arial" w:cs="Arial"/>
                <w:sz w:val="22"/>
                <w:szCs w:val="22"/>
              </w:rPr>
            </w:rPrChange>
          </w:rPr>
          <w:t>is node’s available RAM</w:t>
        </w:r>
        <w:r w:rsidRPr="00B0372D" w:rsidDel="00B0372D">
          <w:rPr>
            <w:lang w:val="en-US"/>
            <w:rPrChange w:id="140" w:author="kwadraterry" w:date="2016-02-19T14:10:00Z">
              <w:rPr/>
            </w:rPrChange>
          </w:rPr>
          <w:t xml:space="preserve"> </w:t>
        </w:r>
      </w:ins>
      <w:ins w:id="141" w:author="Gleb Radchenko" w:date="2016-02-18T19:05:00Z">
        <w:del w:id="142" w:author="kwadraterry" w:date="2016-02-19T14:08:00Z">
          <w:r w:rsidR="00FD75DD" w:rsidRPr="00795AD3" w:rsidDel="00B0372D">
            <w:delText>это</w:delText>
          </w:r>
          <w:r w:rsidR="00FD75DD" w:rsidRPr="00B0372D" w:rsidDel="00B0372D">
            <w:rPr>
              <w:lang w:val="en-US"/>
              <w:rPrChange w:id="143" w:author="kwadraterry" w:date="2016-02-19T14:10:00Z">
                <w:rPr/>
              </w:rPrChange>
            </w:rPr>
            <w:delText xml:space="preserve"> </w:delText>
          </w:r>
          <w:r w:rsidR="00FD75DD" w:rsidRPr="00795AD3" w:rsidDel="00B0372D">
            <w:delText>объем</w:delText>
          </w:r>
          <w:r w:rsidR="00FD75DD" w:rsidRPr="00B0372D" w:rsidDel="00B0372D">
            <w:rPr>
              <w:lang w:val="en-US"/>
              <w:rPrChange w:id="144" w:author="kwadraterry" w:date="2016-02-19T14:10:00Z">
                <w:rPr/>
              </w:rPrChange>
            </w:rPr>
            <w:delText xml:space="preserve"> </w:delText>
          </w:r>
          <w:r w:rsidR="00FD75DD" w:rsidRPr="00795AD3" w:rsidDel="00B0372D">
            <w:delText>оперативной</w:delText>
          </w:r>
          <w:r w:rsidR="00FD75DD" w:rsidRPr="00B0372D" w:rsidDel="00B0372D">
            <w:rPr>
              <w:lang w:val="en-US"/>
              <w:rPrChange w:id="145" w:author="kwadraterry" w:date="2016-02-19T14:10:00Z">
                <w:rPr/>
              </w:rPrChange>
            </w:rPr>
            <w:delText xml:space="preserve"> </w:delText>
          </w:r>
          <w:r w:rsidR="00FD75DD" w:rsidRPr="00795AD3" w:rsidDel="00B0372D">
            <w:delText>памяти</w:delText>
          </w:r>
        </w:del>
        <w:del w:id="146" w:author="kwadraterry" w:date="2016-02-19T14:09:00Z">
          <w:r w:rsidR="00FD75DD" w:rsidRPr="00B0372D" w:rsidDel="00B0372D">
            <w:rPr>
              <w:lang w:val="en-US"/>
              <w:rPrChange w:id="147" w:author="kwadraterry" w:date="2016-02-19T14:10:00Z">
                <w:rPr/>
              </w:rPrChange>
            </w:rPr>
            <w:delText xml:space="preserve">, </w:delText>
          </w:r>
          <w:r w:rsidR="00FD75DD" w:rsidRPr="00795AD3" w:rsidDel="00B0372D">
            <w:delText>доступной</w:delText>
          </w:r>
          <w:r w:rsidR="00FD75DD" w:rsidRPr="00B0372D" w:rsidDel="00B0372D">
            <w:rPr>
              <w:lang w:val="en-US"/>
              <w:rPrChange w:id="148" w:author="kwadraterry" w:date="2016-02-19T14:10:00Z">
                <w:rPr/>
              </w:rPrChange>
            </w:rPr>
            <w:delText xml:space="preserve"> </w:delText>
          </w:r>
          <w:r w:rsidR="00FD75DD" w:rsidRPr="00795AD3" w:rsidDel="00B0372D">
            <w:delText>на</w:delText>
          </w:r>
          <w:r w:rsidR="00FD75DD" w:rsidRPr="00B0372D" w:rsidDel="00B0372D">
            <w:rPr>
              <w:lang w:val="en-US"/>
              <w:rPrChange w:id="149" w:author="kwadraterry" w:date="2016-02-19T14:10:00Z">
                <w:rPr/>
              </w:rPrChange>
            </w:rPr>
            <w:delText xml:space="preserve"> </w:delText>
          </w:r>
          <w:r w:rsidR="00FD75DD" w:rsidRPr="00795AD3" w:rsidDel="00B0372D">
            <w:delText>вычислительном</w:delText>
          </w:r>
          <w:r w:rsidR="00FD75DD" w:rsidRPr="00B0372D" w:rsidDel="00B0372D">
            <w:rPr>
              <w:lang w:val="en-US"/>
              <w:rPrChange w:id="150" w:author="kwadraterry" w:date="2016-02-19T14:10:00Z">
                <w:rPr/>
              </w:rPrChange>
            </w:rPr>
            <w:delText xml:space="preserve"> </w:delText>
          </w:r>
          <w:r w:rsidR="00FD75DD" w:rsidRPr="00795AD3" w:rsidDel="00B0372D">
            <w:delText>узле</w:delText>
          </w:r>
        </w:del>
        <w:r w:rsidR="00FD75DD" w:rsidRPr="00B0372D">
          <w:rPr>
            <w:lang w:val="en-US"/>
            <w:rPrChange w:id="151" w:author="kwadraterry" w:date="2016-02-19T14:10:00Z">
              <w:rPr/>
            </w:rPrChange>
          </w:rPr>
          <w:t xml:space="preserve">;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n</m:t>
              </m:r>
            </m:sub>
          </m:sSub>
        </m:oMath>
        <w:r w:rsidR="00FD75DD" w:rsidRPr="00B0372D">
          <w:rPr>
            <w:lang w:val="en-US"/>
            <w:rPrChange w:id="152" w:author="kwadraterry" w:date="2016-02-19T14:10:00Z">
              <w:rPr/>
            </w:rPrChange>
          </w:rPr>
          <w:t xml:space="preserve"> – </w:t>
        </w:r>
      </w:ins>
      <w:ins w:id="153" w:author="kwadraterry" w:date="2016-02-19T14:10:00Z">
        <w:r w:rsidRPr="00B0372D">
          <w:rPr>
            <w:lang w:val="en-US"/>
            <w:rPrChange w:id="154" w:author="kwadraterry" w:date="2016-02-19T14:10:00Z">
              <w:rPr/>
            </w:rPrChange>
          </w:rPr>
          <w:t>is node’s computational parameters vecto</w:t>
        </w:r>
        <w:r>
          <w:rPr>
            <w:lang w:val="en-US"/>
          </w:rPr>
          <w:t>r</w:t>
        </w:r>
        <w:r w:rsidRPr="00B0372D" w:rsidDel="00B0372D">
          <w:rPr>
            <w:lang w:val="en-US"/>
            <w:rPrChange w:id="155" w:author="kwadraterry" w:date="2016-02-19T14:10:00Z">
              <w:rPr/>
            </w:rPrChange>
          </w:rPr>
          <w:t xml:space="preserve"> </w:t>
        </w:r>
      </w:ins>
      <w:ins w:id="156" w:author="Gleb Radchenko" w:date="2016-02-18T19:05:00Z">
        <w:del w:id="157" w:author="kwadraterry" w:date="2016-02-19T14:10:00Z">
          <w:r w:rsidR="00FD75DD" w:rsidRPr="00795AD3" w:rsidDel="00B0372D">
            <w:delText>это</w:delText>
          </w:r>
          <w:r w:rsidR="00FD75DD" w:rsidRPr="00B0372D" w:rsidDel="00B0372D">
            <w:rPr>
              <w:lang w:val="en-US"/>
              <w:rPrChange w:id="158" w:author="kwadraterry" w:date="2016-02-19T14:10:00Z">
                <w:rPr/>
              </w:rPrChange>
            </w:rPr>
            <w:delText xml:space="preserve"> </w:delText>
          </w:r>
          <w:r w:rsidR="00FD75DD" w:rsidDel="00B0372D">
            <w:delText>вектор</w:delText>
          </w:r>
          <w:r w:rsidR="00FD75DD" w:rsidRPr="00B0372D" w:rsidDel="00B0372D">
            <w:rPr>
              <w:lang w:val="en-US"/>
              <w:rPrChange w:id="159" w:author="kwadraterry" w:date="2016-02-19T14:10:00Z">
                <w:rPr/>
              </w:rPrChange>
            </w:rPr>
            <w:delText xml:space="preserve"> </w:delText>
          </w:r>
          <w:r w:rsidR="00FD75DD" w:rsidDel="00B0372D">
            <w:delText>характеристик</w:delText>
          </w:r>
          <w:r w:rsidR="00FD75DD" w:rsidRPr="00B0372D" w:rsidDel="00B0372D">
            <w:rPr>
              <w:lang w:val="en-US"/>
              <w:rPrChange w:id="160" w:author="kwadraterry" w:date="2016-02-19T14:10:00Z">
                <w:rPr/>
              </w:rPrChange>
            </w:rPr>
            <w:delText xml:space="preserve"> </w:delText>
          </w:r>
          <w:r w:rsidR="00FD75DD" w:rsidDel="00B0372D">
            <w:delText>производительности</w:delText>
          </w:r>
          <w:r w:rsidR="00FD75DD" w:rsidRPr="00B0372D" w:rsidDel="00B0372D">
            <w:rPr>
              <w:lang w:val="en-US"/>
              <w:rPrChange w:id="161" w:author="kwadraterry" w:date="2016-02-19T14:10:00Z">
                <w:rPr/>
              </w:rPrChange>
            </w:rPr>
            <w:delText xml:space="preserve"> </w:delText>
          </w:r>
          <w:r w:rsidR="00FD75DD" w:rsidDel="00B0372D">
            <w:delText>вычислительного</w:delText>
          </w:r>
          <w:r w:rsidR="00FD75DD" w:rsidRPr="00B0372D" w:rsidDel="00B0372D">
            <w:rPr>
              <w:lang w:val="en-US"/>
              <w:rPrChange w:id="162" w:author="kwadraterry" w:date="2016-02-19T14:10:00Z">
                <w:rPr/>
              </w:rPrChange>
            </w:rPr>
            <w:delText xml:space="preserve"> </w:delText>
          </w:r>
          <w:r w:rsidR="00FD75DD" w:rsidRPr="00795AD3" w:rsidDel="00B0372D">
            <w:delText>узла</w:delText>
          </w:r>
        </w:del>
        <w:r w:rsidR="00FD75DD" w:rsidRPr="00B0372D">
          <w:rPr>
            <w:lang w:val="en-US"/>
            <w:rPrChange w:id="163" w:author="kwadraterry" w:date="2016-02-19T14:10:00Z">
              <w:rPr/>
            </w:rPrChange>
          </w:rPr>
          <w:t>.</w:t>
        </w:r>
      </w:ins>
    </w:p>
    <w:p w14:paraId="76C08490" w14:textId="3064612C" w:rsidR="00FD75DD" w:rsidRPr="00B0372D" w:rsidRDefault="00B0372D" w:rsidP="00FD75DD">
      <w:pPr>
        <w:pStyle w:val="ispTextmain"/>
        <w:rPr>
          <w:ins w:id="164" w:author="Gleb Radchenko" w:date="2016-02-18T19:05:00Z"/>
          <w:lang w:val="en-US"/>
          <w:rPrChange w:id="165" w:author="kwadraterry" w:date="2016-02-19T14:10:00Z">
            <w:rPr>
              <w:ins w:id="166" w:author="Gleb Radchenko" w:date="2016-02-18T19:05:00Z"/>
            </w:rPr>
          </w:rPrChange>
        </w:rPr>
      </w:pPr>
      <w:ins w:id="167" w:author="kwadraterry" w:date="2016-02-19T14:10:00Z">
        <w:r w:rsidRPr="00B0372D">
          <w:rPr>
            <w:lang w:val="en-US"/>
            <w:rPrChange w:id="168" w:author="kwadraterry" w:date="2016-02-19T14:10:00Z">
              <w:rPr>
                <w:i/>
              </w:rPr>
            </w:rPrChange>
          </w:rPr>
          <w:t xml:space="preserve">We define a </w:t>
        </w:r>
        <w:r w:rsidRPr="00B0372D">
          <w:rPr>
            <w:i/>
            <w:lang w:val="en-US"/>
            <w:rPrChange w:id="169" w:author="kwadraterry" w:date="2016-02-19T14:10:00Z">
              <w:rPr>
                <w:i/>
              </w:rPr>
            </w:rPrChange>
          </w:rPr>
          <w:t>virtual machine</w:t>
        </w:r>
        <w:r w:rsidRPr="00B0372D">
          <w:rPr>
            <w:lang w:val="en-US"/>
            <w:rPrChange w:id="170" w:author="kwadraterry" w:date="2016-02-19T14:10:00Z">
              <w:rPr>
                <w:i/>
              </w:rPr>
            </w:rPrChange>
          </w:rPr>
          <w:t xml:space="preserve"> prototype as </w:t>
        </w:r>
      </w:ins>
      <w:ins w:id="171" w:author="Gleb Radchenko" w:date="2016-02-18T19:05:00Z">
        <w:del w:id="172" w:author="kwadraterry" w:date="2016-02-19T14:10:00Z">
          <w:r w:rsidR="00FD75DD" w:rsidRPr="00B0372D" w:rsidDel="00B0372D">
            <w:rPr>
              <w:rPrChange w:id="173" w:author="kwadraterry" w:date="2016-02-19T14:10:00Z">
                <w:rPr>
                  <w:i/>
                </w:rPr>
              </w:rPrChange>
            </w:rPr>
            <w:delText>Образом</w:delText>
          </w:r>
          <w:r w:rsidR="00FD75DD" w:rsidRPr="00B0372D" w:rsidDel="00B0372D">
            <w:rPr>
              <w:lang w:val="en-US"/>
              <w:rPrChange w:id="174" w:author="kwadraterry" w:date="2016-02-19T14:10:00Z">
                <w:rPr>
                  <w:i/>
                </w:rPr>
              </w:rPrChange>
            </w:rPr>
            <w:delText xml:space="preserve"> </w:delText>
          </w:r>
          <w:r w:rsidR="00FD75DD" w:rsidRPr="00B0372D" w:rsidDel="00B0372D">
            <w:rPr>
              <w:rPrChange w:id="175" w:author="kwadraterry" w:date="2016-02-19T14:10:00Z">
                <w:rPr>
                  <w:i/>
                </w:rPr>
              </w:rPrChange>
            </w:rPr>
            <w:delText>виртуальной</w:delText>
          </w:r>
          <w:r w:rsidR="00FD75DD" w:rsidRPr="00B0372D" w:rsidDel="00B0372D">
            <w:rPr>
              <w:lang w:val="en-US"/>
              <w:rPrChange w:id="176" w:author="kwadraterry" w:date="2016-02-19T14:10:00Z">
                <w:rPr>
                  <w:i/>
                </w:rPr>
              </w:rPrChange>
            </w:rPr>
            <w:delText xml:space="preserve"> </w:delText>
          </w:r>
          <w:r w:rsidR="00FD75DD" w:rsidRPr="00B0372D" w:rsidDel="00B0372D">
            <w:rPr>
              <w:rPrChange w:id="177" w:author="kwadraterry" w:date="2016-02-19T14:10:00Z">
                <w:rPr>
                  <w:i/>
                </w:rPr>
              </w:rPrChange>
            </w:rPr>
            <w:delText>машины</w:delText>
          </w:r>
          <w:r w:rsidR="00FD75DD" w:rsidRPr="00B0372D" w:rsidDel="00B0372D">
            <w:rPr>
              <w:lang w:val="en-US"/>
              <w:rPrChange w:id="178" w:author="kwadraterry" w:date="2016-02-19T14:10:00Z">
                <w:rPr/>
              </w:rPrChange>
            </w:rPr>
            <w:delText xml:space="preserve"> </w:delText>
          </w:r>
          <m:oMath>
            <m:r>
              <m:rPr>
                <m:scr m:val="fraktur"/>
                <m:sty m:val="p"/>
              </m:rPr>
              <w:rPr>
                <w:rFonts w:ascii="Cambria Math" w:hAnsi="Cambria Math"/>
              </w:rPr>
              <m:t>m</m:t>
            </m:r>
            <m:r>
              <m:rPr>
                <m:sty m:val="p"/>
              </m:rPr>
              <w:rPr>
                <w:rFonts w:ascii="Cambria Math" w:hAnsi="Cambria Math"/>
                <w:lang w:val="en-US"/>
              </w:rPr>
              <m:t xml:space="preserve">∈ </m:t>
            </m:r>
            <m:r>
              <m:rPr>
                <m:scr m:val="fraktur"/>
                <m:sty m:val="p"/>
              </m:rPr>
              <w:rPr>
                <w:rFonts w:ascii="Cambria Math" w:hAnsi="Cambria Math"/>
              </w:rPr>
              <m:t>M</m:t>
            </m:r>
          </m:oMath>
          <w:r w:rsidR="00FD75DD" w:rsidRPr="00B0372D" w:rsidDel="00B0372D">
            <w:rPr>
              <w:lang w:val="en-US"/>
              <w:rPrChange w:id="179" w:author="kwadraterry" w:date="2016-02-19T14:10:00Z">
                <w:rPr/>
              </w:rPrChange>
            </w:rPr>
            <w:delText xml:space="preserve"> </w:delText>
          </w:r>
          <w:r w:rsidR="00FD75DD" w:rsidRPr="00B0372D" w:rsidDel="00B0372D">
            <w:delText>назовем</w:delText>
          </w:r>
          <w:r w:rsidR="00FD75DD" w:rsidRPr="00B0372D" w:rsidDel="00B0372D">
            <w:rPr>
              <w:lang w:val="en-US"/>
              <w:rPrChange w:id="180" w:author="kwadraterry" w:date="2016-02-19T14:10:00Z">
                <w:rPr/>
              </w:rPrChange>
            </w:rPr>
            <w:delText xml:space="preserve"> </w:delText>
          </w:r>
          <w:r w:rsidR="00FD75DD" w:rsidRPr="00B0372D" w:rsidDel="00B0372D">
            <w:delText>тройку</w:delText>
          </w:r>
        </w:del>
        <w:r w:rsidR="00FD75DD" w:rsidRPr="00B0372D">
          <w:rPr>
            <w:lang w:val="en-US"/>
            <w:rPrChange w:id="181" w:author="kwadraterry" w:date="2016-02-19T14:10:00Z">
              <w:rPr/>
            </w:rPrChange>
          </w:rPr>
          <w:t>:</w:t>
        </w:r>
      </w:ins>
    </w:p>
    <w:p w14:paraId="52AA6CA4" w14:textId="77777777" w:rsidR="00FD75DD" w:rsidRDefault="00BD00DA" w:rsidP="00FD75DD">
      <w:pPr>
        <w:pStyle w:val="ispTextmain"/>
        <w:rPr>
          <w:ins w:id="182" w:author="Gleb Radchenko" w:date="2016-02-18T19:05:00Z"/>
        </w:rPr>
      </w:pPr>
      <m:oMathPara>
        <m:oMath>
          <m:d>
            <m:dPr>
              <m:ctrlPr>
                <w:ins w:id="183" w:author="Gleb Radchenko" w:date="2016-02-18T19:05:00Z">
                  <w:rPr>
                    <w:rFonts w:ascii="Cambria Math" w:hAnsi="Cambria Math"/>
                    <w:szCs w:val="24"/>
                  </w:rPr>
                </w:ins>
              </m:ctrlPr>
            </m:dPr>
            <m:e>
              <m:sSub>
                <m:sSubPr>
                  <m:ctrlPr>
                    <w:ins w:id="184" w:author="Gleb Radchenko" w:date="2016-02-18T19:05:00Z">
                      <w:rPr>
                        <w:rFonts w:ascii="Cambria Math" w:hAnsi="Cambria Math"/>
                        <w:szCs w:val="24"/>
                      </w:rPr>
                    </w:ins>
                  </m:ctrlPr>
                </m:sSubPr>
                <m:e>
                  <m:r>
                    <w:ins w:id="185" w:author="Gleb Radchenko" w:date="2016-02-18T19:05:00Z">
                      <w:rPr>
                        <w:rFonts w:ascii="Cambria Math" w:hAnsi="Cambria Math"/>
                      </w:rPr>
                      <m:t>P</m:t>
                    </w:ins>
                  </m:r>
                </m:e>
                <m:sub>
                  <m:r>
                    <w:ins w:id="186" w:author="Gleb Radchenko" w:date="2016-02-18T19:05:00Z">
                      <m:rPr>
                        <m:scr m:val="fraktur"/>
                        <m:sty m:val="p"/>
                      </m:rPr>
                      <w:rPr>
                        <w:rFonts w:ascii="Cambria Math" w:hAnsi="Cambria Math"/>
                      </w:rPr>
                      <m:t>m</m:t>
                    </w:ins>
                  </m:r>
                </m:sub>
              </m:sSub>
              <m:r>
                <w:ins w:id="187" w:author="Gleb Radchenko" w:date="2016-02-18T19:05:00Z">
                  <m:rPr>
                    <m:sty m:val="p"/>
                  </m:rPr>
                  <w:rPr>
                    <w:rFonts w:ascii="Cambria Math" w:hAnsi="Cambria Math"/>
                  </w:rPr>
                  <m:t>,</m:t>
                </w:ins>
              </m:r>
              <m:sSub>
                <m:sSubPr>
                  <m:ctrlPr>
                    <w:ins w:id="188" w:author="Gleb Radchenko" w:date="2016-02-18T19:05:00Z">
                      <w:rPr>
                        <w:rFonts w:ascii="Cambria Math" w:hAnsi="Cambria Math"/>
                        <w:szCs w:val="24"/>
                      </w:rPr>
                    </w:ins>
                  </m:ctrlPr>
                </m:sSubPr>
                <m:e>
                  <m:r>
                    <w:ins w:id="189" w:author="Gleb Radchenko" w:date="2016-02-18T19:05:00Z">
                      <w:rPr>
                        <w:rFonts w:ascii="Cambria Math" w:hAnsi="Cambria Math"/>
                      </w:rPr>
                      <m:t>m</m:t>
                    </w:ins>
                  </m:r>
                </m:e>
                <m:sub>
                  <m:r>
                    <w:ins w:id="190" w:author="Gleb Radchenko" w:date="2016-02-18T19:05:00Z">
                      <m:rPr>
                        <m:scr m:val="fraktur"/>
                        <m:sty m:val="p"/>
                      </m:rPr>
                      <w:rPr>
                        <w:rFonts w:ascii="Cambria Math" w:hAnsi="Cambria Math"/>
                      </w:rPr>
                      <m:t>m</m:t>
                    </w:ins>
                  </m:r>
                </m:sub>
              </m:sSub>
              <m:r>
                <w:ins w:id="191" w:author="Gleb Radchenko" w:date="2016-02-18T19:05:00Z">
                  <m:rPr>
                    <m:sty m:val="p"/>
                  </m:rPr>
                  <w:rPr>
                    <w:rFonts w:ascii="Cambria Math" w:hAnsi="Cambria Math"/>
                  </w:rPr>
                  <m:t>,</m:t>
                </w:ins>
              </m:r>
              <m:sSub>
                <m:sSubPr>
                  <m:ctrlPr>
                    <w:ins w:id="192" w:author="Gleb Radchenko" w:date="2016-02-18T19:05:00Z">
                      <w:rPr>
                        <w:rFonts w:ascii="Cambria Math" w:hAnsi="Cambria Math"/>
                        <w:szCs w:val="24"/>
                      </w:rPr>
                    </w:ins>
                  </m:ctrlPr>
                </m:sSubPr>
                <m:e>
                  <m:r>
                    <w:ins w:id="193" w:author="Gleb Radchenko" w:date="2016-02-18T19:05:00Z">
                      <m:rPr>
                        <m:sty m:val="p"/>
                      </m:rPr>
                      <w:rPr>
                        <w:rFonts w:ascii="Cambria Math" w:hAnsi="Cambria Math"/>
                      </w:rPr>
                      <m:t>Π</m:t>
                    </w:ins>
                  </m:r>
                </m:e>
                <m:sub>
                  <m:r>
                    <w:ins w:id="194" w:author="Gleb Radchenko" w:date="2016-02-18T19:05:00Z">
                      <m:rPr>
                        <m:scr m:val="fraktur"/>
                        <m:sty m:val="p"/>
                      </m:rPr>
                      <w:rPr>
                        <w:rFonts w:ascii="Cambria Math" w:hAnsi="Cambria Math"/>
                      </w:rPr>
                      <m:t>m</m:t>
                    </w:ins>
                  </m:r>
                </m:sub>
              </m:sSub>
            </m:e>
          </m:d>
          <m:r>
            <w:ins w:id="195" w:author="Gleb Radchenko" w:date="2016-02-18T19:05:00Z">
              <m:rPr>
                <m:sty m:val="p"/>
              </m:rPr>
              <w:rPr>
                <w:rFonts w:ascii="Cambria Math" w:hAnsi="Cambria Math"/>
              </w:rPr>
              <m:t>,</m:t>
            </w:ins>
          </m:r>
        </m:oMath>
      </m:oMathPara>
    </w:p>
    <w:p w14:paraId="6F16B1CE" w14:textId="4C6886F5" w:rsidR="00FD75DD" w:rsidRPr="00B0372D" w:rsidRDefault="00FD75DD" w:rsidP="00FD75DD">
      <w:pPr>
        <w:pStyle w:val="ispTextmain"/>
        <w:rPr>
          <w:ins w:id="196" w:author="Gleb Radchenko" w:date="2016-02-18T19:05:00Z"/>
          <w:lang w:val="en-US"/>
          <w:rPrChange w:id="197" w:author="kwadraterry" w:date="2016-02-19T14:11:00Z">
            <w:rPr>
              <w:ins w:id="198" w:author="Gleb Radchenko" w:date="2016-02-18T19:05:00Z"/>
            </w:rPr>
          </w:rPrChange>
        </w:rPr>
      </w:pPr>
      <w:ins w:id="199" w:author="Gleb Radchenko" w:date="2016-02-18T19:05:00Z">
        <w:del w:id="200" w:author="kwadraterry" w:date="2016-02-19T14:10:00Z">
          <w:r w:rsidRPr="00795AD3" w:rsidDel="00B0372D">
            <w:delText>где</w:delText>
          </w:r>
        </w:del>
      </w:ins>
      <w:ins w:id="201" w:author="kwadraterry" w:date="2016-02-19T14:10:00Z">
        <w:r w:rsidR="00B0372D">
          <w:rPr>
            <w:lang w:val="en-US"/>
          </w:rPr>
          <w:t>where</w:t>
        </w:r>
      </w:ins>
      <w:ins w:id="202" w:author="Gleb Radchenko" w:date="2016-02-18T19:05:00Z">
        <w:r w:rsidRPr="00B0372D">
          <w:rPr>
            <w:lang w:val="en-US"/>
            <w:rPrChange w:id="203" w:author="kwadraterry" w:date="2016-02-19T14:11:00Z">
              <w:rPr/>
            </w:rPrChange>
          </w:rPr>
          <w:t xml:space="preserve"> </w:t>
        </w:r>
        <m:oMath>
          <m:sSub>
            <m:sSubPr>
              <m:ctrlPr>
                <w:rPr>
                  <w:rFonts w:ascii="Cambria Math" w:hAnsi="Cambria Math"/>
                  <w:szCs w:val="24"/>
                </w:rPr>
              </m:ctrlPr>
            </m:sSubPr>
            <m:e>
              <m:r>
                <w:rPr>
                  <w:rFonts w:ascii="Cambria Math" w:hAnsi="Cambria Math"/>
                </w:rPr>
                <m:t>P</m:t>
              </m:r>
            </m:e>
            <m:sub>
              <m:r>
                <m:rPr>
                  <m:scr m:val="fraktur"/>
                  <m:sty m:val="p"/>
                </m:rPr>
                <w:rPr>
                  <w:rFonts w:ascii="Cambria Math" w:hAnsi="Cambria Math"/>
                </w:rPr>
                <m:t>n</m:t>
              </m:r>
            </m:sub>
          </m:sSub>
        </m:oMath>
        <w:r w:rsidRPr="00B0372D">
          <w:rPr>
            <w:lang w:val="en-US"/>
            <w:rPrChange w:id="204" w:author="kwadraterry" w:date="2016-02-19T14:11:00Z">
              <w:rPr/>
            </w:rPrChange>
          </w:rPr>
          <w:t xml:space="preserve"> </w:t>
        </w:r>
      </w:ins>
      <w:ins w:id="205" w:author="kwadraterry" w:date="2016-02-19T14:11:00Z">
        <w:r w:rsidR="00B0372D" w:rsidRPr="00B0372D">
          <w:rPr>
            <w:lang w:val="en-US"/>
            <w:rPrChange w:id="206" w:author="kwadraterry" w:date="2016-02-19T14:11:00Z">
              <w:rPr/>
            </w:rPrChange>
          </w:rPr>
          <w:t>is an ordered set of virtual machine’s computational cores</w:t>
        </w:r>
        <w:r w:rsidR="00B0372D" w:rsidRPr="00B0372D" w:rsidDel="00B0372D">
          <w:rPr>
            <w:lang w:val="en-US"/>
            <w:rPrChange w:id="207" w:author="kwadraterry" w:date="2016-02-19T14:11:00Z">
              <w:rPr/>
            </w:rPrChange>
          </w:rPr>
          <w:t xml:space="preserve"> </w:t>
        </w:r>
      </w:ins>
      <w:ins w:id="208" w:author="Gleb Radchenko" w:date="2016-02-18T19:05:00Z">
        <w:del w:id="209" w:author="kwadraterry" w:date="2016-02-19T14:11:00Z">
          <w:r w:rsidRPr="00B0372D" w:rsidDel="00B0372D">
            <w:rPr>
              <w:lang w:val="en-US"/>
              <w:rPrChange w:id="210" w:author="kwadraterry" w:date="2016-02-19T14:11:00Z">
                <w:rPr/>
              </w:rPrChange>
            </w:rPr>
            <w:delText xml:space="preserve">– </w:delText>
          </w:r>
          <w:r w:rsidRPr="00795AD3" w:rsidDel="00B0372D">
            <w:delText>это</w:delText>
          </w:r>
          <w:r w:rsidRPr="00B0372D" w:rsidDel="00B0372D">
            <w:rPr>
              <w:lang w:val="en-US"/>
              <w:rPrChange w:id="211" w:author="kwadraterry" w:date="2016-02-19T14:11:00Z">
                <w:rPr/>
              </w:rPrChange>
            </w:rPr>
            <w:delText xml:space="preserve"> </w:delText>
          </w:r>
          <w:r w:rsidRPr="00795AD3" w:rsidDel="00B0372D">
            <w:delText>упорядоченное</w:delText>
          </w:r>
          <w:r w:rsidRPr="00B0372D" w:rsidDel="00B0372D">
            <w:rPr>
              <w:lang w:val="en-US"/>
              <w:rPrChange w:id="212" w:author="kwadraterry" w:date="2016-02-19T14:11:00Z">
                <w:rPr/>
              </w:rPrChange>
            </w:rPr>
            <w:delText xml:space="preserve"> </w:delText>
          </w:r>
          <w:r w:rsidRPr="00795AD3" w:rsidDel="00B0372D">
            <w:delText>множество</w:delText>
          </w:r>
          <w:r w:rsidRPr="00B0372D" w:rsidDel="00B0372D">
            <w:rPr>
              <w:lang w:val="en-US"/>
              <w:rPrChange w:id="213" w:author="kwadraterry" w:date="2016-02-19T14:11:00Z">
                <w:rPr/>
              </w:rPrChange>
            </w:rPr>
            <w:delText xml:space="preserve"> </w:delText>
          </w:r>
          <w:r w:rsidDel="00B0372D">
            <w:delText>вычислительных</w:delText>
          </w:r>
          <w:r w:rsidRPr="00B0372D" w:rsidDel="00B0372D">
            <w:rPr>
              <w:lang w:val="en-US"/>
              <w:rPrChange w:id="214" w:author="kwadraterry" w:date="2016-02-19T14:11:00Z">
                <w:rPr/>
              </w:rPrChange>
            </w:rPr>
            <w:delText xml:space="preserve"> </w:delText>
          </w:r>
          <w:r w:rsidDel="00B0372D">
            <w:delText>ядер</w:delText>
          </w:r>
          <w:r w:rsidRPr="00B0372D" w:rsidDel="00B0372D">
            <w:rPr>
              <w:lang w:val="en-US"/>
              <w:rPrChange w:id="215" w:author="kwadraterry" w:date="2016-02-19T14:11:00Z">
                <w:rPr/>
              </w:rPrChange>
            </w:rPr>
            <w:delText xml:space="preserve">, </w:delText>
          </w:r>
          <w:r w:rsidDel="00B0372D">
            <w:delText>выделенных</w:delText>
          </w:r>
          <w:r w:rsidRPr="00B0372D" w:rsidDel="00B0372D">
            <w:rPr>
              <w:lang w:val="en-US"/>
              <w:rPrChange w:id="216" w:author="kwadraterry" w:date="2016-02-19T14:11:00Z">
                <w:rPr/>
              </w:rPrChange>
            </w:rPr>
            <w:delText xml:space="preserve"> </w:delText>
          </w:r>
          <w:r w:rsidDel="00B0372D">
            <w:delText>виртуальной</w:delText>
          </w:r>
          <w:r w:rsidRPr="00B0372D" w:rsidDel="00B0372D">
            <w:rPr>
              <w:lang w:val="en-US"/>
              <w:rPrChange w:id="217" w:author="kwadraterry" w:date="2016-02-19T14:11:00Z">
                <w:rPr/>
              </w:rPrChange>
            </w:rPr>
            <w:delText xml:space="preserve"> </w:delText>
          </w:r>
          <w:r w:rsidDel="00B0372D">
            <w:delText>машине</w:delText>
          </w:r>
        </w:del>
        <w:r w:rsidRPr="00B0372D">
          <w:rPr>
            <w:lang w:val="en-US"/>
            <w:rPrChange w:id="218" w:author="kwadraterry" w:date="2016-02-19T14:11:00Z">
              <w:rPr/>
            </w:rPrChange>
          </w:rPr>
          <w:t xml:space="preserve">; </w:t>
        </w:r>
        <m:oMath>
          <m:sSub>
            <m:sSubPr>
              <m:ctrlPr>
                <w:rPr>
                  <w:rFonts w:ascii="Cambria Math" w:hAnsi="Cambria Math"/>
                  <w:szCs w:val="24"/>
                </w:rPr>
              </m:ctrlPr>
            </m:sSubPr>
            <m:e>
              <m:r>
                <w:rPr>
                  <w:rFonts w:ascii="Cambria Math" w:hAnsi="Cambria Math"/>
                </w:rPr>
                <m:t>m</m:t>
              </m:r>
            </m:e>
            <m:sub>
              <m:r>
                <m:rPr>
                  <m:scr m:val="fraktur"/>
                  <m:sty m:val="p"/>
                </m:rPr>
                <w:rPr>
                  <w:rFonts w:ascii="Cambria Math" w:hAnsi="Cambria Math"/>
                </w:rPr>
                <m:t>m</m:t>
              </m:r>
            </m:sub>
          </m:sSub>
        </m:oMath>
        <w:r w:rsidRPr="00B0372D">
          <w:rPr>
            <w:lang w:val="en-US"/>
            <w:rPrChange w:id="219" w:author="kwadraterry" w:date="2016-02-19T14:11:00Z">
              <w:rPr/>
            </w:rPrChange>
          </w:rPr>
          <w:t xml:space="preserve"> </w:t>
        </w:r>
      </w:ins>
      <w:ins w:id="220" w:author="kwadraterry" w:date="2016-02-19T14:11:00Z">
        <w:r w:rsidR="00B0372D" w:rsidRPr="00B0372D">
          <w:rPr>
            <w:lang w:val="en-US"/>
            <w:rPrChange w:id="221" w:author="kwadraterry" w:date="2016-02-19T14:11:00Z">
              <w:rPr/>
            </w:rPrChange>
          </w:rPr>
          <w:t>is virtual machine’s available RAM</w:t>
        </w:r>
      </w:ins>
      <w:ins w:id="222" w:author="Gleb Radchenko" w:date="2016-02-18T19:05:00Z">
        <w:del w:id="223" w:author="kwadraterry" w:date="2016-02-19T14:11:00Z">
          <w:r w:rsidRPr="00B0372D" w:rsidDel="00B0372D">
            <w:rPr>
              <w:lang w:val="en-US"/>
              <w:rPrChange w:id="224" w:author="kwadraterry" w:date="2016-02-19T14:11:00Z">
                <w:rPr/>
              </w:rPrChange>
            </w:rPr>
            <w:delText xml:space="preserve">– </w:delText>
          </w:r>
          <w:r w:rsidRPr="00795AD3" w:rsidDel="00B0372D">
            <w:delText>это</w:delText>
          </w:r>
          <w:r w:rsidRPr="00B0372D" w:rsidDel="00B0372D">
            <w:rPr>
              <w:lang w:val="en-US"/>
              <w:rPrChange w:id="225" w:author="kwadraterry" w:date="2016-02-19T14:11:00Z">
                <w:rPr/>
              </w:rPrChange>
            </w:rPr>
            <w:delText xml:space="preserve"> </w:delText>
          </w:r>
          <w:r w:rsidRPr="00795AD3" w:rsidDel="00B0372D">
            <w:delText>объем</w:delText>
          </w:r>
          <w:r w:rsidRPr="00B0372D" w:rsidDel="00B0372D">
            <w:rPr>
              <w:lang w:val="en-US"/>
              <w:rPrChange w:id="226" w:author="kwadraterry" w:date="2016-02-19T14:11:00Z">
                <w:rPr/>
              </w:rPrChange>
            </w:rPr>
            <w:delText xml:space="preserve"> </w:delText>
          </w:r>
          <w:r w:rsidRPr="00795AD3" w:rsidDel="00B0372D">
            <w:delText>оперативной</w:delText>
          </w:r>
          <w:r w:rsidRPr="00B0372D" w:rsidDel="00B0372D">
            <w:rPr>
              <w:lang w:val="en-US"/>
              <w:rPrChange w:id="227" w:author="kwadraterry" w:date="2016-02-19T14:11:00Z">
                <w:rPr/>
              </w:rPrChange>
            </w:rPr>
            <w:delText xml:space="preserve"> </w:delText>
          </w:r>
          <w:r w:rsidRPr="00795AD3" w:rsidDel="00B0372D">
            <w:delText>памяти</w:delText>
          </w:r>
          <w:r w:rsidRPr="00B0372D" w:rsidDel="00B0372D">
            <w:rPr>
              <w:lang w:val="en-US"/>
              <w:rPrChange w:id="228" w:author="kwadraterry" w:date="2016-02-19T14:11:00Z">
                <w:rPr/>
              </w:rPrChange>
            </w:rPr>
            <w:delText xml:space="preserve">, </w:delText>
          </w:r>
          <w:r w:rsidRPr="00795AD3" w:rsidDel="00B0372D">
            <w:delText>выделенный</w:delText>
          </w:r>
          <w:r w:rsidRPr="00B0372D" w:rsidDel="00B0372D">
            <w:rPr>
              <w:lang w:val="en-US"/>
              <w:rPrChange w:id="229" w:author="kwadraterry" w:date="2016-02-19T14:11:00Z">
                <w:rPr/>
              </w:rPrChange>
            </w:rPr>
            <w:delText xml:space="preserve"> </w:delText>
          </w:r>
          <w:r w:rsidRPr="00795AD3" w:rsidDel="00B0372D">
            <w:delText>виртуальной</w:delText>
          </w:r>
          <w:r w:rsidRPr="00B0372D" w:rsidDel="00B0372D">
            <w:rPr>
              <w:lang w:val="en-US"/>
              <w:rPrChange w:id="230" w:author="kwadraterry" w:date="2016-02-19T14:11:00Z">
                <w:rPr/>
              </w:rPrChange>
            </w:rPr>
            <w:delText xml:space="preserve"> </w:delText>
          </w:r>
          <w:r w:rsidRPr="00795AD3" w:rsidDel="00B0372D">
            <w:delText>машине</w:delText>
          </w:r>
        </w:del>
        <w:r w:rsidRPr="00B0372D">
          <w:rPr>
            <w:lang w:val="en-US"/>
            <w:rPrChange w:id="231" w:author="kwadraterry" w:date="2016-02-19T14:11:00Z">
              <w:rPr/>
            </w:rPrChange>
          </w:rPr>
          <w:t xml:space="preserve">; </w:t>
        </w:r>
        <m:oMath>
          <m:sSub>
            <m:sSubPr>
              <m:ctrlPr>
                <w:rPr>
                  <w:rFonts w:ascii="Cambria Math" w:hAnsi="Cambria Math"/>
                  <w:szCs w:val="24"/>
                </w:rPr>
              </m:ctrlPr>
            </m:sSubPr>
            <m:e>
              <m:r>
                <m:rPr>
                  <m:sty m:val="p"/>
                </m:rPr>
                <w:rPr>
                  <w:rFonts w:ascii="Cambria Math" w:hAnsi="Cambria Math"/>
                </w:rPr>
                <m:t>Π</m:t>
              </m:r>
            </m:e>
            <m:sub>
              <m:r>
                <m:rPr>
                  <m:scr m:val="fraktur"/>
                  <m:sty m:val="p"/>
                </m:rPr>
                <w:rPr>
                  <w:rFonts w:ascii="Cambria Math" w:hAnsi="Cambria Math"/>
                </w:rPr>
                <m:t>m</m:t>
              </m:r>
            </m:sub>
          </m:sSub>
          <m:r>
            <w:del w:id="232" w:author="kwadraterry" w:date="2016-02-19T14:12:00Z">
              <m:rPr>
                <m:sty m:val="p"/>
              </m:rPr>
              <w:rPr>
                <w:rFonts w:ascii="Cambria Math" w:hAnsi="Cambria Math"/>
                <w:lang w:val="en-US"/>
              </w:rPr>
              <m:t xml:space="preserve"> –</m:t>
            </w:del>
          </m:r>
        </m:oMath>
        <w:r w:rsidRPr="00B0372D">
          <w:rPr>
            <w:lang w:val="en-US"/>
            <w:rPrChange w:id="233" w:author="kwadraterry" w:date="2016-02-19T14:11:00Z">
              <w:rPr/>
            </w:rPrChange>
          </w:rPr>
          <w:t xml:space="preserve"> </w:t>
        </w:r>
      </w:ins>
      <w:ins w:id="234" w:author="kwadraterry" w:date="2016-02-19T14:12:00Z">
        <w:r w:rsidR="00B0372D" w:rsidRPr="00B0372D">
          <w:rPr>
            <w:lang w:val="en-US"/>
          </w:rPr>
          <w:t>is virtual machine’s computational parameters vector</w:t>
        </w:r>
        <w:r w:rsidR="00B0372D" w:rsidRPr="00B0372D" w:rsidDel="00B0372D">
          <w:rPr>
            <w:lang w:val="en-US"/>
          </w:rPr>
          <w:t xml:space="preserve"> </w:t>
        </w:r>
      </w:ins>
      <w:ins w:id="235" w:author="Gleb Radchenko" w:date="2016-02-18T19:05:00Z">
        <w:del w:id="236" w:author="kwadraterry" w:date="2016-02-19T14:12:00Z">
          <w:r w:rsidRPr="00795AD3" w:rsidDel="00B0372D">
            <w:delText>это</w:delText>
          </w:r>
          <w:r w:rsidRPr="00B0372D" w:rsidDel="00B0372D">
            <w:rPr>
              <w:lang w:val="en-US"/>
              <w:rPrChange w:id="237" w:author="kwadraterry" w:date="2016-02-19T14:11:00Z">
                <w:rPr/>
              </w:rPrChange>
            </w:rPr>
            <w:delText xml:space="preserve"> </w:delText>
          </w:r>
          <w:r w:rsidDel="00B0372D">
            <w:delText>вектор</w:delText>
          </w:r>
          <w:r w:rsidRPr="00B0372D" w:rsidDel="00B0372D">
            <w:rPr>
              <w:lang w:val="en-US"/>
              <w:rPrChange w:id="238" w:author="kwadraterry" w:date="2016-02-19T14:11:00Z">
                <w:rPr/>
              </w:rPrChange>
            </w:rPr>
            <w:delText xml:space="preserve"> </w:delText>
          </w:r>
          <w:r w:rsidDel="00B0372D">
            <w:delText>характеристик</w:delText>
          </w:r>
          <w:r w:rsidRPr="00B0372D" w:rsidDel="00B0372D">
            <w:rPr>
              <w:lang w:val="en-US"/>
              <w:rPrChange w:id="239" w:author="kwadraterry" w:date="2016-02-19T14:11:00Z">
                <w:rPr/>
              </w:rPrChange>
            </w:rPr>
            <w:delText xml:space="preserve"> </w:delText>
          </w:r>
          <w:r w:rsidDel="00B0372D">
            <w:delText>производительности</w:delText>
          </w:r>
          <w:r w:rsidRPr="00B0372D" w:rsidDel="00B0372D">
            <w:rPr>
              <w:lang w:val="en-US"/>
              <w:rPrChange w:id="240" w:author="kwadraterry" w:date="2016-02-19T14:11:00Z">
                <w:rPr/>
              </w:rPrChange>
            </w:rPr>
            <w:delText xml:space="preserve"> </w:delText>
          </w:r>
          <w:r w:rsidRPr="00795AD3" w:rsidDel="00B0372D">
            <w:delText>виртуальной</w:delText>
          </w:r>
          <w:r w:rsidRPr="00B0372D" w:rsidDel="00B0372D">
            <w:rPr>
              <w:lang w:val="en-US"/>
              <w:rPrChange w:id="241" w:author="kwadraterry" w:date="2016-02-19T14:11:00Z">
                <w:rPr/>
              </w:rPrChange>
            </w:rPr>
            <w:delText xml:space="preserve"> </w:delText>
          </w:r>
          <w:r w:rsidRPr="00795AD3" w:rsidDel="00B0372D">
            <w:delText>машины</w:delText>
          </w:r>
        </w:del>
        <w:r w:rsidRPr="00B0372D">
          <w:rPr>
            <w:lang w:val="en-US"/>
            <w:rPrChange w:id="242" w:author="kwadraterry" w:date="2016-02-19T14:11:00Z">
              <w:rPr/>
            </w:rPrChange>
          </w:rPr>
          <w:t>.</w:t>
        </w:r>
      </w:ins>
    </w:p>
    <w:p w14:paraId="54B0310F" w14:textId="3B06371B" w:rsidR="00FD75DD" w:rsidRPr="00B0372D" w:rsidRDefault="00B0372D" w:rsidP="00FD75DD">
      <w:pPr>
        <w:pStyle w:val="ispTextmain"/>
        <w:rPr>
          <w:ins w:id="243" w:author="Gleb Radchenko" w:date="2016-02-18T19:05:00Z"/>
          <w:lang w:val="en-US"/>
          <w:rPrChange w:id="244" w:author="kwadraterry" w:date="2016-02-19T14:12:00Z">
            <w:rPr>
              <w:ins w:id="245" w:author="Gleb Radchenko" w:date="2016-02-18T19:05:00Z"/>
            </w:rPr>
          </w:rPrChange>
        </w:rPr>
      </w:pPr>
      <w:ins w:id="246" w:author="kwadraterry" w:date="2016-02-19T14:12:00Z">
        <w:r w:rsidRPr="00B0372D">
          <w:rPr>
            <w:lang w:val="en-US"/>
            <w:rPrChange w:id="247" w:author="kwadraterry" w:date="2016-02-19T14:12:00Z">
              <w:rPr/>
            </w:rPrChange>
          </w:rPr>
          <w:lastRenderedPageBreak/>
          <w:t>We define a computational unit’s performance factor as</w:t>
        </w:r>
        <w:r w:rsidRPr="00B0372D" w:rsidDel="00B0372D">
          <w:rPr>
            <w:lang w:val="en-US"/>
            <w:rPrChange w:id="248" w:author="kwadraterry" w:date="2016-02-19T14:12:00Z">
              <w:rPr/>
            </w:rPrChange>
          </w:rPr>
          <w:t xml:space="preserve"> </w:t>
        </w:r>
      </w:ins>
      <w:ins w:id="249" w:author="Gleb Radchenko" w:date="2016-02-18T19:05:00Z">
        <w:del w:id="250" w:author="kwadraterry" w:date="2016-02-19T14:12:00Z">
          <w:r w:rsidR="00FD75DD" w:rsidDel="00B0372D">
            <w:delText>Определим</w:delText>
          </w:r>
          <w:r w:rsidR="00FD75DD" w:rsidRPr="00B0372D" w:rsidDel="00B0372D">
            <w:rPr>
              <w:lang w:val="en-US"/>
              <w:rPrChange w:id="251" w:author="kwadraterry" w:date="2016-02-19T14:12:00Z">
                <w:rPr/>
              </w:rPrChange>
            </w:rPr>
            <w:delText xml:space="preserve"> </w:delText>
          </w:r>
          <w:r w:rsidR="00FD75DD" w:rsidDel="00B0372D">
            <w:delText>характеристику</w:delText>
          </w:r>
          <w:r w:rsidR="00FD75DD" w:rsidRPr="00B0372D" w:rsidDel="00B0372D">
            <w:rPr>
              <w:lang w:val="en-US"/>
              <w:rPrChange w:id="252" w:author="kwadraterry" w:date="2016-02-19T14:12:00Z">
                <w:rPr/>
              </w:rPrChange>
            </w:rPr>
            <w:delText xml:space="preserve"> </w:delText>
          </w:r>
          <w:r w:rsidR="00FD75DD" w:rsidDel="00B0372D">
            <w:delText>производительности</w:delText>
          </w:r>
          <w:r w:rsidR="00FD75DD" w:rsidRPr="00B0372D" w:rsidDel="00B0372D">
            <w:rPr>
              <w:lang w:val="en-US"/>
              <w:rPrChange w:id="253" w:author="kwadraterry" w:date="2016-02-19T14:12:00Z">
                <w:rPr/>
              </w:rPrChange>
            </w:rPr>
            <w:delText xml:space="preserve"> </w:delText>
          </w:r>
          <w:r w:rsidR="00FD75DD" w:rsidDel="00B0372D">
            <w:delText>вычислительной</w:delText>
          </w:r>
          <w:r w:rsidR="00FD75DD" w:rsidRPr="00B0372D" w:rsidDel="00B0372D">
            <w:rPr>
              <w:lang w:val="en-US"/>
              <w:rPrChange w:id="254" w:author="kwadraterry" w:date="2016-02-19T14:12:00Z">
                <w:rPr/>
              </w:rPrChange>
            </w:rPr>
            <w:delText xml:space="preserve"> </w:delText>
          </w:r>
          <w:r w:rsidR="00FD75DD" w:rsidDel="00B0372D">
            <w:delText>машины</w:delText>
          </w:r>
          <w:r w:rsidR="00FD75DD" w:rsidRPr="00B0372D" w:rsidDel="00B0372D">
            <w:rPr>
              <w:lang w:val="en-US"/>
              <w:rPrChange w:id="255" w:author="kwadraterry" w:date="2016-02-19T14:12:00Z">
                <w:rPr/>
              </w:rPrChange>
            </w:rPr>
            <w:delText xml:space="preserve"> </w:delText>
          </w:r>
          <w:r w:rsidR="00FD75DD" w:rsidDel="00B0372D">
            <w:delText>как</w:delText>
          </w:r>
          <w:r w:rsidR="00FD75DD" w:rsidRPr="00B0372D" w:rsidDel="00B0372D">
            <w:rPr>
              <w:lang w:val="en-US"/>
              <w:rPrChange w:id="256" w:author="kwadraterry" w:date="2016-02-19T14:12:00Z">
                <w:rPr/>
              </w:rPrChange>
            </w:rPr>
            <w:delText xml:space="preserve"> </w:delText>
          </w:r>
          <w:r w:rsidR="00FD75DD" w:rsidDel="00B0372D">
            <w:delText>отображение</w:delText>
          </w:r>
        </w:del>
        <w:r w:rsidR="00FD75DD" w:rsidRPr="00B0372D">
          <w:rPr>
            <w:lang w:val="en-US"/>
            <w:rPrChange w:id="257" w:author="kwadraterry" w:date="2016-02-19T14:12:00Z">
              <w:rPr/>
            </w:rPrChange>
          </w:rPr>
          <w:t>:</w:t>
        </w:r>
      </w:ins>
    </w:p>
    <w:p w14:paraId="0656E4CB" w14:textId="77777777" w:rsidR="00FD75DD" w:rsidRDefault="00FD75DD" w:rsidP="00FD75DD">
      <w:pPr>
        <w:pStyle w:val="ispTextmain"/>
        <w:rPr>
          <w:ins w:id="258" w:author="Gleb Radchenko" w:date="2016-02-18T19:05:00Z"/>
        </w:rPr>
      </w:pPr>
      <m:oMathPara>
        <m:oMath>
          <m:r>
            <w:ins w:id="259" w:author="Gleb Radchenko" w:date="2016-02-18T19:05:00Z">
              <w:rPr>
                <w:rFonts w:ascii="Cambria Math" w:hAnsi="Cambria Math"/>
              </w:rPr>
              <m:t>π</m:t>
            </w:ins>
          </m:r>
          <m:r>
            <w:ins w:id="260" w:author="Gleb Radchenko" w:date="2016-02-18T19:05:00Z">
              <m:rPr>
                <m:scr m:val="fraktur"/>
                <m:sty m:val="p"/>
              </m:rPr>
              <w:rPr>
                <w:rFonts w:ascii="Cambria Math" w:hAnsi="Cambria Math"/>
              </w:rPr>
              <m:t>:m→</m:t>
            </w:ins>
          </m:r>
          <m:sSub>
            <m:sSubPr>
              <m:ctrlPr>
                <w:ins w:id="261" w:author="Gleb Radchenko" w:date="2016-02-18T19:05:00Z">
                  <w:rPr>
                    <w:rFonts w:ascii="Cambria Math" w:hAnsi="Cambria Math"/>
                    <w:szCs w:val="24"/>
                  </w:rPr>
                </w:ins>
              </m:ctrlPr>
            </m:sSubPr>
            <m:e>
              <m:r>
                <w:ins w:id="262" w:author="Gleb Radchenko" w:date="2016-02-18T19:05:00Z">
                  <m:rPr>
                    <m:scr m:val="double-struck"/>
                    <m:sty m:val="p"/>
                  </m:rPr>
                  <w:rPr>
                    <w:rFonts w:ascii="Cambria Math" w:hAnsi="Cambria Math"/>
                  </w:rPr>
                  <m:t>Z</m:t>
                </w:ins>
              </m:r>
            </m:e>
            <m:sub>
              <m:r>
                <w:ins w:id="263" w:author="Gleb Radchenko" w:date="2016-02-18T19:05:00Z">
                  <m:rPr>
                    <m:sty m:val="p"/>
                  </m:rPr>
                  <w:rPr>
                    <w:rFonts w:ascii="Cambria Math" w:hAnsi="Cambria Math"/>
                  </w:rPr>
                  <m:t>&gt;0</m:t>
                </w:ins>
              </m:r>
            </m:sub>
          </m:sSub>
          <m:r>
            <w:ins w:id="264" w:author="Gleb Radchenko" w:date="2016-02-18T19:05:00Z">
              <m:rPr>
                <m:sty m:val="p"/>
              </m:rPr>
              <w:rPr>
                <w:rFonts w:ascii="Cambria Math" w:hAnsi="Cambria Math"/>
              </w:rPr>
              <m:t>,</m:t>
            </w:ins>
          </m:r>
        </m:oMath>
      </m:oMathPara>
    </w:p>
    <w:p w14:paraId="4E93F924" w14:textId="54A8CA6B" w:rsidR="00FD75DD" w:rsidRPr="00B0372D" w:rsidRDefault="00FD75DD" w:rsidP="00FD75DD">
      <w:pPr>
        <w:pStyle w:val="ispTextmain"/>
        <w:rPr>
          <w:ins w:id="265" w:author="Gleb Radchenko" w:date="2016-02-18T19:05:00Z"/>
          <w:lang w:val="en-US"/>
          <w:rPrChange w:id="266" w:author="kwadraterry" w:date="2016-02-19T14:12:00Z">
            <w:rPr>
              <w:ins w:id="267" w:author="Gleb Radchenko" w:date="2016-02-18T19:05:00Z"/>
            </w:rPr>
          </w:rPrChange>
        </w:rPr>
      </w:pPr>
      <w:ins w:id="268" w:author="Gleb Radchenko" w:date="2016-02-18T19:05:00Z">
        <w:del w:id="269" w:author="kwadraterry" w:date="2016-02-19T14:13:00Z">
          <w:r w:rsidDel="00B0372D">
            <w:delText>где</w:delText>
          </w:r>
        </w:del>
      </w:ins>
      <w:ins w:id="270" w:author="kwadraterry" w:date="2016-02-19T14:13:00Z">
        <w:r w:rsidR="00B0372D">
          <w:rPr>
            <w:lang w:val="en-US"/>
          </w:rPr>
          <w:t>where</w:t>
        </w:r>
      </w:ins>
      <w:ins w:id="271" w:author="Gleb Radchenko" w:date="2016-02-18T19:05:00Z">
        <w:r w:rsidRPr="00B0372D">
          <w:rPr>
            <w:lang w:val="en-US"/>
            <w:rPrChange w:id="272" w:author="kwadraterry" w:date="2016-02-19T14:12:00Z">
              <w:rPr/>
            </w:rPrChange>
          </w:rPr>
          <w:t xml:space="preserve"> </w:t>
        </w:r>
        <m:oMath>
          <m:r>
            <m:rPr>
              <m:scr m:val="fraktur"/>
              <m:sty m:val="p"/>
            </m:rPr>
            <w:rPr>
              <w:rFonts w:ascii="Cambria Math" w:hAnsi="Cambria Math"/>
            </w:rPr>
            <m:t>m</m:t>
          </m:r>
          <m:r>
            <m:rPr>
              <m:sty m:val="p"/>
            </m:rPr>
            <w:rPr>
              <w:rFonts w:ascii="Cambria Math" w:hAnsi="Cambria Math"/>
              <w:lang w:val="en-US"/>
              <w:rPrChange w:id="273" w:author="kwadraterry" w:date="2016-02-19T14:12:00Z">
                <w:rPr>
                  <w:rFonts w:ascii="Cambria Math" w:hAnsi="Cambria Math"/>
                </w:rPr>
              </w:rPrChange>
            </w:rPr>
            <m:t xml:space="preserve"> </m:t>
          </m:r>
        </m:oMath>
        <w:del w:id="274" w:author="kwadraterry" w:date="2016-02-19T14:13:00Z">
          <w:r w:rsidRPr="00B0372D" w:rsidDel="00B0372D">
            <w:rPr>
              <w:lang w:val="en-US"/>
              <w:rPrChange w:id="275" w:author="kwadraterry" w:date="2016-02-19T14:12:00Z">
                <w:rPr/>
              </w:rPrChange>
            </w:rPr>
            <w:delText>–</w:delText>
          </w:r>
        </w:del>
        <w:r w:rsidRPr="00B0372D">
          <w:rPr>
            <w:lang w:val="en-US"/>
            <w:rPrChange w:id="276" w:author="kwadraterry" w:date="2016-02-19T14:12:00Z">
              <w:rPr/>
            </w:rPrChange>
          </w:rPr>
          <w:t xml:space="preserve"> </w:t>
        </w:r>
      </w:ins>
      <w:ins w:id="277" w:author="kwadraterry" w:date="2016-02-19T14:12:00Z">
        <w:r w:rsidR="00B0372D" w:rsidRPr="00B0372D">
          <w:rPr>
            <w:lang w:val="en-US"/>
          </w:rPr>
          <w:t>is a virtual machine prototype that exists in the computational system</w:t>
        </w:r>
        <w:r w:rsidR="00B0372D" w:rsidRPr="00B0372D" w:rsidDel="00B0372D">
          <w:rPr>
            <w:lang w:val="en-US"/>
          </w:rPr>
          <w:t xml:space="preserve"> </w:t>
        </w:r>
      </w:ins>
      <w:ins w:id="278" w:author="Gleb Radchenko" w:date="2016-02-18T19:05:00Z">
        <w:del w:id="279" w:author="kwadraterry" w:date="2016-02-19T14:12:00Z">
          <w:r w:rsidDel="00B0372D">
            <w:delText>образ</w:delText>
          </w:r>
          <w:r w:rsidRPr="00B0372D" w:rsidDel="00B0372D">
            <w:rPr>
              <w:lang w:val="en-US"/>
              <w:rPrChange w:id="280" w:author="kwadraterry" w:date="2016-02-19T14:12:00Z">
                <w:rPr/>
              </w:rPrChange>
            </w:rPr>
            <w:delText xml:space="preserve"> </w:delText>
          </w:r>
          <w:r w:rsidDel="00B0372D">
            <w:delText>это</w:delText>
          </w:r>
          <w:r w:rsidRPr="00B0372D" w:rsidDel="00B0372D">
            <w:rPr>
              <w:lang w:val="en-US"/>
              <w:rPrChange w:id="281" w:author="kwadraterry" w:date="2016-02-19T14:12:00Z">
                <w:rPr/>
              </w:rPrChange>
            </w:rPr>
            <w:delText xml:space="preserve"> </w:delText>
          </w:r>
          <w:r w:rsidDel="00B0372D">
            <w:delText>виртуальной</w:delText>
          </w:r>
          <w:r w:rsidRPr="00B0372D" w:rsidDel="00B0372D">
            <w:rPr>
              <w:lang w:val="en-US"/>
              <w:rPrChange w:id="282" w:author="kwadraterry" w:date="2016-02-19T14:12:00Z">
                <w:rPr/>
              </w:rPrChange>
            </w:rPr>
            <w:delText xml:space="preserve"> </w:delText>
          </w:r>
          <w:r w:rsidDel="00B0372D">
            <w:delText>машины</w:delText>
          </w:r>
          <w:r w:rsidRPr="00B0372D" w:rsidDel="00B0372D">
            <w:rPr>
              <w:lang w:val="en-US"/>
              <w:rPrChange w:id="283" w:author="kwadraterry" w:date="2016-02-19T14:12:00Z">
                <w:rPr/>
              </w:rPrChange>
            </w:rPr>
            <w:delText xml:space="preserve"> (</w:delText>
          </w:r>
          <w:r w:rsidDel="00B0372D">
            <w:delText>либо</w:delText>
          </w:r>
          <w:r w:rsidRPr="00B0372D" w:rsidDel="00B0372D">
            <w:rPr>
              <w:lang w:val="en-US"/>
              <w:rPrChange w:id="284" w:author="kwadraterry" w:date="2016-02-19T14:12:00Z">
                <w:rPr/>
              </w:rPrChange>
            </w:rPr>
            <w:delText xml:space="preserve"> </w:delText>
          </w:r>
          <w:r w:rsidDel="00B0372D">
            <w:delText>вычислительный</w:delText>
          </w:r>
          <w:r w:rsidRPr="00B0372D" w:rsidDel="00B0372D">
            <w:rPr>
              <w:lang w:val="en-US"/>
              <w:rPrChange w:id="285" w:author="kwadraterry" w:date="2016-02-19T14:12:00Z">
                <w:rPr/>
              </w:rPrChange>
            </w:rPr>
            <w:delText xml:space="preserve"> </w:delText>
          </w:r>
          <w:r w:rsidDel="00B0372D">
            <w:delText>узел</w:delText>
          </w:r>
          <w:r w:rsidRPr="00B0372D" w:rsidDel="00B0372D">
            <w:rPr>
              <w:lang w:val="en-US"/>
              <w:rPrChange w:id="286" w:author="kwadraterry" w:date="2016-02-19T14:12:00Z">
                <w:rPr/>
              </w:rPrChange>
            </w:rPr>
            <w:delText xml:space="preserve">) </w:delText>
          </w:r>
          <w:r w:rsidDel="00B0372D">
            <w:delText>существующий</w:delText>
          </w:r>
          <w:r w:rsidRPr="00B0372D" w:rsidDel="00B0372D">
            <w:rPr>
              <w:lang w:val="en-US"/>
              <w:rPrChange w:id="287" w:author="kwadraterry" w:date="2016-02-19T14:12:00Z">
                <w:rPr/>
              </w:rPrChange>
            </w:rPr>
            <w:delText xml:space="preserve"> </w:delText>
          </w:r>
          <w:r w:rsidDel="00B0372D">
            <w:delText>в</w:delText>
          </w:r>
          <w:r w:rsidRPr="00B0372D" w:rsidDel="00B0372D">
            <w:rPr>
              <w:lang w:val="en-US"/>
              <w:rPrChange w:id="288" w:author="kwadraterry" w:date="2016-02-19T14:12:00Z">
                <w:rPr/>
              </w:rPrChange>
            </w:rPr>
            <w:delText xml:space="preserve"> </w:delText>
          </w:r>
          <w:r w:rsidDel="00B0372D">
            <w:delText>вычислительной</w:delText>
          </w:r>
          <w:r w:rsidRPr="00B0372D" w:rsidDel="00B0372D">
            <w:rPr>
              <w:lang w:val="en-US"/>
              <w:rPrChange w:id="289" w:author="kwadraterry" w:date="2016-02-19T14:12:00Z">
                <w:rPr/>
              </w:rPrChange>
            </w:rPr>
            <w:delText xml:space="preserve"> </w:delText>
          </w:r>
          <w:r w:rsidDel="00B0372D">
            <w:delText>системе</w:delText>
          </w:r>
          <w:r w:rsidRPr="00B0372D" w:rsidDel="00B0372D">
            <w:rPr>
              <w:lang w:val="en-US"/>
              <w:rPrChange w:id="290" w:author="kwadraterry" w:date="2016-02-19T14:12:00Z">
                <w:rPr/>
              </w:rPrChange>
            </w:rPr>
            <w:delText xml:space="preserve"> </w:delText>
          </w:r>
        </w:del>
        <m:oMath>
          <m:r>
            <m:rPr>
              <m:scr m:val="fraktur"/>
              <m:sty m:val="p"/>
            </m:rPr>
            <w:rPr>
              <w:rFonts w:ascii="Cambria Math" w:hAnsi="Cambria Math"/>
              <w:lang w:val="en-US"/>
              <w:rPrChange w:id="291" w:author="kwadraterry" w:date="2016-02-19T14:12:00Z">
                <w:rPr>
                  <w:rFonts w:ascii="Cambria Math" w:hAnsi="Cambria Math"/>
                </w:rPr>
              </w:rPrChange>
            </w:rPr>
            <m:t>C</m:t>
          </m:r>
        </m:oMath>
        <w:r w:rsidRPr="00B0372D">
          <w:rPr>
            <w:lang w:val="en-US"/>
            <w:rPrChange w:id="292" w:author="kwadraterry" w:date="2016-02-19T14:12:00Z">
              <w:rPr/>
            </w:rPrChange>
          </w:rPr>
          <w:t xml:space="preserve">. </w:t>
        </w:r>
      </w:ins>
    </w:p>
    <w:p w14:paraId="1DC9B92A" w14:textId="7B256CE4" w:rsidR="00FD75DD" w:rsidRPr="00A61992" w:rsidRDefault="00BD00DA" w:rsidP="00FD75DD">
      <w:pPr>
        <w:pStyle w:val="ispTextmain"/>
        <w:rPr>
          <w:ins w:id="293" w:author="Gleb Radchenko" w:date="2016-02-18T19:05:00Z"/>
          <w:lang w:val="en-US"/>
          <w:rPrChange w:id="294" w:author="kwadraterry" w:date="2016-02-19T14:31:00Z">
            <w:rPr>
              <w:ins w:id="295" w:author="Gleb Radchenko" w:date="2016-02-18T19:05:00Z"/>
            </w:rPr>
          </w:rPrChange>
        </w:rPr>
      </w:pPr>
      <w:ins w:id="296" w:author="kwadraterry" w:date="2016-02-19T14:21:00Z">
        <w:r w:rsidRPr="00BD00DA">
          <w:rPr>
            <w:lang w:val="en-US"/>
            <w:rPrChange w:id="297" w:author="kwadraterry" w:date="2016-02-19T14:21:00Z">
              <w:rPr/>
            </w:rPrChange>
          </w:rPr>
          <w:t>Numerical characteristics of a machine, synthetic tests results or existing functions’ test execution results can serve as performance characteristics examples</w:t>
        </w:r>
        <w:r w:rsidRPr="00BD00DA">
          <w:rPr>
            <w:lang w:val="en-US"/>
            <w:rPrChange w:id="298" w:author="kwadraterry" w:date="2016-02-19T14:22:00Z">
              <w:rPr/>
            </w:rPrChange>
          </w:rPr>
          <w:t xml:space="preserve"> </w:t>
        </w:r>
      </w:ins>
      <w:ins w:id="299" w:author="kwadraterry" w:date="2016-02-19T14:22:00Z">
        <w:r>
          <w:rPr>
            <w:lang w:val="en-US"/>
          </w:rPr>
          <w:fldChar w:fldCharType="begin" w:fldLock="1"/>
        </w:r>
      </w:ins>
      <w:r>
        <w:rPr>
          <w:lang w:val="en-US"/>
        </w:rPr>
        <w:instrText>ADDIN CSL_CITATION { "citationItems" : [ { "id" : "ITEM-1", "itemData" : { "DOI" : "10.1002/cpe.728", "ISBN" : "1532-0634", "ISSN" : "15320626", "abstract" : "This paper describes the LINPACK Benchmark and some of its variations commonly used to assess the performance of computer systems. Aside from the LINPACK Benchmark suite, the TOP500 and the HPL codes are presented. The latter is frequently used to obtained results for TOP500 submissions. Information is also given on how to interpret the results of the benchmark and how the results fit into the performance evaluation process.", "author" : [ { "dropping-particle" : "", "family" : "Dongarra", "given" : "Jack J.", "non-dropping-particle" : "", "parse-names" : false, "suffix" : "" }, { "dropping-particle" : "", "family" : "Luszczek", "given" : "Piotr", "non-dropping-particle" : "", "parse-names" : false, "suffix" : "" }, { "dropping-particle" : "", "family" : "Petite", "given" : "Antoine", "non-dropping-particle" : "", "parse-names" : false, "suffix" : "" } ], "container-title" : "Concurrency Computation Practice and Experience", "id" : "ITEM-1", "issue" : "9", "issued" : { "date-parts" : [ [ "2003" ] ] }, "page" : "803-820", "title" : "The LINPACK benchmark: Past, present and future", "type" : "article-journal", "volume" : "15" }, "uris" : [ "http://www.mendeley.com/documents/?uuid=ee7e0368-1e4c-4661-a5a2-dc781e2c5fc7" ] }, { "id" : "ITEM-2", "itemData" : { "URL" : "http://www.superpi.net/ ", "accessed" : { "date-parts" : [ [ "2015", "11", "14" ] ] }, "id" : "ITEM-2", "issued" : { "date-parts" : [ [ "0" ] ] }, "title" : "WPrime Systems. Super PI. 2013", "type" : "webpage" }, "uris" : [ "http://www.mendeley.com/documents/?uuid=d93cca9d-9a07-4273-9a8b-e681f283eaff" ] } ], "mendeley" : { "formattedCitation" : "[15], [16]", "manualFormatting" : "[15, 16]", "plainTextFormattedCitation" : "[15], [16]", "previouslyFormattedCitation" : "[15], [16]" }, "properties" : { "noteIndex" : 0 }, "schema" : "https://github.com/citation-style-language/schema/raw/master/csl-citation.json" }</w:instrText>
      </w:r>
      <w:r>
        <w:rPr>
          <w:lang w:val="en-US"/>
        </w:rPr>
        <w:fldChar w:fldCharType="separate"/>
      </w:r>
      <w:r w:rsidRPr="00BD00DA">
        <w:rPr>
          <w:noProof/>
          <w:lang w:val="en-US"/>
        </w:rPr>
        <w:t>[15</w:t>
      </w:r>
      <w:del w:id="300" w:author="kwadraterry" w:date="2016-02-19T14:28:00Z">
        <w:r w:rsidRPr="00BD00DA" w:rsidDel="00BD00DA">
          <w:rPr>
            <w:noProof/>
            <w:lang w:val="en-US"/>
          </w:rPr>
          <w:delText>], [</w:delText>
        </w:r>
      </w:del>
      <w:ins w:id="301" w:author="kwadraterry" w:date="2016-02-19T14:28:00Z">
        <w:r>
          <w:rPr>
            <w:noProof/>
            <w:lang w:val="en-US"/>
          </w:rPr>
          <w:t xml:space="preserve">, </w:t>
        </w:r>
      </w:ins>
      <w:r w:rsidRPr="00BD00DA">
        <w:rPr>
          <w:noProof/>
          <w:lang w:val="en-US"/>
        </w:rPr>
        <w:t>16]</w:t>
      </w:r>
      <w:ins w:id="302" w:author="kwadraterry" w:date="2016-02-19T14:22:00Z">
        <w:r>
          <w:rPr>
            <w:lang w:val="en-US"/>
          </w:rPr>
          <w:fldChar w:fldCharType="end"/>
        </w:r>
      </w:ins>
      <w:ins w:id="303" w:author="Gleb Radchenko" w:date="2016-02-18T19:05:00Z">
        <w:del w:id="304" w:author="kwadraterry" w:date="2016-02-19T14:21:00Z">
          <w:r w:rsidR="00FD75DD" w:rsidDel="00BD00DA">
            <w:delText>Примерами</w:delText>
          </w:r>
          <w:r w:rsidR="00FD75DD" w:rsidRPr="00BD00DA" w:rsidDel="00BD00DA">
            <w:rPr>
              <w:lang w:val="en-US"/>
              <w:rPrChange w:id="305" w:author="kwadraterry" w:date="2016-02-19T14:21:00Z">
                <w:rPr/>
              </w:rPrChange>
            </w:rPr>
            <w:delText xml:space="preserve"> </w:delText>
          </w:r>
          <w:r w:rsidR="00FD75DD" w:rsidDel="00BD00DA">
            <w:delText>характеристик</w:delText>
          </w:r>
          <w:r w:rsidR="00FD75DD" w:rsidRPr="00BD00DA" w:rsidDel="00BD00DA">
            <w:rPr>
              <w:lang w:val="en-US"/>
              <w:rPrChange w:id="306" w:author="kwadraterry" w:date="2016-02-19T14:21:00Z">
                <w:rPr/>
              </w:rPrChange>
            </w:rPr>
            <w:delText xml:space="preserve"> </w:delText>
          </w:r>
          <w:r w:rsidR="00FD75DD" w:rsidDel="00BD00DA">
            <w:delText>производительности</w:delText>
          </w:r>
          <w:r w:rsidR="00FD75DD" w:rsidRPr="00BD00DA" w:rsidDel="00BD00DA">
            <w:rPr>
              <w:lang w:val="en-US"/>
              <w:rPrChange w:id="307" w:author="kwadraterry" w:date="2016-02-19T14:21:00Z">
                <w:rPr/>
              </w:rPrChange>
            </w:rPr>
            <w:delText xml:space="preserve"> </w:delText>
          </w:r>
          <w:r w:rsidR="00FD75DD" w:rsidDel="00BD00DA">
            <w:delText>могут</w:delText>
          </w:r>
          <w:r w:rsidR="00FD75DD" w:rsidRPr="00BD00DA" w:rsidDel="00BD00DA">
            <w:rPr>
              <w:lang w:val="en-US"/>
              <w:rPrChange w:id="308" w:author="kwadraterry" w:date="2016-02-19T14:21:00Z">
                <w:rPr/>
              </w:rPrChange>
            </w:rPr>
            <w:delText xml:space="preserve"> </w:delText>
          </w:r>
          <w:r w:rsidR="00FD75DD" w:rsidDel="00BD00DA">
            <w:delText>служить</w:delText>
          </w:r>
          <w:r w:rsidR="00FD75DD" w:rsidRPr="00BD00DA" w:rsidDel="00BD00DA">
            <w:rPr>
              <w:lang w:val="en-US"/>
              <w:rPrChange w:id="309" w:author="kwadraterry" w:date="2016-02-19T14:21:00Z">
                <w:rPr/>
              </w:rPrChange>
            </w:rPr>
            <w:delText xml:space="preserve"> </w:delText>
          </w:r>
          <w:r w:rsidR="00FD75DD" w:rsidDel="00BD00DA">
            <w:delText>числовые</w:delText>
          </w:r>
          <w:r w:rsidR="00FD75DD" w:rsidRPr="00BD00DA" w:rsidDel="00BD00DA">
            <w:rPr>
              <w:lang w:val="en-US"/>
              <w:rPrChange w:id="310" w:author="kwadraterry" w:date="2016-02-19T14:21:00Z">
                <w:rPr/>
              </w:rPrChange>
            </w:rPr>
            <w:delText xml:space="preserve"> </w:delText>
          </w:r>
          <w:r w:rsidR="00FD75DD" w:rsidDel="00BD00DA">
            <w:delText>характеристики</w:delText>
          </w:r>
          <w:r w:rsidR="00FD75DD" w:rsidRPr="00BD00DA" w:rsidDel="00BD00DA">
            <w:rPr>
              <w:lang w:val="en-US"/>
              <w:rPrChange w:id="311" w:author="kwadraterry" w:date="2016-02-19T14:21:00Z">
                <w:rPr/>
              </w:rPrChange>
            </w:rPr>
            <w:delText xml:space="preserve"> </w:delText>
          </w:r>
          <w:r w:rsidR="00FD75DD" w:rsidDel="00BD00DA">
            <w:delText>машины</w:delText>
          </w:r>
          <w:r w:rsidR="00FD75DD" w:rsidRPr="00BD00DA" w:rsidDel="00BD00DA">
            <w:rPr>
              <w:lang w:val="en-US"/>
              <w:rPrChange w:id="312" w:author="kwadraterry" w:date="2016-02-19T14:21:00Z">
                <w:rPr/>
              </w:rPrChange>
            </w:rPr>
            <w:delText xml:space="preserve">, </w:delText>
          </w:r>
          <w:r w:rsidR="00FD75DD" w:rsidDel="00BD00DA">
            <w:delText>результаты</w:delText>
          </w:r>
          <w:r w:rsidR="00FD75DD" w:rsidRPr="00BD00DA" w:rsidDel="00BD00DA">
            <w:rPr>
              <w:lang w:val="en-US"/>
              <w:rPrChange w:id="313" w:author="kwadraterry" w:date="2016-02-19T14:21:00Z">
                <w:rPr/>
              </w:rPrChange>
            </w:rPr>
            <w:delText xml:space="preserve"> </w:delText>
          </w:r>
          <w:r w:rsidR="00FD75DD" w:rsidDel="00BD00DA">
            <w:delText>синтетических</w:delText>
          </w:r>
          <w:r w:rsidR="00FD75DD" w:rsidRPr="00BD00DA" w:rsidDel="00BD00DA">
            <w:rPr>
              <w:lang w:val="en-US"/>
              <w:rPrChange w:id="314" w:author="kwadraterry" w:date="2016-02-19T14:21:00Z">
                <w:rPr/>
              </w:rPrChange>
            </w:rPr>
            <w:delText xml:space="preserve"> </w:delText>
          </w:r>
          <w:r w:rsidR="00FD75DD" w:rsidDel="00BD00DA">
            <w:delText>тестов</w:delText>
          </w:r>
        </w:del>
        <w:r w:rsidR="00FD75DD" w:rsidRPr="00BD00DA">
          <w:rPr>
            <w:lang w:val="en-US"/>
            <w:rPrChange w:id="315" w:author="kwadraterry" w:date="2016-02-19T14:21:00Z">
              <w:rPr/>
            </w:rPrChange>
          </w:rPr>
          <w:t xml:space="preserve"> </w:t>
        </w:r>
        <w:del w:id="316" w:author="kwadraterry" w:date="2016-02-19T14:30:00Z">
          <w:r w:rsidR="00FD75DD" w:rsidRPr="00BD00DA" w:rsidDel="00BD00DA">
            <w:rPr>
              <w:lang w:val="en-US"/>
              <w:rPrChange w:id="317" w:author="kwadraterry" w:date="2016-02-19T14:21:00Z">
                <w:rPr/>
              </w:rPrChange>
            </w:rPr>
            <w:delText>(</w:delText>
          </w:r>
          <w:r w:rsidR="00FD75DD" w:rsidRPr="00BD00DA" w:rsidDel="00BD00DA">
            <w:rPr>
              <w:highlight w:val="yellow"/>
              <w:lang w:val="en-US"/>
              <w:rPrChange w:id="318" w:author="kwadraterry" w:date="2016-02-19T14:26:00Z">
                <w:rPr/>
              </w:rPrChange>
            </w:rPr>
            <w:delText>Dhrystone </w:delText>
          </w:r>
          <w:r w:rsidR="00FD75DD" w:rsidRPr="00BD00DA" w:rsidDel="00BD00DA">
            <w:rPr>
              <w:noProof/>
              <w:highlight w:val="yellow"/>
              <w:lang w:val="en-US"/>
              <w:rPrChange w:id="319" w:author="kwadraterry" w:date="2016-02-19T14:26:00Z">
                <w:rPr>
                  <w:noProof/>
                </w:rPr>
              </w:rPrChange>
            </w:rPr>
            <w:delText>[9]</w:delText>
          </w:r>
          <w:r w:rsidR="00FD75DD" w:rsidRPr="00BD00DA" w:rsidDel="00BD00DA">
            <w:rPr>
              <w:highlight w:val="yellow"/>
              <w:lang w:val="en-US"/>
              <w:rPrChange w:id="320" w:author="kwadraterry" w:date="2016-02-19T14:26:00Z">
                <w:rPr/>
              </w:rPrChange>
            </w:rPr>
            <w:delText>,</w:delText>
          </w:r>
          <w:r w:rsidR="00FD75DD" w:rsidRPr="00BD00DA" w:rsidDel="00BD00DA">
            <w:rPr>
              <w:lang w:val="en-US"/>
              <w:rPrChange w:id="321" w:author="kwadraterry" w:date="2016-02-19T14:21:00Z">
                <w:rPr/>
              </w:rPrChange>
            </w:rPr>
            <w:delText xml:space="preserve"> SuperPI</w:delText>
          </w:r>
          <w:r w:rsidR="00FD75DD" w:rsidDel="00BD00DA">
            <w:rPr>
              <w:lang w:val="en-US"/>
            </w:rPr>
            <w:delText> </w:delText>
          </w:r>
          <w:r w:rsidR="00FD75DD" w:rsidRPr="00BD00DA" w:rsidDel="00BD00DA">
            <w:rPr>
              <w:noProof/>
              <w:lang w:val="en-US"/>
              <w:rPrChange w:id="322" w:author="kwadraterry" w:date="2016-02-19T14:21:00Z">
                <w:rPr>
                  <w:noProof/>
                </w:rPr>
              </w:rPrChange>
            </w:rPr>
            <w:delText>[</w:delText>
          </w:r>
        </w:del>
      </w:ins>
      <w:ins w:id="323" w:author="Gleb Radchenko" w:date="2016-02-18T19:06:00Z">
        <w:del w:id="324" w:author="kwadraterry" w:date="2016-02-19T14:30:00Z">
          <w:r w:rsidR="00FD75DD" w:rsidRPr="00BD00DA" w:rsidDel="00BD00DA">
            <w:rPr>
              <w:noProof/>
              <w:lang w:val="en-US"/>
              <w:rPrChange w:id="325" w:author="kwadraterry" w:date="2016-02-19T14:21:00Z">
                <w:rPr>
                  <w:noProof/>
                </w:rPr>
              </w:rPrChange>
            </w:rPr>
            <w:delText xml:space="preserve">WPrime Systems. </w:delText>
          </w:r>
          <w:r w:rsidR="00FD75DD" w:rsidRPr="00B0372D" w:rsidDel="00BD00DA">
            <w:rPr>
              <w:noProof/>
              <w:lang w:val="en-US"/>
              <w:rPrChange w:id="326" w:author="kwadraterry" w:date="2016-02-19T14:07:00Z">
                <w:rPr>
                  <w:noProof/>
                </w:rPr>
              </w:rPrChange>
            </w:rPr>
            <w:delText xml:space="preserve">Super PI. 2013. </w:delText>
          </w:r>
          <w:r w:rsidR="00FD75DD" w:rsidRPr="00FD75DD" w:rsidDel="00BD00DA">
            <w:rPr>
              <w:noProof/>
              <w:lang w:val="en-US"/>
            </w:rPr>
            <w:delText>URL: http://www.superpi.net/ (</w:delText>
          </w:r>
          <w:r w:rsidR="00FD75DD" w:rsidRPr="006F77C4" w:rsidDel="00BD00DA">
            <w:rPr>
              <w:noProof/>
            </w:rPr>
            <w:delText>дата</w:delText>
          </w:r>
          <w:r w:rsidR="00FD75DD" w:rsidRPr="00FD75DD" w:rsidDel="00BD00DA">
            <w:rPr>
              <w:noProof/>
              <w:lang w:val="en-US"/>
            </w:rPr>
            <w:delText xml:space="preserve"> </w:delText>
          </w:r>
          <w:r w:rsidR="00FD75DD" w:rsidRPr="006F77C4" w:rsidDel="00BD00DA">
            <w:rPr>
              <w:noProof/>
            </w:rPr>
            <w:delText>обращения</w:delText>
          </w:r>
          <w:r w:rsidR="00FD75DD" w:rsidRPr="00FD75DD" w:rsidDel="00BD00DA">
            <w:rPr>
              <w:noProof/>
              <w:lang w:val="en-US"/>
            </w:rPr>
            <w:delText>: 14.11.2015)</w:delText>
          </w:r>
        </w:del>
      </w:ins>
      <w:ins w:id="327" w:author="Gleb Radchenko" w:date="2016-02-18T19:05:00Z">
        <w:del w:id="328" w:author="kwadraterry" w:date="2016-02-19T14:30:00Z">
          <w:r w:rsidR="00FD75DD" w:rsidRPr="00FD75DD" w:rsidDel="00BD00DA">
            <w:rPr>
              <w:noProof/>
              <w:lang w:val="en-US"/>
            </w:rPr>
            <w:delText>]</w:delText>
          </w:r>
          <w:r w:rsidR="00FD75DD" w:rsidRPr="00FD75DD" w:rsidDel="00BD00DA">
            <w:rPr>
              <w:lang w:val="en-US"/>
            </w:rPr>
            <w:delText xml:space="preserve">, </w:delText>
          </w:r>
          <w:r w:rsidR="00FD75DD" w:rsidRPr="00BD00DA" w:rsidDel="00BD00DA">
            <w:rPr>
              <w:highlight w:val="yellow"/>
              <w:lang w:val="en-US"/>
              <w:rPrChange w:id="329" w:author="kwadraterry" w:date="2016-02-19T14:23:00Z">
                <w:rPr>
                  <w:lang w:val="en-US"/>
                </w:rPr>
              </w:rPrChange>
            </w:rPr>
            <w:delText>LINPACK </w:delText>
          </w:r>
          <w:r w:rsidR="00FD75DD" w:rsidRPr="00BD00DA" w:rsidDel="00BD00DA">
            <w:rPr>
              <w:noProof/>
              <w:highlight w:val="yellow"/>
              <w:lang w:val="en-US"/>
              <w:rPrChange w:id="330" w:author="kwadraterry" w:date="2016-02-19T14:23:00Z">
                <w:rPr>
                  <w:noProof/>
                  <w:lang w:val="en-US"/>
                </w:rPr>
              </w:rPrChange>
            </w:rPr>
            <w:delText>[</w:delText>
          </w:r>
        </w:del>
      </w:ins>
      <w:ins w:id="331" w:author="Gleb Radchenko" w:date="2016-02-18T19:06:00Z">
        <w:del w:id="332" w:author="kwadraterry" w:date="2016-02-19T14:30:00Z">
          <w:r w:rsidR="00FD75DD" w:rsidRPr="00BD00DA" w:rsidDel="00BD00DA">
            <w:rPr>
              <w:noProof/>
              <w:highlight w:val="yellow"/>
              <w:lang w:val="en-US"/>
              <w:rPrChange w:id="333" w:author="kwadraterry" w:date="2016-02-19T14:23:00Z">
                <w:rPr>
                  <w:noProof/>
                  <w:lang w:val="en-US"/>
                </w:rPr>
              </w:rPrChange>
            </w:rPr>
            <w:delText xml:space="preserve">Dongarra J.J., Luszczek P., Petite A. The LINPACK benchmark: Past, present and future. </w:delText>
          </w:r>
          <w:r w:rsidR="00FD75DD" w:rsidRPr="00BD00DA" w:rsidDel="00BD00DA">
            <w:rPr>
              <w:highlight w:val="yellow"/>
              <w:lang w:val="en-US"/>
              <w:rPrChange w:id="334" w:author="kwadraterry" w:date="2016-02-19T14:23:00Z">
                <w:rPr/>
              </w:rPrChange>
            </w:rPr>
            <w:delText>Concurrency and Computation: Practice and Experience</w:delText>
          </w:r>
          <w:r w:rsidR="00FD75DD" w:rsidRPr="00BD00DA" w:rsidDel="00BD00DA">
            <w:rPr>
              <w:noProof/>
              <w:highlight w:val="yellow"/>
              <w:lang w:val="en-US"/>
              <w:rPrChange w:id="335" w:author="kwadraterry" w:date="2016-02-19T14:23:00Z">
                <w:rPr>
                  <w:noProof/>
                </w:rPr>
              </w:rPrChange>
            </w:rPr>
            <w:delText xml:space="preserve">. 15(9), 2003. </w:delText>
          </w:r>
          <w:r w:rsidR="00FD75DD" w:rsidRPr="00BD00DA" w:rsidDel="00BD00DA">
            <w:rPr>
              <w:noProof/>
              <w:highlight w:val="yellow"/>
              <w:lang w:val="en-US"/>
              <w:rPrChange w:id="336" w:author="kwadraterry" w:date="2016-02-19T14:23:00Z">
                <w:rPr>
                  <w:noProof/>
                  <w:lang w:val="en-US"/>
                </w:rPr>
              </w:rPrChange>
            </w:rPr>
            <w:delText>P. 803–820.</w:delText>
          </w:r>
        </w:del>
      </w:ins>
      <w:ins w:id="337" w:author="Gleb Radchenko" w:date="2016-02-18T19:05:00Z">
        <w:del w:id="338" w:author="kwadraterry" w:date="2016-02-19T14:30:00Z">
          <w:r w:rsidR="00FD75DD" w:rsidRPr="00BD00DA" w:rsidDel="00BD00DA">
            <w:rPr>
              <w:noProof/>
              <w:highlight w:val="yellow"/>
              <w:lang w:val="en-US"/>
              <w:rPrChange w:id="339" w:author="kwadraterry" w:date="2016-02-19T14:23:00Z">
                <w:rPr>
                  <w:noProof/>
                  <w:lang w:val="en-US"/>
                </w:rPr>
              </w:rPrChange>
            </w:rPr>
            <w:delText>]</w:delText>
          </w:r>
          <w:r w:rsidR="00FD75DD" w:rsidRPr="00BD00DA" w:rsidDel="00BD00DA">
            <w:rPr>
              <w:highlight w:val="yellow"/>
              <w:lang w:val="en-US"/>
              <w:rPrChange w:id="340" w:author="kwadraterry" w:date="2016-02-19T14:23:00Z">
                <w:rPr>
                  <w:lang w:val="en-US"/>
                </w:rPr>
              </w:rPrChange>
            </w:rPr>
            <w:delText>,</w:delText>
          </w:r>
          <w:r w:rsidR="00FD75DD" w:rsidRPr="00FD75DD" w:rsidDel="00BD00DA">
            <w:rPr>
              <w:lang w:val="en-US"/>
            </w:rPr>
            <w:delText xml:space="preserve"> </w:delText>
          </w:r>
          <w:r w:rsidR="00FD75DD" w:rsidRPr="009115AB" w:rsidDel="00BD00DA">
            <w:rPr>
              <w:lang w:val="en-US"/>
            </w:rPr>
            <w:delText>LAPACK</w:delText>
          </w:r>
          <w:r w:rsidR="00FD75DD" w:rsidDel="00BD00DA">
            <w:rPr>
              <w:lang w:val="en-US"/>
            </w:rPr>
            <w:delText> </w:delText>
          </w:r>
          <w:r w:rsidR="00FD75DD" w:rsidRPr="00FD75DD" w:rsidDel="00BD00DA">
            <w:rPr>
              <w:noProof/>
              <w:lang w:val="en-US"/>
            </w:rPr>
            <w:delText>[</w:delText>
          </w:r>
        </w:del>
      </w:ins>
      <w:ins w:id="341" w:author="Gleb Radchenko" w:date="2016-02-18T19:06:00Z">
        <w:del w:id="342" w:author="kwadraterry" w:date="2016-02-19T14:30:00Z">
          <w:r w:rsidR="00FD75DD" w:rsidRPr="00FD75DD" w:rsidDel="00BD00DA">
            <w:rPr>
              <w:noProof/>
              <w:lang w:val="en-US"/>
            </w:rPr>
            <w:delText xml:space="preserve">Dongarra J.J., Luszczek P., Petite A. The LINPACK benchmark: Past, present and future. </w:delText>
          </w:r>
          <w:r w:rsidR="00FD75DD" w:rsidRPr="00A61992" w:rsidDel="00BD00DA">
            <w:rPr>
              <w:lang w:val="en-US"/>
              <w:rPrChange w:id="343" w:author="kwadraterry" w:date="2016-02-19T14:31:00Z">
                <w:rPr/>
              </w:rPrChange>
            </w:rPr>
            <w:delText>Concurrency and Computation: Practice and Experience</w:delText>
          </w:r>
          <w:r w:rsidR="00FD75DD" w:rsidRPr="00A61992" w:rsidDel="00BD00DA">
            <w:rPr>
              <w:noProof/>
              <w:lang w:val="en-US"/>
              <w:rPrChange w:id="344" w:author="kwadraterry" w:date="2016-02-19T14:31:00Z">
                <w:rPr>
                  <w:noProof/>
                </w:rPr>
              </w:rPrChange>
            </w:rPr>
            <w:delText>. 15(9), 2003. P. 803–820.</w:delText>
          </w:r>
        </w:del>
      </w:ins>
      <w:ins w:id="345" w:author="Gleb Radchenko" w:date="2016-02-18T19:05:00Z">
        <w:del w:id="346" w:author="kwadraterry" w:date="2016-02-19T14:30:00Z">
          <w:r w:rsidR="00FD75DD" w:rsidRPr="00A61992" w:rsidDel="00BD00DA">
            <w:rPr>
              <w:noProof/>
              <w:lang w:val="en-US"/>
              <w:rPrChange w:id="347" w:author="kwadraterry" w:date="2016-02-19T14:31:00Z">
                <w:rPr>
                  <w:noProof/>
                </w:rPr>
              </w:rPrChange>
            </w:rPr>
            <w:delText>]</w:delText>
          </w:r>
          <w:r w:rsidR="00FD75DD" w:rsidRPr="00A61992" w:rsidDel="00BD00DA">
            <w:rPr>
              <w:lang w:val="en-US"/>
              <w:rPrChange w:id="348" w:author="kwadraterry" w:date="2016-02-19T14:31:00Z">
                <w:rPr/>
              </w:rPrChange>
            </w:rPr>
            <w:delText xml:space="preserve"> </w:delText>
          </w:r>
          <w:r w:rsidR="00FD75DD" w:rsidDel="00BD00DA">
            <w:delText>и</w:delText>
          </w:r>
          <w:r w:rsidR="00FD75DD" w:rsidRPr="00A61992" w:rsidDel="00BD00DA">
            <w:rPr>
              <w:lang w:val="en-US"/>
              <w:rPrChange w:id="349" w:author="kwadraterry" w:date="2016-02-19T14:31:00Z">
                <w:rPr/>
              </w:rPrChange>
            </w:rPr>
            <w:delText xml:space="preserve"> </w:delText>
          </w:r>
          <w:r w:rsidR="00FD75DD" w:rsidDel="00BD00DA">
            <w:delText>др</w:delText>
          </w:r>
          <w:r w:rsidR="00FD75DD" w:rsidRPr="00A61992" w:rsidDel="00BD00DA">
            <w:rPr>
              <w:lang w:val="en-US"/>
              <w:rPrChange w:id="350" w:author="kwadraterry" w:date="2016-02-19T14:31:00Z">
                <w:rPr/>
              </w:rPrChange>
            </w:rPr>
            <w:delText xml:space="preserve">.) </w:delText>
          </w:r>
        </w:del>
        <w:del w:id="351" w:author="kwadraterry" w:date="2016-02-19T14:31:00Z">
          <w:r w:rsidR="00FD75DD" w:rsidDel="00A61992">
            <w:delText>или</w:delText>
          </w:r>
          <w:r w:rsidR="00FD75DD" w:rsidRPr="00A61992" w:rsidDel="00A61992">
            <w:rPr>
              <w:lang w:val="en-US"/>
              <w:rPrChange w:id="352" w:author="kwadraterry" w:date="2016-02-19T14:31:00Z">
                <w:rPr/>
              </w:rPrChange>
            </w:rPr>
            <w:delText xml:space="preserve"> </w:delText>
          </w:r>
          <w:r w:rsidR="00FD75DD" w:rsidDel="00A61992">
            <w:delText>результаты</w:delText>
          </w:r>
          <w:r w:rsidR="00FD75DD" w:rsidRPr="00A61992" w:rsidDel="00A61992">
            <w:rPr>
              <w:lang w:val="en-US"/>
              <w:rPrChange w:id="353" w:author="kwadraterry" w:date="2016-02-19T14:31:00Z">
                <w:rPr/>
              </w:rPrChange>
            </w:rPr>
            <w:delText xml:space="preserve"> </w:delText>
          </w:r>
          <w:r w:rsidR="00FD75DD" w:rsidDel="00A61992">
            <w:delText>тестового</w:delText>
          </w:r>
          <w:r w:rsidR="00FD75DD" w:rsidRPr="00A61992" w:rsidDel="00A61992">
            <w:rPr>
              <w:lang w:val="en-US"/>
              <w:rPrChange w:id="354" w:author="kwadraterry" w:date="2016-02-19T14:31:00Z">
                <w:rPr/>
              </w:rPrChange>
            </w:rPr>
            <w:delText xml:space="preserve"> </w:delText>
          </w:r>
          <w:r w:rsidR="00FD75DD" w:rsidDel="00A61992">
            <w:delText>выполнения</w:delText>
          </w:r>
          <w:r w:rsidR="00FD75DD" w:rsidRPr="00A61992" w:rsidDel="00A61992">
            <w:rPr>
              <w:lang w:val="en-US"/>
              <w:rPrChange w:id="355" w:author="kwadraterry" w:date="2016-02-19T14:31:00Z">
                <w:rPr/>
              </w:rPrChange>
            </w:rPr>
            <w:delText xml:space="preserve"> </w:delText>
          </w:r>
          <w:r w:rsidR="00FD75DD" w:rsidDel="00A61992">
            <w:delText>конкретных</w:delText>
          </w:r>
          <w:r w:rsidR="00FD75DD" w:rsidRPr="00A61992" w:rsidDel="00A61992">
            <w:rPr>
              <w:lang w:val="en-US"/>
              <w:rPrChange w:id="356" w:author="kwadraterry" w:date="2016-02-19T14:31:00Z">
                <w:rPr/>
              </w:rPrChange>
            </w:rPr>
            <w:delText xml:space="preserve"> </w:delText>
          </w:r>
          <w:r w:rsidR="00FD75DD" w:rsidDel="00A61992">
            <w:delText>классов</w:delText>
          </w:r>
          <w:r w:rsidR="00FD75DD" w:rsidRPr="00A61992" w:rsidDel="00A61992">
            <w:rPr>
              <w:lang w:val="en-US"/>
              <w:rPrChange w:id="357" w:author="kwadraterry" w:date="2016-02-19T14:31:00Z">
                <w:rPr/>
              </w:rPrChange>
            </w:rPr>
            <w:delText xml:space="preserve"> </w:delText>
          </w:r>
          <w:r w:rsidR="00FD75DD" w:rsidDel="00A61992">
            <w:delText>функций</w:delText>
          </w:r>
          <w:r w:rsidR="00FD75DD" w:rsidRPr="00A61992" w:rsidDel="00A61992">
            <w:rPr>
              <w:lang w:val="en-US"/>
              <w:rPrChange w:id="358" w:author="kwadraterry" w:date="2016-02-19T14:31:00Z">
                <w:rPr/>
              </w:rPrChange>
            </w:rPr>
            <w:delText xml:space="preserve"> </w:delText>
          </w:r>
          <w:r w:rsidR="00FD75DD" w:rsidDel="00A61992">
            <w:delText>с</w:delText>
          </w:r>
          <w:r w:rsidR="00FD75DD" w:rsidRPr="00A61992" w:rsidDel="00A61992">
            <w:rPr>
              <w:lang w:val="en-US"/>
              <w:rPrChange w:id="359" w:author="kwadraterry" w:date="2016-02-19T14:31:00Z">
                <w:rPr/>
              </w:rPrChange>
            </w:rPr>
            <w:delText xml:space="preserve"> </w:delText>
          </w:r>
          <w:r w:rsidR="00FD75DD" w:rsidDel="00A61992">
            <w:delText>заранее</w:delText>
          </w:r>
          <w:r w:rsidR="00FD75DD" w:rsidRPr="00A61992" w:rsidDel="00A61992">
            <w:rPr>
              <w:lang w:val="en-US"/>
              <w:rPrChange w:id="360" w:author="kwadraterry" w:date="2016-02-19T14:31:00Z">
                <w:rPr/>
              </w:rPrChange>
            </w:rPr>
            <w:delText xml:space="preserve"> </w:delText>
          </w:r>
          <w:r w:rsidR="00FD75DD" w:rsidDel="00A61992">
            <w:delText>определенными</w:delText>
          </w:r>
          <w:r w:rsidR="00FD75DD" w:rsidRPr="00A61992" w:rsidDel="00A61992">
            <w:rPr>
              <w:lang w:val="en-US"/>
              <w:rPrChange w:id="361" w:author="kwadraterry" w:date="2016-02-19T14:31:00Z">
                <w:rPr/>
              </w:rPrChange>
            </w:rPr>
            <w:delText xml:space="preserve"> </w:delText>
          </w:r>
          <w:r w:rsidR="00FD75DD" w:rsidDel="00A61992">
            <w:delText>наборами</w:delText>
          </w:r>
          <w:r w:rsidR="00FD75DD" w:rsidRPr="00A61992" w:rsidDel="00A61992">
            <w:rPr>
              <w:lang w:val="en-US"/>
              <w:rPrChange w:id="362" w:author="kwadraterry" w:date="2016-02-19T14:31:00Z">
                <w:rPr/>
              </w:rPrChange>
            </w:rPr>
            <w:delText xml:space="preserve"> </w:delText>
          </w:r>
          <w:r w:rsidR="00FD75DD" w:rsidDel="00A61992">
            <w:delText>входных</w:delText>
          </w:r>
          <w:r w:rsidR="00FD75DD" w:rsidRPr="00A61992" w:rsidDel="00A61992">
            <w:rPr>
              <w:lang w:val="en-US"/>
              <w:rPrChange w:id="363" w:author="kwadraterry" w:date="2016-02-19T14:31:00Z">
                <w:rPr/>
              </w:rPrChange>
            </w:rPr>
            <w:delText xml:space="preserve"> </w:delText>
          </w:r>
          <w:r w:rsidR="00FD75DD" w:rsidDel="00A61992">
            <w:delText>данных</w:delText>
          </w:r>
          <w:r w:rsidR="00FD75DD" w:rsidRPr="00A61992" w:rsidDel="00A61992">
            <w:rPr>
              <w:lang w:val="en-US"/>
              <w:rPrChange w:id="364" w:author="kwadraterry" w:date="2016-02-19T14:31:00Z">
                <w:rPr/>
              </w:rPrChange>
            </w:rPr>
            <w:delText>.</w:delText>
          </w:r>
        </w:del>
      </w:ins>
      <w:ins w:id="365" w:author="kwadraterry" w:date="2016-02-19T14:31:00Z">
        <w:r w:rsidR="00A61992">
          <w:rPr>
            <w:lang w:val="en-US"/>
          </w:rPr>
          <w:t>.</w:t>
        </w:r>
      </w:ins>
    </w:p>
    <w:p w14:paraId="5ED146FD" w14:textId="23AF9CCB" w:rsidR="00FD75DD" w:rsidRPr="00A61992" w:rsidRDefault="00A61992" w:rsidP="00FD75DD">
      <w:pPr>
        <w:pStyle w:val="ispTextmain"/>
        <w:rPr>
          <w:ins w:id="366" w:author="Gleb Radchenko" w:date="2016-02-18T19:05:00Z"/>
          <w:lang w:val="en-US"/>
          <w:rPrChange w:id="367" w:author="kwadraterry" w:date="2016-02-19T14:34:00Z">
            <w:rPr>
              <w:ins w:id="368" w:author="Gleb Radchenko" w:date="2016-02-18T19:05:00Z"/>
            </w:rPr>
          </w:rPrChange>
        </w:rPr>
      </w:pPr>
      <w:ins w:id="369" w:author="kwadraterry" w:date="2016-02-19T14:34:00Z">
        <w:r w:rsidRPr="00A61992">
          <w:rPr>
            <w:lang w:val="en-US"/>
            <w:rPrChange w:id="370" w:author="kwadraterry" w:date="2016-02-19T14:34:00Z">
              <w:rPr/>
            </w:rPrChange>
          </w:rPr>
          <w:t>Obviously, in order to maximize the quality of parameters prediction to perform the tasks on specified machines, we need to take into account the maximum possible number of performance characteristics, including characteristics such as the number of available processors; CPU frequency; speed data exchange with the hard drive;  characteristics of  LINPACK machines and so on. Thus, we define the vector of the performance characteristics of virtual machines deployed in the cloud computing system</w:t>
        </w:r>
        <w:r>
          <w:rPr>
            <w:lang w:val="en-US"/>
            <w:rPrChange w:id="371" w:author="kwadraterry" w:date="2016-02-19T14:34:00Z">
              <w:rPr>
                <w:lang w:val="en-US"/>
              </w:rPr>
            </w:rPrChange>
          </w:rPr>
          <w:t xml:space="preserve"> </w:t>
        </w:r>
      </w:ins>
      <w:ins w:id="372" w:author="Gleb Radchenko" w:date="2016-02-18T19:05:00Z">
        <w:del w:id="373" w:author="kwadraterry" w:date="2016-02-19T14:34:00Z">
          <w:r w:rsidR="00FD75DD" w:rsidDel="00A61992">
            <w:delText>Очевидно</w:delText>
          </w:r>
          <w:r w:rsidR="00FD75DD" w:rsidRPr="00A61992" w:rsidDel="00A61992">
            <w:rPr>
              <w:lang w:val="en-US"/>
              <w:rPrChange w:id="374" w:author="kwadraterry" w:date="2016-02-19T14:34:00Z">
                <w:rPr/>
              </w:rPrChange>
            </w:rPr>
            <w:delText xml:space="preserve">, </w:delText>
          </w:r>
          <w:r w:rsidR="00FD75DD" w:rsidDel="00A61992">
            <w:delText>что</w:delText>
          </w:r>
          <w:r w:rsidR="00FD75DD" w:rsidRPr="00A61992" w:rsidDel="00A61992">
            <w:rPr>
              <w:lang w:val="en-US"/>
              <w:rPrChange w:id="375" w:author="kwadraterry" w:date="2016-02-19T14:34:00Z">
                <w:rPr/>
              </w:rPrChange>
            </w:rPr>
            <w:delText xml:space="preserve"> </w:delText>
          </w:r>
          <w:r w:rsidR="00FD75DD" w:rsidDel="00A61992">
            <w:delText>для</w:delText>
          </w:r>
          <w:r w:rsidR="00FD75DD" w:rsidRPr="00A61992" w:rsidDel="00A61992">
            <w:rPr>
              <w:lang w:val="en-US"/>
              <w:rPrChange w:id="376" w:author="kwadraterry" w:date="2016-02-19T14:34:00Z">
                <w:rPr/>
              </w:rPrChange>
            </w:rPr>
            <w:delText xml:space="preserve"> </w:delText>
          </w:r>
          <w:r w:rsidR="00FD75DD" w:rsidDel="00A61992">
            <w:delText>качественного</w:delText>
          </w:r>
          <w:r w:rsidR="00FD75DD" w:rsidRPr="00A61992" w:rsidDel="00A61992">
            <w:rPr>
              <w:lang w:val="en-US"/>
              <w:rPrChange w:id="377" w:author="kwadraterry" w:date="2016-02-19T14:34:00Z">
                <w:rPr/>
              </w:rPrChange>
            </w:rPr>
            <w:delText xml:space="preserve"> </w:delText>
          </w:r>
          <w:r w:rsidR="00FD75DD" w:rsidDel="00A61992">
            <w:delText>прогнозирования</w:delText>
          </w:r>
          <w:r w:rsidR="00FD75DD" w:rsidRPr="00A61992" w:rsidDel="00A61992">
            <w:rPr>
              <w:lang w:val="en-US"/>
              <w:rPrChange w:id="378" w:author="kwadraterry" w:date="2016-02-19T14:34:00Z">
                <w:rPr/>
              </w:rPrChange>
            </w:rPr>
            <w:delText xml:space="preserve"> </w:delText>
          </w:r>
          <w:r w:rsidR="00FD75DD" w:rsidDel="00A61992">
            <w:delText>параметров</w:delText>
          </w:r>
          <w:r w:rsidR="00FD75DD" w:rsidRPr="00A61992" w:rsidDel="00A61992">
            <w:rPr>
              <w:lang w:val="en-US"/>
              <w:rPrChange w:id="379" w:author="kwadraterry" w:date="2016-02-19T14:34:00Z">
                <w:rPr/>
              </w:rPrChange>
            </w:rPr>
            <w:delText xml:space="preserve"> </w:delText>
          </w:r>
          <w:r w:rsidR="00FD75DD" w:rsidDel="00A61992">
            <w:delText>выполнения</w:delText>
          </w:r>
          <w:r w:rsidR="00FD75DD" w:rsidRPr="00A61992" w:rsidDel="00A61992">
            <w:rPr>
              <w:lang w:val="en-US"/>
              <w:rPrChange w:id="380" w:author="kwadraterry" w:date="2016-02-19T14:34:00Z">
                <w:rPr/>
              </w:rPrChange>
            </w:rPr>
            <w:delText xml:space="preserve"> </w:delText>
          </w:r>
          <w:r w:rsidR="00FD75DD" w:rsidDel="00A61992">
            <w:delText>задач</w:delText>
          </w:r>
          <w:r w:rsidR="00FD75DD" w:rsidRPr="00A61992" w:rsidDel="00A61992">
            <w:rPr>
              <w:lang w:val="en-US"/>
              <w:rPrChange w:id="381" w:author="kwadraterry" w:date="2016-02-19T14:34:00Z">
                <w:rPr/>
              </w:rPrChange>
            </w:rPr>
            <w:delText xml:space="preserve"> </w:delText>
          </w:r>
          <w:r w:rsidR="00FD75DD" w:rsidDel="00A61992">
            <w:delText>на</w:delText>
          </w:r>
          <w:r w:rsidR="00FD75DD" w:rsidRPr="00A61992" w:rsidDel="00A61992">
            <w:rPr>
              <w:lang w:val="en-US"/>
              <w:rPrChange w:id="382" w:author="kwadraterry" w:date="2016-02-19T14:34:00Z">
                <w:rPr/>
              </w:rPrChange>
            </w:rPr>
            <w:delText xml:space="preserve"> </w:delText>
          </w:r>
          <w:r w:rsidR="00FD75DD" w:rsidDel="00A61992">
            <w:delText>заданных</w:delText>
          </w:r>
          <w:r w:rsidR="00FD75DD" w:rsidRPr="00A61992" w:rsidDel="00A61992">
            <w:rPr>
              <w:lang w:val="en-US"/>
              <w:rPrChange w:id="383" w:author="kwadraterry" w:date="2016-02-19T14:34:00Z">
                <w:rPr/>
              </w:rPrChange>
            </w:rPr>
            <w:delText xml:space="preserve"> </w:delText>
          </w:r>
          <w:r w:rsidR="00FD75DD" w:rsidDel="00A61992">
            <w:delText>машинах</w:delText>
          </w:r>
          <w:r w:rsidR="00FD75DD" w:rsidRPr="00A61992" w:rsidDel="00A61992">
            <w:rPr>
              <w:lang w:val="en-US"/>
              <w:rPrChange w:id="384" w:author="kwadraterry" w:date="2016-02-19T14:34:00Z">
                <w:rPr/>
              </w:rPrChange>
            </w:rPr>
            <w:delText xml:space="preserve">, </w:delText>
          </w:r>
          <w:r w:rsidR="00FD75DD" w:rsidDel="00A61992">
            <w:delText>нам</w:delText>
          </w:r>
          <w:r w:rsidR="00FD75DD" w:rsidRPr="00A61992" w:rsidDel="00A61992">
            <w:rPr>
              <w:lang w:val="en-US"/>
              <w:rPrChange w:id="385" w:author="kwadraterry" w:date="2016-02-19T14:34:00Z">
                <w:rPr/>
              </w:rPrChange>
            </w:rPr>
            <w:delText xml:space="preserve"> </w:delText>
          </w:r>
          <w:r w:rsidR="00FD75DD" w:rsidDel="00A61992">
            <w:delText>необходимо</w:delText>
          </w:r>
          <w:r w:rsidR="00FD75DD" w:rsidRPr="00A61992" w:rsidDel="00A61992">
            <w:rPr>
              <w:lang w:val="en-US"/>
              <w:rPrChange w:id="386" w:author="kwadraterry" w:date="2016-02-19T14:34:00Z">
                <w:rPr/>
              </w:rPrChange>
            </w:rPr>
            <w:delText xml:space="preserve"> </w:delText>
          </w:r>
          <w:r w:rsidR="00FD75DD" w:rsidDel="00A61992">
            <w:delText>учитывать</w:delText>
          </w:r>
          <w:r w:rsidR="00FD75DD" w:rsidRPr="00A61992" w:rsidDel="00A61992">
            <w:rPr>
              <w:lang w:val="en-US"/>
              <w:rPrChange w:id="387" w:author="kwadraterry" w:date="2016-02-19T14:34:00Z">
                <w:rPr/>
              </w:rPrChange>
            </w:rPr>
            <w:delText xml:space="preserve"> </w:delText>
          </w:r>
          <w:r w:rsidR="00FD75DD" w:rsidDel="00A61992">
            <w:delText>максимально</w:delText>
          </w:r>
          <w:r w:rsidR="00FD75DD" w:rsidRPr="00A61992" w:rsidDel="00A61992">
            <w:rPr>
              <w:lang w:val="en-US"/>
              <w:rPrChange w:id="388" w:author="kwadraterry" w:date="2016-02-19T14:34:00Z">
                <w:rPr/>
              </w:rPrChange>
            </w:rPr>
            <w:delText xml:space="preserve"> </w:delText>
          </w:r>
          <w:r w:rsidR="00FD75DD" w:rsidDel="00A61992">
            <w:delText>возможное</w:delText>
          </w:r>
          <w:r w:rsidR="00FD75DD" w:rsidRPr="00A61992" w:rsidDel="00A61992">
            <w:rPr>
              <w:lang w:val="en-US"/>
              <w:rPrChange w:id="389" w:author="kwadraterry" w:date="2016-02-19T14:34:00Z">
                <w:rPr/>
              </w:rPrChange>
            </w:rPr>
            <w:delText xml:space="preserve"> </w:delText>
          </w:r>
          <w:r w:rsidR="00FD75DD" w:rsidDel="00A61992">
            <w:delText>количество</w:delText>
          </w:r>
          <w:r w:rsidR="00FD75DD" w:rsidRPr="00A61992" w:rsidDel="00A61992">
            <w:rPr>
              <w:lang w:val="en-US"/>
              <w:rPrChange w:id="390" w:author="kwadraterry" w:date="2016-02-19T14:34:00Z">
                <w:rPr/>
              </w:rPrChange>
            </w:rPr>
            <w:delText xml:space="preserve"> </w:delText>
          </w:r>
          <w:r w:rsidR="00FD75DD" w:rsidDel="00A61992">
            <w:delText>характеристик</w:delText>
          </w:r>
          <w:r w:rsidR="00FD75DD" w:rsidRPr="00A61992" w:rsidDel="00A61992">
            <w:rPr>
              <w:lang w:val="en-US"/>
              <w:rPrChange w:id="391" w:author="kwadraterry" w:date="2016-02-19T14:34:00Z">
                <w:rPr/>
              </w:rPrChange>
            </w:rPr>
            <w:delText xml:space="preserve"> </w:delText>
          </w:r>
          <w:r w:rsidR="00FD75DD" w:rsidDel="00A61992">
            <w:delText>производительности</w:delText>
          </w:r>
          <w:r w:rsidR="00FD75DD" w:rsidRPr="00A61992" w:rsidDel="00A61992">
            <w:rPr>
              <w:lang w:val="en-US"/>
              <w:rPrChange w:id="392" w:author="kwadraterry" w:date="2016-02-19T14:34:00Z">
                <w:rPr/>
              </w:rPrChange>
            </w:rPr>
            <w:delText xml:space="preserve">, </w:delText>
          </w:r>
          <w:r w:rsidR="00FD75DD" w:rsidDel="00A61992">
            <w:delText>включая</w:delText>
          </w:r>
          <w:r w:rsidR="00FD75DD" w:rsidRPr="00A61992" w:rsidDel="00A61992">
            <w:rPr>
              <w:lang w:val="en-US"/>
              <w:rPrChange w:id="393" w:author="kwadraterry" w:date="2016-02-19T14:34:00Z">
                <w:rPr/>
              </w:rPrChange>
            </w:rPr>
            <w:delText xml:space="preserve"> </w:delText>
          </w:r>
          <w:r w:rsidR="00FD75DD" w:rsidDel="00A61992">
            <w:delText>такие</w:delText>
          </w:r>
          <w:r w:rsidR="00FD75DD" w:rsidRPr="00A61992" w:rsidDel="00A61992">
            <w:rPr>
              <w:lang w:val="en-US"/>
              <w:rPrChange w:id="394" w:author="kwadraterry" w:date="2016-02-19T14:34:00Z">
                <w:rPr/>
              </w:rPrChange>
            </w:rPr>
            <w:delText xml:space="preserve"> </w:delText>
          </w:r>
          <w:r w:rsidR="00FD75DD" w:rsidDel="00A61992">
            <w:delText>характеристики</w:delText>
          </w:r>
          <w:r w:rsidR="00FD75DD" w:rsidRPr="00A61992" w:rsidDel="00A61992">
            <w:rPr>
              <w:lang w:val="en-US"/>
              <w:rPrChange w:id="395" w:author="kwadraterry" w:date="2016-02-19T14:34:00Z">
                <w:rPr/>
              </w:rPrChange>
            </w:rPr>
            <w:delText xml:space="preserve"> </w:delText>
          </w:r>
          <w:r w:rsidR="00FD75DD" w:rsidDel="00A61992">
            <w:delText>как</w:delText>
          </w:r>
          <w:r w:rsidR="00FD75DD" w:rsidRPr="00A61992" w:rsidDel="00A61992">
            <w:rPr>
              <w:lang w:val="en-US"/>
              <w:rPrChange w:id="396" w:author="kwadraterry" w:date="2016-02-19T14:34:00Z">
                <w:rPr/>
              </w:rPrChange>
            </w:rPr>
            <w:delText xml:space="preserve">: </w:delText>
          </w:r>
          <w:r w:rsidR="00FD75DD" w:rsidDel="00A61992">
            <w:delText>количество</w:delText>
          </w:r>
          <w:r w:rsidR="00FD75DD" w:rsidRPr="00A61992" w:rsidDel="00A61992">
            <w:rPr>
              <w:lang w:val="en-US"/>
              <w:rPrChange w:id="397" w:author="kwadraterry" w:date="2016-02-19T14:34:00Z">
                <w:rPr/>
              </w:rPrChange>
            </w:rPr>
            <w:delText xml:space="preserve"> </w:delText>
          </w:r>
          <w:r w:rsidR="00FD75DD" w:rsidDel="00A61992">
            <w:delText>доступных</w:delText>
          </w:r>
          <w:r w:rsidR="00FD75DD" w:rsidRPr="00A61992" w:rsidDel="00A61992">
            <w:rPr>
              <w:lang w:val="en-US"/>
              <w:rPrChange w:id="398" w:author="kwadraterry" w:date="2016-02-19T14:34:00Z">
                <w:rPr/>
              </w:rPrChange>
            </w:rPr>
            <w:delText xml:space="preserve"> </w:delText>
          </w:r>
          <w:r w:rsidR="00FD75DD" w:rsidDel="00A61992">
            <w:delText>процессоров</w:delText>
          </w:r>
          <w:r w:rsidR="00FD75DD" w:rsidRPr="00A61992" w:rsidDel="00A61992">
            <w:rPr>
              <w:lang w:val="en-US"/>
              <w:rPrChange w:id="399" w:author="kwadraterry" w:date="2016-02-19T14:34:00Z">
                <w:rPr/>
              </w:rPrChange>
            </w:rPr>
            <w:delText xml:space="preserve">; </w:delText>
          </w:r>
          <w:r w:rsidR="00FD75DD" w:rsidDel="00A61992">
            <w:delText>частота</w:delText>
          </w:r>
          <w:r w:rsidR="00FD75DD" w:rsidRPr="00A61992" w:rsidDel="00A61992">
            <w:rPr>
              <w:lang w:val="en-US"/>
              <w:rPrChange w:id="400" w:author="kwadraterry" w:date="2016-02-19T14:34:00Z">
                <w:rPr/>
              </w:rPrChange>
            </w:rPr>
            <w:delText xml:space="preserve"> </w:delText>
          </w:r>
          <w:r w:rsidR="00FD75DD" w:rsidDel="00A61992">
            <w:delText>процессора</w:delText>
          </w:r>
          <w:r w:rsidR="00FD75DD" w:rsidRPr="00A61992" w:rsidDel="00A61992">
            <w:rPr>
              <w:lang w:val="en-US"/>
              <w:rPrChange w:id="401" w:author="kwadraterry" w:date="2016-02-19T14:34:00Z">
                <w:rPr/>
              </w:rPrChange>
            </w:rPr>
            <w:delText xml:space="preserve">; </w:delText>
          </w:r>
          <w:r w:rsidR="00FD75DD" w:rsidDel="00A61992">
            <w:delText>скорость</w:delText>
          </w:r>
          <w:r w:rsidR="00FD75DD" w:rsidRPr="00A61992" w:rsidDel="00A61992">
            <w:rPr>
              <w:lang w:val="en-US"/>
              <w:rPrChange w:id="402" w:author="kwadraterry" w:date="2016-02-19T14:34:00Z">
                <w:rPr/>
              </w:rPrChange>
            </w:rPr>
            <w:delText xml:space="preserve"> </w:delText>
          </w:r>
          <w:r w:rsidR="00FD75DD" w:rsidDel="00A61992">
            <w:delText>обмена</w:delText>
          </w:r>
          <w:r w:rsidR="00FD75DD" w:rsidRPr="00A61992" w:rsidDel="00A61992">
            <w:rPr>
              <w:lang w:val="en-US"/>
              <w:rPrChange w:id="403" w:author="kwadraterry" w:date="2016-02-19T14:34:00Z">
                <w:rPr/>
              </w:rPrChange>
            </w:rPr>
            <w:delText xml:space="preserve"> </w:delText>
          </w:r>
          <w:r w:rsidR="00FD75DD" w:rsidDel="00A61992">
            <w:delText>данными</w:delText>
          </w:r>
          <w:r w:rsidR="00FD75DD" w:rsidRPr="00A61992" w:rsidDel="00A61992">
            <w:rPr>
              <w:lang w:val="en-US"/>
              <w:rPrChange w:id="404" w:author="kwadraterry" w:date="2016-02-19T14:34:00Z">
                <w:rPr/>
              </w:rPrChange>
            </w:rPr>
            <w:delText xml:space="preserve"> </w:delText>
          </w:r>
          <w:r w:rsidR="00FD75DD" w:rsidDel="00A61992">
            <w:delText>с</w:delText>
          </w:r>
          <w:r w:rsidR="00FD75DD" w:rsidRPr="00A61992" w:rsidDel="00A61992">
            <w:rPr>
              <w:lang w:val="en-US"/>
              <w:rPrChange w:id="405" w:author="kwadraterry" w:date="2016-02-19T14:34:00Z">
                <w:rPr/>
              </w:rPrChange>
            </w:rPr>
            <w:delText xml:space="preserve"> </w:delText>
          </w:r>
          <w:r w:rsidR="00FD75DD" w:rsidDel="00A61992">
            <w:delText>жестким</w:delText>
          </w:r>
          <w:r w:rsidR="00FD75DD" w:rsidRPr="00A61992" w:rsidDel="00A61992">
            <w:rPr>
              <w:lang w:val="en-US"/>
              <w:rPrChange w:id="406" w:author="kwadraterry" w:date="2016-02-19T14:34:00Z">
                <w:rPr/>
              </w:rPrChange>
            </w:rPr>
            <w:delText xml:space="preserve"> </w:delText>
          </w:r>
          <w:r w:rsidR="00FD75DD" w:rsidDel="00A61992">
            <w:delText>диском</w:delText>
          </w:r>
          <w:r w:rsidR="00FD75DD" w:rsidRPr="00A61992" w:rsidDel="00A61992">
            <w:rPr>
              <w:lang w:val="en-US"/>
              <w:rPrChange w:id="407" w:author="kwadraterry" w:date="2016-02-19T14:34:00Z">
                <w:rPr/>
              </w:rPrChange>
            </w:rPr>
            <w:delText xml:space="preserve">; </w:delText>
          </w:r>
          <w:r w:rsidR="00FD75DD" w:rsidDel="00A61992">
            <w:delText>характеристика</w:delText>
          </w:r>
          <w:r w:rsidR="00FD75DD" w:rsidRPr="00A61992" w:rsidDel="00A61992">
            <w:rPr>
              <w:lang w:val="en-US"/>
              <w:rPrChange w:id="408" w:author="kwadraterry" w:date="2016-02-19T14:34:00Z">
                <w:rPr/>
              </w:rPrChange>
            </w:rPr>
            <w:delText xml:space="preserve"> </w:delText>
          </w:r>
          <w:r w:rsidR="00FD75DD" w:rsidDel="00A61992">
            <w:delText>машины</w:delText>
          </w:r>
          <w:r w:rsidR="00FD75DD" w:rsidRPr="00A61992" w:rsidDel="00A61992">
            <w:rPr>
              <w:lang w:val="en-US"/>
              <w:rPrChange w:id="409" w:author="kwadraterry" w:date="2016-02-19T14:34:00Z">
                <w:rPr/>
              </w:rPrChange>
            </w:rPr>
            <w:delText xml:space="preserve"> </w:delText>
          </w:r>
          <w:r w:rsidR="00FD75DD" w:rsidDel="00A61992">
            <w:delText>по</w:delText>
          </w:r>
          <w:r w:rsidR="00FD75DD" w:rsidRPr="00A61992" w:rsidDel="00A61992">
            <w:rPr>
              <w:lang w:val="en-US"/>
              <w:rPrChange w:id="410" w:author="kwadraterry" w:date="2016-02-19T14:34:00Z">
                <w:rPr/>
              </w:rPrChange>
            </w:rPr>
            <w:delText xml:space="preserve"> </w:delText>
          </w:r>
          <w:r w:rsidR="00FD75DD" w:rsidDel="00A61992">
            <w:rPr>
              <w:lang w:val="en-US"/>
            </w:rPr>
            <w:delText>LINPACK</w:delText>
          </w:r>
          <w:r w:rsidR="00FD75DD" w:rsidRPr="00A61992" w:rsidDel="00A61992">
            <w:rPr>
              <w:lang w:val="en-US"/>
              <w:rPrChange w:id="411" w:author="kwadraterry" w:date="2016-02-19T14:34:00Z">
                <w:rPr/>
              </w:rPrChange>
            </w:rPr>
            <w:delText xml:space="preserve"> </w:delText>
          </w:r>
          <w:r w:rsidR="00FD75DD" w:rsidDel="00A61992">
            <w:delText>и</w:delText>
          </w:r>
          <w:r w:rsidR="00FD75DD" w:rsidRPr="00A61992" w:rsidDel="00A61992">
            <w:rPr>
              <w:lang w:val="en-US"/>
              <w:rPrChange w:id="412" w:author="kwadraterry" w:date="2016-02-19T14:34:00Z">
                <w:rPr/>
              </w:rPrChange>
            </w:rPr>
            <w:delText xml:space="preserve"> </w:delText>
          </w:r>
          <w:r w:rsidR="00FD75DD" w:rsidDel="00A61992">
            <w:delText>др</w:delText>
          </w:r>
          <w:r w:rsidR="00FD75DD" w:rsidRPr="00A61992" w:rsidDel="00A61992">
            <w:rPr>
              <w:lang w:val="en-US"/>
              <w:rPrChange w:id="413" w:author="kwadraterry" w:date="2016-02-19T14:34:00Z">
                <w:rPr/>
              </w:rPrChange>
            </w:rPr>
            <w:delText xml:space="preserve">. </w:delText>
          </w:r>
          <w:r w:rsidR="00FD75DD" w:rsidDel="00A61992">
            <w:delText>Таким</w:delText>
          </w:r>
          <w:r w:rsidR="00FD75DD" w:rsidRPr="00A61992" w:rsidDel="00A61992">
            <w:rPr>
              <w:lang w:val="en-US"/>
              <w:rPrChange w:id="414" w:author="kwadraterry" w:date="2016-02-19T14:34:00Z">
                <w:rPr/>
              </w:rPrChange>
            </w:rPr>
            <w:delText xml:space="preserve"> </w:delText>
          </w:r>
          <w:r w:rsidR="00FD75DD" w:rsidDel="00A61992">
            <w:delText>образом</w:delText>
          </w:r>
          <w:r w:rsidR="00FD75DD" w:rsidRPr="00A61992" w:rsidDel="00A61992">
            <w:rPr>
              <w:lang w:val="en-US"/>
              <w:rPrChange w:id="415" w:author="kwadraterry" w:date="2016-02-19T14:34:00Z">
                <w:rPr/>
              </w:rPrChange>
            </w:rPr>
            <w:delText xml:space="preserve">, </w:delText>
          </w:r>
          <w:r w:rsidR="00FD75DD" w:rsidDel="00A61992">
            <w:delText>определим</w:delText>
          </w:r>
          <w:r w:rsidR="00FD75DD" w:rsidRPr="00A61992" w:rsidDel="00A61992">
            <w:rPr>
              <w:lang w:val="en-US"/>
              <w:rPrChange w:id="416" w:author="kwadraterry" w:date="2016-02-19T14:34:00Z">
                <w:rPr/>
              </w:rPrChange>
            </w:rPr>
            <w:delText xml:space="preserve"> </w:delText>
          </w:r>
          <w:r w:rsidR="00FD75DD" w:rsidDel="00A61992">
            <w:delText>вектор</w:delText>
          </w:r>
          <w:r w:rsidR="00FD75DD" w:rsidRPr="00A61992" w:rsidDel="00A61992">
            <w:rPr>
              <w:lang w:val="en-US"/>
              <w:rPrChange w:id="417" w:author="kwadraterry" w:date="2016-02-19T14:34:00Z">
                <w:rPr/>
              </w:rPrChange>
            </w:rPr>
            <w:delText xml:space="preserve"> </w:delText>
          </w:r>
          <w:r w:rsidR="00FD75DD" w:rsidDel="00A61992">
            <w:delText>характеристик</w:delText>
          </w:r>
          <w:r w:rsidR="00FD75DD" w:rsidRPr="00A61992" w:rsidDel="00A61992">
            <w:rPr>
              <w:lang w:val="en-US"/>
              <w:rPrChange w:id="418" w:author="kwadraterry" w:date="2016-02-19T14:34:00Z">
                <w:rPr/>
              </w:rPrChange>
            </w:rPr>
            <w:delText xml:space="preserve"> </w:delText>
          </w:r>
          <w:r w:rsidR="00FD75DD" w:rsidDel="00A61992">
            <w:delText>производительности</w:delText>
          </w:r>
          <w:r w:rsidR="00FD75DD" w:rsidRPr="00A61992" w:rsidDel="00A61992">
            <w:rPr>
              <w:lang w:val="en-US"/>
              <w:rPrChange w:id="419" w:author="kwadraterry" w:date="2016-02-19T14:34:00Z">
                <w:rPr/>
              </w:rPrChange>
            </w:rPr>
            <w:delText xml:space="preserve"> </w:delText>
          </w:r>
          <w:r w:rsidR="00FD75DD" w:rsidDel="00A61992">
            <w:delText>виртуальных</w:delText>
          </w:r>
          <w:r w:rsidR="00FD75DD" w:rsidRPr="00A61992" w:rsidDel="00A61992">
            <w:rPr>
              <w:lang w:val="en-US"/>
              <w:rPrChange w:id="420" w:author="kwadraterry" w:date="2016-02-19T14:34:00Z">
                <w:rPr/>
              </w:rPrChange>
            </w:rPr>
            <w:delText xml:space="preserve"> </w:delText>
          </w:r>
          <w:r w:rsidR="00FD75DD" w:rsidDel="00A61992">
            <w:delText>машин</w:delText>
          </w:r>
          <w:r w:rsidR="00FD75DD" w:rsidRPr="00A61992" w:rsidDel="00A61992">
            <w:rPr>
              <w:lang w:val="en-US"/>
              <w:rPrChange w:id="421" w:author="kwadraterry" w:date="2016-02-19T14:34:00Z">
                <w:rPr/>
              </w:rPrChange>
            </w:rPr>
            <w:delText xml:space="preserve">, </w:delText>
          </w:r>
          <w:r w:rsidR="00FD75DD" w:rsidDel="00A61992">
            <w:delText>развернутых</w:delText>
          </w:r>
          <w:r w:rsidR="00FD75DD" w:rsidRPr="00A61992" w:rsidDel="00A61992">
            <w:rPr>
              <w:lang w:val="en-US"/>
              <w:rPrChange w:id="422" w:author="kwadraterry" w:date="2016-02-19T14:34:00Z">
                <w:rPr/>
              </w:rPrChange>
            </w:rPr>
            <w:delText xml:space="preserve"> </w:delText>
          </w:r>
          <w:r w:rsidR="00FD75DD" w:rsidDel="00A61992">
            <w:delText>в</w:delText>
          </w:r>
          <w:r w:rsidR="00FD75DD" w:rsidRPr="00A61992" w:rsidDel="00A61992">
            <w:rPr>
              <w:lang w:val="en-US"/>
              <w:rPrChange w:id="423" w:author="kwadraterry" w:date="2016-02-19T14:34:00Z">
                <w:rPr/>
              </w:rPrChange>
            </w:rPr>
            <w:delText xml:space="preserve"> </w:delText>
          </w:r>
          <w:r w:rsidR="00FD75DD" w:rsidDel="00A61992">
            <w:delText>облачной</w:delText>
          </w:r>
          <w:r w:rsidR="00FD75DD" w:rsidRPr="00A61992" w:rsidDel="00A61992">
            <w:rPr>
              <w:lang w:val="en-US"/>
              <w:rPrChange w:id="424" w:author="kwadraterry" w:date="2016-02-19T14:34:00Z">
                <w:rPr/>
              </w:rPrChange>
            </w:rPr>
            <w:delText xml:space="preserve"> </w:delText>
          </w:r>
          <w:r w:rsidR="00FD75DD" w:rsidDel="00A61992">
            <w:delText>вычислительной</w:delText>
          </w:r>
          <w:r w:rsidR="00FD75DD" w:rsidRPr="00A61992" w:rsidDel="00A61992">
            <w:rPr>
              <w:lang w:val="en-US"/>
              <w:rPrChange w:id="425" w:author="kwadraterry" w:date="2016-02-19T14:34:00Z">
                <w:rPr/>
              </w:rPrChange>
            </w:rPr>
            <w:delText xml:space="preserve"> </w:delText>
          </w:r>
          <w:r w:rsidR="00FD75DD" w:rsidDel="00A61992">
            <w:delText>системе</w:delText>
          </w:r>
          <w:r w:rsidR="00FD75DD" w:rsidRPr="00A61992" w:rsidDel="00A61992">
            <w:rPr>
              <w:lang w:val="en-US"/>
              <w:rPrChange w:id="426" w:author="kwadraterry" w:date="2016-02-19T14:34:00Z">
                <w:rPr/>
              </w:rPrChange>
            </w:rPr>
            <w:delText xml:space="preserve"> </w:delText>
          </w:r>
        </w:del>
        <m:oMath>
          <m:r>
            <m:rPr>
              <m:scr m:val="fraktur"/>
              <m:sty m:val="p"/>
            </m:rPr>
            <w:rPr>
              <w:rFonts w:ascii="Cambria Math" w:hAnsi="Cambria Math"/>
              <w:lang w:val="en-US"/>
              <w:rPrChange w:id="427" w:author="kwadraterry" w:date="2016-02-19T14:34:00Z">
                <w:rPr>
                  <w:rFonts w:ascii="Cambria Math" w:hAnsi="Cambria Math"/>
                </w:rPr>
              </w:rPrChange>
            </w:rPr>
            <m:t>C</m:t>
          </m:r>
        </m:oMath>
        <w:r w:rsidR="00FD75DD" w:rsidRPr="00A61992">
          <w:rPr>
            <w:lang w:val="en-US"/>
            <w:rPrChange w:id="428" w:author="kwadraterry" w:date="2016-02-19T14:34:00Z">
              <w:rPr/>
            </w:rPrChange>
          </w:rPr>
          <w:t>:</w:t>
        </w:r>
      </w:ins>
    </w:p>
    <w:p w14:paraId="1D9D43BC" w14:textId="77777777" w:rsidR="00FD75DD" w:rsidRDefault="00FD75DD" w:rsidP="00FD75DD">
      <w:pPr>
        <w:pStyle w:val="ispTextmain"/>
        <w:rPr>
          <w:ins w:id="429" w:author="Gleb Radchenko" w:date="2016-02-18T19:05:00Z"/>
        </w:rPr>
      </w:pPr>
      <m:oMathPara>
        <m:oMath>
          <m:r>
            <w:ins w:id="430" w:author="Gleb Radchenko" w:date="2016-02-18T19:05:00Z">
              <m:rPr>
                <m:sty m:val="p"/>
              </m:rPr>
              <w:rPr>
                <w:rFonts w:ascii="Cambria Math" w:hAnsi="Cambria Math"/>
              </w:rPr>
              <m:t>Π=</m:t>
            </w:ins>
          </m:r>
          <m:d>
            <m:dPr>
              <m:begChr m:val="["/>
              <m:endChr m:val="]"/>
              <m:ctrlPr>
                <w:ins w:id="431" w:author="Gleb Radchenko" w:date="2016-02-18T19:05:00Z">
                  <w:rPr>
                    <w:rFonts w:ascii="Cambria Math" w:hAnsi="Cambria Math"/>
                    <w:szCs w:val="24"/>
                  </w:rPr>
                </w:ins>
              </m:ctrlPr>
            </m:dPr>
            <m:e>
              <m:sSub>
                <m:sSubPr>
                  <m:ctrlPr>
                    <w:ins w:id="432" w:author="Gleb Radchenko" w:date="2016-02-18T19:05:00Z">
                      <w:rPr>
                        <w:rFonts w:ascii="Cambria Math" w:hAnsi="Cambria Math"/>
                        <w:szCs w:val="24"/>
                      </w:rPr>
                    </w:ins>
                  </m:ctrlPr>
                </m:sSubPr>
                <m:e>
                  <m:r>
                    <w:ins w:id="433" w:author="Gleb Radchenko" w:date="2016-02-18T19:05:00Z">
                      <w:rPr>
                        <w:rFonts w:ascii="Cambria Math" w:hAnsi="Cambria Math"/>
                      </w:rPr>
                      <m:t>π</m:t>
                    </w:ins>
                  </m:r>
                </m:e>
                <m:sub>
                  <m:r>
                    <w:ins w:id="434" w:author="Gleb Radchenko" w:date="2016-02-18T19:05:00Z">
                      <m:rPr>
                        <m:sty m:val="p"/>
                      </m:rPr>
                      <w:rPr>
                        <w:rFonts w:ascii="Cambria Math" w:hAnsi="Cambria Math"/>
                      </w:rPr>
                      <m:t>1</m:t>
                    </w:ins>
                  </m:r>
                </m:sub>
              </m:sSub>
              <m:r>
                <w:ins w:id="435" w:author="Gleb Radchenko" w:date="2016-02-18T19:05:00Z">
                  <m:rPr>
                    <m:sty m:val="p"/>
                  </m:rPr>
                  <w:rPr>
                    <w:rFonts w:ascii="Cambria Math" w:hAnsi="Cambria Math"/>
                  </w:rPr>
                  <m:t>,</m:t>
                </w:ins>
              </m:r>
              <m:sSub>
                <m:sSubPr>
                  <m:ctrlPr>
                    <w:ins w:id="436" w:author="Gleb Radchenko" w:date="2016-02-18T19:05:00Z">
                      <w:rPr>
                        <w:rFonts w:ascii="Cambria Math" w:hAnsi="Cambria Math"/>
                        <w:szCs w:val="24"/>
                      </w:rPr>
                    </w:ins>
                  </m:ctrlPr>
                </m:sSubPr>
                <m:e>
                  <m:r>
                    <w:ins w:id="437" w:author="Gleb Radchenko" w:date="2016-02-18T19:05:00Z">
                      <w:rPr>
                        <w:rFonts w:ascii="Cambria Math" w:hAnsi="Cambria Math"/>
                      </w:rPr>
                      <m:t>π</m:t>
                    </w:ins>
                  </m:r>
                </m:e>
                <m:sub>
                  <m:r>
                    <w:ins w:id="438" w:author="Gleb Radchenko" w:date="2016-02-18T19:05:00Z">
                      <m:rPr>
                        <m:sty m:val="p"/>
                      </m:rPr>
                      <w:rPr>
                        <w:rFonts w:ascii="Cambria Math" w:hAnsi="Cambria Math"/>
                      </w:rPr>
                      <m:t>2</m:t>
                    </w:ins>
                  </m:r>
                </m:sub>
              </m:sSub>
              <m:r>
                <w:ins w:id="439" w:author="Gleb Radchenko" w:date="2016-02-18T19:05:00Z">
                  <m:rPr>
                    <m:sty m:val="p"/>
                  </m:rPr>
                  <w:rPr>
                    <w:rFonts w:ascii="Cambria Math" w:hAnsi="Cambria Math"/>
                  </w:rPr>
                  <m:t>…</m:t>
                </w:ins>
              </m:r>
              <m:sSub>
                <m:sSubPr>
                  <m:ctrlPr>
                    <w:ins w:id="440" w:author="Gleb Radchenko" w:date="2016-02-18T19:05:00Z">
                      <w:rPr>
                        <w:rFonts w:ascii="Cambria Math" w:hAnsi="Cambria Math"/>
                        <w:szCs w:val="24"/>
                      </w:rPr>
                    </w:ins>
                  </m:ctrlPr>
                </m:sSubPr>
                <m:e>
                  <m:r>
                    <w:ins w:id="441" w:author="Gleb Radchenko" w:date="2016-02-18T19:05:00Z">
                      <w:rPr>
                        <w:rFonts w:ascii="Cambria Math" w:hAnsi="Cambria Math"/>
                      </w:rPr>
                      <m:t>π</m:t>
                    </w:ins>
                  </m:r>
                </m:e>
                <m:sub>
                  <m:r>
                    <w:ins w:id="442" w:author="Gleb Radchenko" w:date="2016-02-18T19:05:00Z">
                      <w:rPr>
                        <w:rFonts w:ascii="Cambria Math" w:hAnsi="Cambria Math"/>
                      </w:rPr>
                      <m:t>r</m:t>
                    </w:ins>
                  </m:r>
                </m:sub>
              </m:sSub>
            </m:e>
          </m:d>
          <m:r>
            <w:ins w:id="443" w:author="Gleb Radchenko" w:date="2016-02-18T19:05:00Z">
              <m:rPr>
                <m:sty m:val="p"/>
              </m:rPr>
              <w:rPr>
                <w:rFonts w:ascii="Cambria Math" w:hAnsi="Cambria Math"/>
              </w:rPr>
              <m:t>.</m:t>
            </w:ins>
          </m:r>
        </m:oMath>
      </m:oMathPara>
    </w:p>
    <w:p w14:paraId="353C4562" w14:textId="05AA49A6" w:rsidR="00FD75DD" w:rsidRPr="00A61992" w:rsidRDefault="00A61992" w:rsidP="00FD75DD">
      <w:pPr>
        <w:pStyle w:val="ispTextmain"/>
        <w:rPr>
          <w:ins w:id="444" w:author="Gleb Radchenko" w:date="2016-02-18T19:05:00Z"/>
          <w:lang w:val="en-US"/>
          <w:rPrChange w:id="445" w:author="kwadraterry" w:date="2016-02-19T14:35:00Z">
            <w:rPr>
              <w:ins w:id="446" w:author="Gleb Radchenko" w:date="2016-02-18T19:05:00Z"/>
            </w:rPr>
          </w:rPrChange>
        </w:rPr>
      </w:pPr>
      <w:ins w:id="447" w:author="kwadraterry" w:date="2016-02-19T14:35:00Z">
        <w:r w:rsidRPr="00A61992">
          <w:rPr>
            <w:lang w:val="en-US"/>
            <w:rPrChange w:id="448" w:author="kwadraterry" w:date="2016-02-19T14:35:00Z">
              <w:rPr/>
            </w:rPrChange>
          </w:rPr>
          <w:t>Each machine</w:t>
        </w:r>
        <w:r w:rsidRPr="00A61992">
          <w:rPr>
            <w:lang w:val="en-US"/>
            <w:rPrChange w:id="449" w:author="kwadraterry" w:date="2016-02-19T14:35:00Z">
              <w:rPr>
                <w:lang w:val="en-US"/>
              </w:rPr>
            </w:rPrChange>
          </w:rPr>
          <w:t xml:space="preserve"> </w:t>
        </w:r>
      </w:ins>
      <w:ins w:id="450" w:author="Gleb Radchenko" w:date="2016-02-18T19:05:00Z">
        <w:del w:id="451" w:author="kwadraterry" w:date="2016-02-19T14:35:00Z">
          <w:r w:rsidR="00FD75DD" w:rsidDel="00A61992">
            <w:delText>Каждой</w:delText>
          </w:r>
          <w:r w:rsidR="00FD75DD" w:rsidRPr="00A61992" w:rsidDel="00A61992">
            <w:rPr>
              <w:lang w:val="en-US"/>
              <w:rPrChange w:id="452" w:author="kwadraterry" w:date="2016-02-19T14:35:00Z">
                <w:rPr/>
              </w:rPrChange>
            </w:rPr>
            <w:delText xml:space="preserve"> </w:delText>
          </w:r>
          <w:r w:rsidR="00FD75DD" w:rsidDel="00A61992">
            <w:delText>машине</w:delText>
          </w:r>
          <w:r w:rsidR="00FD75DD" w:rsidRPr="00A61992" w:rsidDel="00A61992">
            <w:rPr>
              <w:lang w:val="en-US"/>
              <w:rPrChange w:id="453" w:author="kwadraterry" w:date="2016-02-19T14:35:00Z">
                <w:rPr/>
              </w:rPrChange>
            </w:rPr>
            <w:delText xml:space="preserve"> </w:delText>
          </w:r>
        </w:del>
        <m:oMath>
          <m:r>
            <m:rPr>
              <m:scr m:val="fraktur"/>
              <m:sty m:val="p"/>
            </m:rPr>
            <w:rPr>
              <w:rFonts w:ascii="Cambria Math" w:hAnsi="Cambria Math"/>
            </w:rPr>
            <m:t>m</m:t>
          </m:r>
          <m:r>
            <m:rPr>
              <m:sty m:val="p"/>
            </m:rPr>
            <w:rPr>
              <w:rFonts w:ascii="Cambria Math" w:hAnsi="Cambria Math"/>
              <w:lang w:val="en-US"/>
              <w:rPrChange w:id="454" w:author="kwadraterry" w:date="2016-02-19T14:35:00Z">
                <w:rPr>
                  <w:rFonts w:ascii="Cambria Math" w:hAnsi="Cambria Math"/>
                </w:rPr>
              </w:rPrChange>
            </w:rPr>
            <m:t>∈</m:t>
          </m:r>
          <m:r>
            <m:rPr>
              <m:scr m:val="fraktur"/>
              <m:sty m:val="p"/>
            </m:rPr>
            <w:rPr>
              <w:rFonts w:ascii="Cambria Math" w:hAnsi="Cambria Math"/>
            </w:rPr>
            <m:t>M</m:t>
          </m:r>
        </m:oMath>
        <w:r w:rsidR="00FD75DD" w:rsidRPr="00A61992">
          <w:rPr>
            <w:lang w:val="en-US"/>
            <w:rPrChange w:id="455" w:author="kwadraterry" w:date="2016-02-19T14:35:00Z">
              <w:rPr/>
            </w:rPrChange>
          </w:rPr>
          <w:t xml:space="preserve"> </w:t>
        </w:r>
      </w:ins>
      <w:ins w:id="456" w:author="kwadraterry" w:date="2016-02-19T14:35:00Z">
        <w:r w:rsidRPr="00A61992">
          <w:rPr>
            <w:lang w:val="en-US"/>
            <w:rPrChange w:id="457" w:author="kwadraterry" w:date="2016-02-19T14:35:00Z">
              <w:rPr/>
            </w:rPrChange>
          </w:rPr>
          <w:t>in a cloud computing system</w:t>
        </w:r>
      </w:ins>
      <w:ins w:id="458" w:author="Gleb Radchenko" w:date="2016-02-18T19:05:00Z">
        <w:del w:id="459" w:author="kwadraterry" w:date="2016-02-19T14:35:00Z">
          <w:r w:rsidR="00FD75DD" w:rsidDel="00A61992">
            <w:delText>облачной</w:delText>
          </w:r>
          <w:r w:rsidR="00FD75DD" w:rsidRPr="00A61992" w:rsidDel="00A61992">
            <w:rPr>
              <w:lang w:val="en-US"/>
              <w:rPrChange w:id="460" w:author="kwadraterry" w:date="2016-02-19T14:35:00Z">
                <w:rPr/>
              </w:rPrChange>
            </w:rPr>
            <w:delText xml:space="preserve"> </w:delText>
          </w:r>
          <w:r w:rsidR="00FD75DD" w:rsidDel="00A61992">
            <w:delText>вычислительной</w:delText>
          </w:r>
          <w:r w:rsidR="00FD75DD" w:rsidRPr="00A61992" w:rsidDel="00A61992">
            <w:rPr>
              <w:lang w:val="en-US"/>
              <w:rPrChange w:id="461" w:author="kwadraterry" w:date="2016-02-19T14:35:00Z">
                <w:rPr/>
              </w:rPrChange>
            </w:rPr>
            <w:delText xml:space="preserve"> </w:delText>
          </w:r>
          <w:r w:rsidR="00FD75DD" w:rsidDel="00A61992">
            <w:delText>системы</w:delText>
          </w:r>
        </w:del>
        <w:r w:rsidR="00FD75DD" w:rsidRPr="00A61992">
          <w:rPr>
            <w:lang w:val="en-US"/>
            <w:rPrChange w:id="462" w:author="kwadraterry" w:date="2016-02-19T14:35:00Z">
              <w:rPr/>
            </w:rPrChange>
          </w:rPr>
          <w:t xml:space="preserve"> </w:t>
        </w:r>
        <m:oMath>
          <m:r>
            <m:rPr>
              <m:scr m:val="fraktur"/>
              <m:sty m:val="p"/>
            </m:rPr>
            <w:rPr>
              <w:rFonts w:ascii="Cambria Math" w:hAnsi="Cambria Math"/>
              <w:lang w:val="en-US"/>
              <w:rPrChange w:id="463" w:author="kwadraterry" w:date="2016-02-19T14:35:00Z">
                <w:rPr>
                  <w:rFonts w:ascii="Cambria Math" w:hAnsi="Cambria Math"/>
                </w:rPr>
              </w:rPrChange>
            </w:rPr>
            <m:t>C</m:t>
          </m:r>
        </m:oMath>
        <w:r w:rsidR="00FD75DD" w:rsidRPr="00A61992">
          <w:rPr>
            <w:lang w:val="en-US"/>
            <w:rPrChange w:id="464" w:author="kwadraterry" w:date="2016-02-19T14:35:00Z">
              <w:rPr/>
            </w:rPrChange>
          </w:rPr>
          <w:t xml:space="preserve"> </w:t>
        </w:r>
      </w:ins>
      <w:ins w:id="465" w:author="kwadraterry" w:date="2016-02-19T14:35:00Z">
        <w:r w:rsidRPr="00A61992">
          <w:rPr>
            <w:lang w:val="en-US"/>
            <w:rPrChange w:id="466" w:author="kwadraterry" w:date="2016-02-19T14:35:00Z">
              <w:rPr/>
            </w:rPrChange>
          </w:rPr>
          <w:t>is comparable to the performance characteristics of the vector, which reflects the values of the performance of the computer:</w:t>
        </w:r>
      </w:ins>
      <w:ins w:id="467" w:author="Gleb Radchenko" w:date="2016-02-18T19:05:00Z">
        <w:del w:id="468" w:author="kwadraterry" w:date="2016-02-19T14:35:00Z">
          <w:r w:rsidR="00FD75DD" w:rsidDel="00A61992">
            <w:delText>сопоставим</w:delText>
          </w:r>
          <w:r w:rsidR="00FD75DD" w:rsidRPr="00A61992" w:rsidDel="00A61992">
            <w:rPr>
              <w:lang w:val="en-US"/>
              <w:rPrChange w:id="469" w:author="kwadraterry" w:date="2016-02-19T14:35:00Z">
                <w:rPr/>
              </w:rPrChange>
            </w:rPr>
            <w:delText xml:space="preserve"> </w:delText>
          </w:r>
          <w:r w:rsidR="00FD75DD" w:rsidDel="00A61992">
            <w:delText>вектор</w:delText>
          </w:r>
          <w:r w:rsidR="00FD75DD" w:rsidRPr="00A61992" w:rsidDel="00A61992">
            <w:rPr>
              <w:lang w:val="en-US"/>
              <w:rPrChange w:id="470" w:author="kwadraterry" w:date="2016-02-19T14:35:00Z">
                <w:rPr/>
              </w:rPrChange>
            </w:rPr>
            <w:delText xml:space="preserve"> </w:delText>
          </w:r>
          <w:r w:rsidR="00FD75DD" w:rsidDel="00A61992">
            <w:delText>характеристик</w:delText>
          </w:r>
          <w:r w:rsidR="00FD75DD" w:rsidRPr="00A61992" w:rsidDel="00A61992">
            <w:rPr>
              <w:lang w:val="en-US"/>
              <w:rPrChange w:id="471" w:author="kwadraterry" w:date="2016-02-19T14:35:00Z">
                <w:rPr/>
              </w:rPrChange>
            </w:rPr>
            <w:delText xml:space="preserve"> </w:delText>
          </w:r>
          <w:r w:rsidR="00FD75DD" w:rsidDel="00A61992">
            <w:delText>производительности</w:delText>
          </w:r>
          <w:r w:rsidR="00FD75DD" w:rsidRPr="00A61992" w:rsidDel="00A61992">
            <w:rPr>
              <w:lang w:val="en-US"/>
              <w:rPrChange w:id="472" w:author="kwadraterry" w:date="2016-02-19T14:35:00Z">
                <w:rPr/>
              </w:rPrChange>
            </w:rPr>
            <w:delText xml:space="preserve">, </w:delText>
          </w:r>
          <w:r w:rsidR="00FD75DD" w:rsidDel="00A61992">
            <w:delText>отражающий</w:delText>
          </w:r>
          <w:r w:rsidR="00FD75DD" w:rsidRPr="00A61992" w:rsidDel="00A61992">
            <w:rPr>
              <w:lang w:val="en-US"/>
              <w:rPrChange w:id="473" w:author="kwadraterry" w:date="2016-02-19T14:35:00Z">
                <w:rPr/>
              </w:rPrChange>
            </w:rPr>
            <w:delText xml:space="preserve"> </w:delText>
          </w:r>
          <w:r w:rsidR="00FD75DD" w:rsidDel="00A61992">
            <w:delText>значения</w:delText>
          </w:r>
          <w:r w:rsidR="00FD75DD" w:rsidRPr="00A61992" w:rsidDel="00A61992">
            <w:rPr>
              <w:lang w:val="en-US"/>
              <w:rPrChange w:id="474" w:author="kwadraterry" w:date="2016-02-19T14:35:00Z">
                <w:rPr/>
              </w:rPrChange>
            </w:rPr>
            <w:delText xml:space="preserve"> </w:delText>
          </w:r>
          <w:r w:rsidR="00FD75DD" w:rsidDel="00A61992">
            <w:delText>производительности</w:delText>
          </w:r>
          <w:r w:rsidR="00FD75DD" w:rsidRPr="00A61992" w:rsidDel="00A61992">
            <w:rPr>
              <w:lang w:val="en-US"/>
              <w:rPrChange w:id="475" w:author="kwadraterry" w:date="2016-02-19T14:35:00Z">
                <w:rPr/>
              </w:rPrChange>
            </w:rPr>
            <w:delText xml:space="preserve"> </w:delText>
          </w:r>
          <w:r w:rsidR="00FD75DD" w:rsidDel="00A61992">
            <w:delText>вычислительной</w:delText>
          </w:r>
          <w:r w:rsidR="00FD75DD" w:rsidRPr="00A61992" w:rsidDel="00A61992">
            <w:rPr>
              <w:lang w:val="en-US"/>
              <w:rPrChange w:id="476" w:author="kwadraterry" w:date="2016-02-19T14:35:00Z">
                <w:rPr/>
              </w:rPrChange>
            </w:rPr>
            <w:delText xml:space="preserve"> </w:delText>
          </w:r>
          <w:r w:rsidR="00FD75DD" w:rsidDel="00A61992">
            <w:delText>машины</w:delText>
          </w:r>
          <w:r w:rsidR="00FD75DD" w:rsidRPr="00A61992" w:rsidDel="00A61992">
            <w:rPr>
              <w:lang w:val="en-US"/>
              <w:rPrChange w:id="477" w:author="kwadraterry" w:date="2016-02-19T14:35:00Z">
                <w:rPr/>
              </w:rPrChange>
            </w:rPr>
            <w:delText>:</w:delText>
          </w:r>
        </w:del>
      </w:ins>
    </w:p>
    <w:p w14:paraId="643EA262" w14:textId="77777777" w:rsidR="00FD75DD" w:rsidRDefault="00FD75DD" w:rsidP="00FD75DD">
      <w:pPr>
        <w:pStyle w:val="ispTextmain"/>
        <w:rPr>
          <w:ins w:id="478" w:author="Gleb Radchenko" w:date="2016-02-18T19:05:00Z"/>
        </w:rPr>
      </w:pPr>
      <m:oMathPara>
        <m:oMath>
          <m:r>
            <w:ins w:id="479" w:author="Gleb Radchenko" w:date="2016-02-18T19:05:00Z">
              <m:rPr>
                <m:sty m:val="p"/>
              </m:rPr>
              <w:rPr>
                <w:rFonts w:ascii="Cambria Math" w:hAnsi="Cambria Math"/>
              </w:rPr>
              <m:t>Π:</m:t>
            </w:ins>
          </m:r>
          <m:r>
            <w:ins w:id="480" w:author="Gleb Radchenko" w:date="2016-02-18T19:05:00Z">
              <m:rPr>
                <m:scr m:val="fraktur"/>
                <m:sty m:val="p"/>
              </m:rPr>
              <w:rPr>
                <w:rFonts w:ascii="Cambria Math" w:hAnsi="Cambria Math"/>
              </w:rPr>
              <m:t>M→</m:t>
            </w:ins>
          </m:r>
          <m:sSubSup>
            <m:sSubSupPr>
              <m:ctrlPr>
                <w:ins w:id="481" w:author="Gleb Radchenko" w:date="2016-02-18T19:05:00Z">
                  <w:rPr>
                    <w:rFonts w:ascii="Cambria Math" w:hAnsi="Cambria Math"/>
                    <w:szCs w:val="24"/>
                  </w:rPr>
                </w:ins>
              </m:ctrlPr>
            </m:sSubSupPr>
            <m:e>
              <m:r>
                <w:ins w:id="482" w:author="Gleb Radchenko" w:date="2016-02-18T19:05:00Z">
                  <m:rPr>
                    <m:scr m:val="double-struck"/>
                    <m:sty m:val="p"/>
                  </m:rPr>
                  <w:rPr>
                    <w:rFonts w:ascii="Cambria Math" w:hAnsi="Cambria Math"/>
                  </w:rPr>
                  <m:t>Z</m:t>
                </w:ins>
              </m:r>
            </m:e>
            <m:sub>
              <m:r>
                <w:ins w:id="483" w:author="Gleb Radchenko" w:date="2016-02-18T19:05:00Z">
                  <m:rPr>
                    <m:sty m:val="p"/>
                  </m:rPr>
                  <w:rPr>
                    <w:rFonts w:ascii="Cambria Math" w:hAnsi="Cambria Math"/>
                  </w:rPr>
                  <m:t>&gt;0</m:t>
                </w:ins>
              </m:r>
            </m:sub>
            <m:sup>
              <m:r>
                <w:ins w:id="484" w:author="Gleb Radchenko" w:date="2016-02-18T19:05:00Z">
                  <w:rPr>
                    <w:rFonts w:ascii="Cambria Math" w:hAnsi="Cambria Math"/>
                  </w:rPr>
                  <m:t>r</m:t>
                </w:ins>
              </m:r>
            </m:sup>
          </m:sSubSup>
          <m:r>
            <w:ins w:id="485" w:author="Gleb Radchenko" w:date="2016-02-18T19:05:00Z">
              <m:rPr>
                <m:sty m:val="p"/>
              </m:rPr>
              <w:rPr>
                <w:rFonts w:ascii="Cambria Math" w:hAnsi="Cambria Math"/>
              </w:rPr>
              <m:t>.</m:t>
            </w:ins>
          </m:r>
        </m:oMath>
      </m:oMathPara>
    </w:p>
    <w:p w14:paraId="7B6D96A8" w14:textId="77777777" w:rsidR="00A61992" w:rsidRDefault="00A61992" w:rsidP="00A61992">
      <w:pPr>
        <w:pStyle w:val="ispTextmain"/>
        <w:ind w:firstLine="360"/>
        <w:rPr>
          <w:ins w:id="486" w:author="kwadraterry" w:date="2016-02-19T14:36:00Z"/>
          <w:lang w:val="en-US"/>
        </w:rPr>
        <w:pPrChange w:id="487" w:author="kwadraterry" w:date="2016-02-19T14:34:00Z">
          <w:pPr>
            <w:pStyle w:val="ispTextmain"/>
          </w:pPr>
        </w:pPrChange>
      </w:pPr>
      <w:ins w:id="488" w:author="kwadraterry" w:date="2016-02-19T14:36:00Z">
        <w:r w:rsidRPr="00A61992">
          <w:rPr>
            <w:lang w:val="en-US"/>
            <w:rPrChange w:id="489" w:author="kwadraterry" w:date="2016-02-19T14:36:00Z">
              <w:rPr/>
            </w:rPrChange>
          </w:rPr>
          <w:t>In what follows we assume that in the framework of the provision of computational resources, each task is allocated one or more virtual machines. Direct access to components of the computing system is not ensured.</w:t>
        </w:r>
      </w:ins>
    </w:p>
    <w:p w14:paraId="51E86503" w14:textId="5C3BC125" w:rsidR="00FD75DD" w:rsidRPr="00A61992" w:rsidDel="00A61992" w:rsidRDefault="00FD75DD" w:rsidP="00FD75DD">
      <w:pPr>
        <w:pStyle w:val="ispTextmain"/>
        <w:rPr>
          <w:ins w:id="490" w:author="Gleb Radchenko" w:date="2016-02-18T19:05:00Z"/>
          <w:del w:id="491" w:author="kwadraterry" w:date="2016-02-19T14:36:00Z"/>
          <w:lang w:val="en-US"/>
          <w:rPrChange w:id="492" w:author="kwadraterry" w:date="2016-02-19T14:33:00Z">
            <w:rPr>
              <w:ins w:id="493" w:author="Gleb Radchenko" w:date="2016-02-18T19:05:00Z"/>
              <w:del w:id="494" w:author="kwadraterry" w:date="2016-02-19T14:36:00Z"/>
            </w:rPr>
          </w:rPrChange>
        </w:rPr>
      </w:pPr>
      <w:ins w:id="495" w:author="Gleb Radchenko" w:date="2016-02-18T19:05:00Z">
        <w:del w:id="496" w:author="kwadraterry" w:date="2016-02-19T14:36:00Z">
          <w:r w:rsidDel="00A61992">
            <w:delText>В</w:delText>
          </w:r>
          <w:r w:rsidRPr="00A61992" w:rsidDel="00A61992">
            <w:rPr>
              <w:lang w:val="en-US"/>
              <w:rPrChange w:id="497" w:author="kwadraterry" w:date="2016-02-19T14:36:00Z">
                <w:rPr/>
              </w:rPrChange>
            </w:rPr>
            <w:delText xml:space="preserve"> </w:delText>
          </w:r>
          <w:r w:rsidDel="00A61992">
            <w:delText>дальнейшем</w:delText>
          </w:r>
          <w:r w:rsidRPr="00A61992" w:rsidDel="00A61992">
            <w:rPr>
              <w:lang w:val="en-US"/>
              <w:rPrChange w:id="498" w:author="kwadraterry" w:date="2016-02-19T14:36:00Z">
                <w:rPr/>
              </w:rPrChange>
            </w:rPr>
            <w:delText xml:space="preserve"> </w:delText>
          </w:r>
          <w:r w:rsidDel="00A61992">
            <w:delText>будем</w:delText>
          </w:r>
          <w:r w:rsidRPr="00A61992" w:rsidDel="00A61992">
            <w:rPr>
              <w:lang w:val="en-US"/>
              <w:rPrChange w:id="499" w:author="kwadraterry" w:date="2016-02-19T14:36:00Z">
                <w:rPr/>
              </w:rPrChange>
            </w:rPr>
            <w:delText xml:space="preserve"> </w:delText>
          </w:r>
          <w:r w:rsidDel="00A61992">
            <w:delText>считать</w:delText>
          </w:r>
          <w:r w:rsidRPr="00A61992" w:rsidDel="00A61992">
            <w:rPr>
              <w:lang w:val="en-US"/>
              <w:rPrChange w:id="500" w:author="kwadraterry" w:date="2016-02-19T14:36:00Z">
                <w:rPr/>
              </w:rPrChange>
            </w:rPr>
            <w:delText xml:space="preserve">, </w:delText>
          </w:r>
          <w:r w:rsidDel="00A61992">
            <w:delText>что</w:delText>
          </w:r>
          <w:r w:rsidRPr="00A61992" w:rsidDel="00A61992">
            <w:rPr>
              <w:lang w:val="en-US"/>
              <w:rPrChange w:id="501" w:author="kwadraterry" w:date="2016-02-19T14:36:00Z">
                <w:rPr/>
              </w:rPrChange>
            </w:rPr>
            <w:delText xml:space="preserve"> </w:delText>
          </w:r>
          <w:r w:rsidDel="00A61992">
            <w:delText>в</w:delText>
          </w:r>
          <w:r w:rsidRPr="00A61992" w:rsidDel="00A61992">
            <w:rPr>
              <w:lang w:val="en-US"/>
              <w:rPrChange w:id="502" w:author="kwadraterry" w:date="2016-02-19T14:36:00Z">
                <w:rPr/>
              </w:rPrChange>
            </w:rPr>
            <w:delText xml:space="preserve"> </w:delText>
          </w:r>
          <w:r w:rsidDel="00A61992">
            <w:delText>рамках</w:delText>
          </w:r>
          <w:r w:rsidRPr="00A61992" w:rsidDel="00A61992">
            <w:rPr>
              <w:lang w:val="en-US"/>
              <w:rPrChange w:id="503" w:author="kwadraterry" w:date="2016-02-19T14:36:00Z">
                <w:rPr/>
              </w:rPrChange>
            </w:rPr>
            <w:delText xml:space="preserve"> </w:delText>
          </w:r>
          <w:r w:rsidDel="00A61992">
            <w:delText>предоставления</w:delText>
          </w:r>
          <w:r w:rsidRPr="00A61992" w:rsidDel="00A61992">
            <w:rPr>
              <w:lang w:val="en-US"/>
              <w:rPrChange w:id="504" w:author="kwadraterry" w:date="2016-02-19T14:36:00Z">
                <w:rPr/>
              </w:rPrChange>
            </w:rPr>
            <w:delText xml:space="preserve"> </w:delText>
          </w:r>
          <w:r w:rsidDel="00A61992">
            <w:delText>вычислительных</w:delText>
          </w:r>
          <w:r w:rsidRPr="00A61992" w:rsidDel="00A61992">
            <w:rPr>
              <w:lang w:val="en-US"/>
              <w:rPrChange w:id="505" w:author="kwadraterry" w:date="2016-02-19T14:36:00Z">
                <w:rPr/>
              </w:rPrChange>
            </w:rPr>
            <w:delText xml:space="preserve"> </w:delText>
          </w:r>
          <w:r w:rsidDel="00A61992">
            <w:delText>ресурсов</w:delText>
          </w:r>
          <w:r w:rsidRPr="00A61992" w:rsidDel="00A61992">
            <w:rPr>
              <w:lang w:val="en-US"/>
              <w:rPrChange w:id="506" w:author="kwadraterry" w:date="2016-02-19T14:36:00Z">
                <w:rPr/>
              </w:rPrChange>
            </w:rPr>
            <w:delText xml:space="preserve">, </w:delText>
          </w:r>
          <w:r w:rsidDel="00A61992">
            <w:delText>каждой</w:delText>
          </w:r>
          <w:r w:rsidRPr="00A61992" w:rsidDel="00A61992">
            <w:rPr>
              <w:lang w:val="en-US"/>
              <w:rPrChange w:id="507" w:author="kwadraterry" w:date="2016-02-19T14:36:00Z">
                <w:rPr/>
              </w:rPrChange>
            </w:rPr>
            <w:delText xml:space="preserve"> </w:delText>
          </w:r>
          <w:r w:rsidDel="00A61992">
            <w:delText>задаче</w:delText>
          </w:r>
          <w:r w:rsidRPr="00A61992" w:rsidDel="00A61992">
            <w:rPr>
              <w:lang w:val="en-US"/>
              <w:rPrChange w:id="508" w:author="kwadraterry" w:date="2016-02-19T14:36:00Z">
                <w:rPr/>
              </w:rPrChange>
            </w:rPr>
            <w:delText xml:space="preserve"> </w:delText>
          </w:r>
          <w:r w:rsidDel="00A61992">
            <w:delText>выделяется</w:delText>
          </w:r>
          <w:r w:rsidRPr="00A61992" w:rsidDel="00A61992">
            <w:rPr>
              <w:lang w:val="en-US"/>
              <w:rPrChange w:id="509" w:author="kwadraterry" w:date="2016-02-19T14:36:00Z">
                <w:rPr/>
              </w:rPrChange>
            </w:rPr>
            <w:delText xml:space="preserve"> </w:delText>
          </w:r>
          <w:r w:rsidDel="00A61992">
            <w:delText>одна</w:delText>
          </w:r>
          <w:r w:rsidRPr="00A61992" w:rsidDel="00A61992">
            <w:rPr>
              <w:lang w:val="en-US"/>
              <w:rPrChange w:id="510" w:author="kwadraterry" w:date="2016-02-19T14:36:00Z">
                <w:rPr/>
              </w:rPrChange>
            </w:rPr>
            <w:delText xml:space="preserve"> </w:delText>
          </w:r>
          <w:r w:rsidDel="00A61992">
            <w:delText>либо</w:delText>
          </w:r>
          <w:r w:rsidRPr="00A61992" w:rsidDel="00A61992">
            <w:rPr>
              <w:lang w:val="en-US"/>
              <w:rPrChange w:id="511" w:author="kwadraterry" w:date="2016-02-19T14:36:00Z">
                <w:rPr/>
              </w:rPrChange>
            </w:rPr>
            <w:delText xml:space="preserve"> </w:delText>
          </w:r>
          <w:r w:rsidDel="00A61992">
            <w:delText>несколько</w:delText>
          </w:r>
          <w:r w:rsidRPr="00A61992" w:rsidDel="00A61992">
            <w:rPr>
              <w:lang w:val="en-US"/>
              <w:rPrChange w:id="512" w:author="kwadraterry" w:date="2016-02-19T14:36:00Z">
                <w:rPr/>
              </w:rPrChange>
            </w:rPr>
            <w:delText xml:space="preserve"> </w:delText>
          </w:r>
          <w:r w:rsidDel="00A61992">
            <w:delText>виртуальных</w:delText>
          </w:r>
          <w:r w:rsidRPr="00A61992" w:rsidDel="00A61992">
            <w:rPr>
              <w:lang w:val="en-US"/>
              <w:rPrChange w:id="513" w:author="kwadraterry" w:date="2016-02-19T14:36:00Z">
                <w:rPr/>
              </w:rPrChange>
            </w:rPr>
            <w:delText xml:space="preserve"> </w:delText>
          </w:r>
          <w:r w:rsidDel="00A61992">
            <w:delText>машин</w:delText>
          </w:r>
          <w:r w:rsidRPr="00A61992" w:rsidDel="00A61992">
            <w:rPr>
              <w:lang w:val="en-US"/>
              <w:rPrChange w:id="514" w:author="kwadraterry" w:date="2016-02-19T14:36:00Z">
                <w:rPr/>
              </w:rPrChange>
            </w:rPr>
            <w:delText xml:space="preserve">. </w:delText>
          </w:r>
          <w:r w:rsidDel="00A61992">
            <w:delText>Прямого</w:delText>
          </w:r>
          <w:r w:rsidRPr="00A61992" w:rsidDel="00A61992">
            <w:rPr>
              <w:lang w:val="en-US"/>
              <w:rPrChange w:id="515" w:author="kwadraterry" w:date="2016-02-19T14:33:00Z">
                <w:rPr/>
              </w:rPrChange>
            </w:rPr>
            <w:delText xml:space="preserve"> </w:delText>
          </w:r>
          <w:r w:rsidDel="00A61992">
            <w:delText>доступа</w:delText>
          </w:r>
          <w:r w:rsidRPr="00A61992" w:rsidDel="00A61992">
            <w:rPr>
              <w:lang w:val="en-US"/>
              <w:rPrChange w:id="516" w:author="kwadraterry" w:date="2016-02-19T14:33:00Z">
                <w:rPr/>
              </w:rPrChange>
            </w:rPr>
            <w:delText xml:space="preserve"> </w:delText>
          </w:r>
          <w:r w:rsidDel="00A61992">
            <w:delText>к</w:delText>
          </w:r>
          <w:r w:rsidRPr="00A61992" w:rsidDel="00A61992">
            <w:rPr>
              <w:lang w:val="en-US"/>
              <w:rPrChange w:id="517" w:author="kwadraterry" w:date="2016-02-19T14:33:00Z">
                <w:rPr/>
              </w:rPrChange>
            </w:rPr>
            <w:delText xml:space="preserve"> </w:delText>
          </w:r>
          <w:r w:rsidDel="00A61992">
            <w:delText>узлам</w:delText>
          </w:r>
          <w:r w:rsidRPr="00A61992" w:rsidDel="00A61992">
            <w:rPr>
              <w:lang w:val="en-US"/>
              <w:rPrChange w:id="518" w:author="kwadraterry" w:date="2016-02-19T14:33:00Z">
                <w:rPr/>
              </w:rPrChange>
            </w:rPr>
            <w:delText xml:space="preserve"> </w:delText>
          </w:r>
          <w:r w:rsidDel="00A61992">
            <w:delText>вычислительной</w:delText>
          </w:r>
          <w:r w:rsidRPr="00A61992" w:rsidDel="00A61992">
            <w:rPr>
              <w:lang w:val="en-US"/>
              <w:rPrChange w:id="519" w:author="kwadraterry" w:date="2016-02-19T14:33:00Z">
                <w:rPr/>
              </w:rPrChange>
            </w:rPr>
            <w:delText xml:space="preserve"> </w:delText>
          </w:r>
          <w:r w:rsidDel="00A61992">
            <w:delText>системы</w:delText>
          </w:r>
          <w:r w:rsidRPr="00A61992" w:rsidDel="00A61992">
            <w:rPr>
              <w:lang w:val="en-US"/>
              <w:rPrChange w:id="520" w:author="kwadraterry" w:date="2016-02-19T14:33:00Z">
                <w:rPr/>
              </w:rPrChange>
            </w:rPr>
            <w:delText xml:space="preserve"> </w:delText>
          </w:r>
          <w:r w:rsidDel="00A61992">
            <w:delText>не</w:delText>
          </w:r>
          <w:r w:rsidRPr="00A61992" w:rsidDel="00A61992">
            <w:rPr>
              <w:lang w:val="en-US"/>
              <w:rPrChange w:id="521" w:author="kwadraterry" w:date="2016-02-19T14:33:00Z">
                <w:rPr/>
              </w:rPrChange>
            </w:rPr>
            <w:delText xml:space="preserve"> </w:delText>
          </w:r>
          <w:r w:rsidDel="00A61992">
            <w:delText>обеспечивается</w:delText>
          </w:r>
          <w:r w:rsidRPr="00A61992" w:rsidDel="00A61992">
            <w:rPr>
              <w:lang w:val="en-US"/>
              <w:rPrChange w:id="522" w:author="kwadraterry" w:date="2016-02-19T14:33:00Z">
                <w:rPr/>
              </w:rPrChange>
            </w:rPr>
            <w:delText>.</w:delText>
          </w:r>
        </w:del>
      </w:ins>
    </w:p>
    <w:p w14:paraId="5B781501" w14:textId="20238648" w:rsidR="00FD75DD" w:rsidRPr="00A61992" w:rsidRDefault="00A61992" w:rsidP="00A61992">
      <w:pPr>
        <w:pStyle w:val="ispTextmain"/>
        <w:ind w:firstLine="360"/>
        <w:rPr>
          <w:ins w:id="523" w:author="Gleb Radchenko" w:date="2016-02-18T19:05:00Z"/>
          <w:lang w:val="en-US"/>
          <w:rPrChange w:id="524" w:author="kwadraterry" w:date="2016-02-19T14:33:00Z">
            <w:rPr>
              <w:ins w:id="525" w:author="Gleb Radchenko" w:date="2016-02-18T19:05:00Z"/>
            </w:rPr>
          </w:rPrChange>
        </w:rPr>
        <w:pPrChange w:id="526" w:author="kwadraterry" w:date="2016-02-19T14:34:00Z">
          <w:pPr>
            <w:pStyle w:val="ispTextmain"/>
          </w:pPr>
        </w:pPrChange>
      </w:pPr>
      <w:ins w:id="527" w:author="kwadraterry" w:date="2016-02-19T14:33:00Z">
        <w:r w:rsidRPr="00A61992">
          <w:rPr>
            <w:lang w:val="en-US"/>
            <w:rPrChange w:id="528" w:author="kwadraterry" w:date="2016-02-19T14:33:00Z">
              <w:rPr/>
            </w:rPrChange>
          </w:rPr>
          <w: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t>
        </w:r>
      </w:ins>
      <w:ins w:id="529" w:author="Gleb Radchenko" w:date="2016-02-18T19:05:00Z">
        <w:del w:id="530" w:author="kwadraterry" w:date="2016-02-19T14:33:00Z">
          <w:r w:rsidR="00FD75DD" w:rsidDel="00A61992">
            <w:delText>Особенностью</w:delText>
          </w:r>
          <w:r w:rsidR="00FD75DD" w:rsidRPr="00A61992" w:rsidDel="00A61992">
            <w:rPr>
              <w:lang w:val="en-US"/>
              <w:rPrChange w:id="531" w:author="kwadraterry" w:date="2016-02-19T14:33:00Z">
                <w:rPr/>
              </w:rPrChange>
            </w:rPr>
            <w:delText xml:space="preserve"> </w:delText>
          </w:r>
          <w:r w:rsidR="00FD75DD" w:rsidDel="00A61992">
            <w:delText>проблемно</w:delText>
          </w:r>
          <w:r w:rsidR="00FD75DD" w:rsidRPr="00A61992" w:rsidDel="00A61992">
            <w:rPr>
              <w:lang w:val="en-US"/>
              <w:rPrChange w:id="532" w:author="kwadraterry" w:date="2016-02-19T14:33:00Z">
                <w:rPr/>
              </w:rPrChange>
            </w:rPr>
            <w:delText>-</w:delText>
          </w:r>
          <w:r w:rsidR="00FD75DD" w:rsidDel="00A61992">
            <w:delText>ориентированной</w:delText>
          </w:r>
          <w:r w:rsidR="00FD75DD" w:rsidRPr="00A61992" w:rsidDel="00A61992">
            <w:rPr>
              <w:lang w:val="en-US"/>
              <w:rPrChange w:id="533" w:author="kwadraterry" w:date="2016-02-19T14:33:00Z">
                <w:rPr/>
              </w:rPrChange>
            </w:rPr>
            <w:delText xml:space="preserve"> </w:delText>
          </w:r>
          <w:r w:rsidR="00FD75DD" w:rsidDel="00A61992">
            <w:delText>облачной</w:delText>
          </w:r>
          <w:r w:rsidR="00FD75DD" w:rsidRPr="00A61992" w:rsidDel="00A61992">
            <w:rPr>
              <w:lang w:val="en-US"/>
              <w:rPrChange w:id="534" w:author="kwadraterry" w:date="2016-02-19T14:33:00Z">
                <w:rPr/>
              </w:rPrChange>
            </w:rPr>
            <w:delText xml:space="preserve"> </w:delText>
          </w:r>
          <w:r w:rsidR="00FD75DD" w:rsidDel="00A61992">
            <w:delText>вычислительной</w:delText>
          </w:r>
          <w:r w:rsidR="00FD75DD" w:rsidRPr="00A61992" w:rsidDel="00A61992">
            <w:rPr>
              <w:lang w:val="en-US"/>
              <w:rPrChange w:id="535" w:author="kwadraterry" w:date="2016-02-19T14:33:00Z">
                <w:rPr/>
              </w:rPrChange>
            </w:rPr>
            <w:delText xml:space="preserve"> </w:delText>
          </w:r>
          <w:r w:rsidR="00FD75DD" w:rsidDel="00A61992">
            <w:delText>среды</w:delText>
          </w:r>
          <w:r w:rsidR="00FD75DD" w:rsidRPr="00A61992" w:rsidDel="00A61992">
            <w:rPr>
              <w:lang w:val="en-US"/>
              <w:rPrChange w:id="536" w:author="kwadraterry" w:date="2016-02-19T14:33:00Z">
                <w:rPr/>
              </w:rPrChange>
            </w:rPr>
            <w:delText xml:space="preserve"> </w:delText>
          </w:r>
          <w:r w:rsidR="00FD75DD" w:rsidDel="00A61992">
            <w:delText>является</w:delText>
          </w:r>
          <w:r w:rsidR="00FD75DD" w:rsidRPr="00A61992" w:rsidDel="00A61992">
            <w:rPr>
              <w:lang w:val="en-US"/>
              <w:rPrChange w:id="537" w:author="kwadraterry" w:date="2016-02-19T14:33:00Z">
                <w:rPr/>
              </w:rPrChange>
            </w:rPr>
            <w:delText xml:space="preserve"> </w:delText>
          </w:r>
          <w:r w:rsidR="00FD75DD" w:rsidDel="00A61992">
            <w:delText>то</w:delText>
          </w:r>
          <w:r w:rsidR="00FD75DD" w:rsidRPr="00A61992" w:rsidDel="00A61992">
            <w:rPr>
              <w:lang w:val="en-US"/>
              <w:rPrChange w:id="538" w:author="kwadraterry" w:date="2016-02-19T14:33:00Z">
                <w:rPr/>
              </w:rPrChange>
            </w:rPr>
            <w:delText xml:space="preserve">, </w:delText>
          </w:r>
          <w:r w:rsidR="00FD75DD" w:rsidDel="00A61992">
            <w:delText>что</w:delText>
          </w:r>
          <w:r w:rsidR="00FD75DD" w:rsidRPr="00A61992" w:rsidDel="00A61992">
            <w:rPr>
              <w:lang w:val="en-US"/>
              <w:rPrChange w:id="539" w:author="kwadraterry" w:date="2016-02-19T14:33:00Z">
                <w:rPr/>
              </w:rPrChange>
            </w:rPr>
            <w:delText xml:space="preserve"> </w:delText>
          </w:r>
          <w:r w:rsidR="00FD75DD" w:rsidDel="00A61992">
            <w:delText>она</w:delText>
          </w:r>
          <w:r w:rsidR="00FD75DD" w:rsidRPr="00A61992" w:rsidDel="00A61992">
            <w:rPr>
              <w:lang w:val="en-US"/>
              <w:rPrChange w:id="540" w:author="kwadraterry" w:date="2016-02-19T14:33:00Z">
                <w:rPr/>
              </w:rPrChange>
            </w:rPr>
            <w:delText xml:space="preserve"> </w:delText>
          </w:r>
          <w:r w:rsidR="00FD75DD" w:rsidDel="00A61992">
            <w:delText>использует</w:delText>
          </w:r>
          <w:r w:rsidR="00FD75DD" w:rsidRPr="00A61992" w:rsidDel="00A61992">
            <w:rPr>
              <w:lang w:val="en-US"/>
              <w:rPrChange w:id="541" w:author="kwadraterry" w:date="2016-02-19T14:33:00Z">
                <w:rPr/>
              </w:rPrChange>
            </w:rPr>
            <w:delText xml:space="preserve"> </w:delText>
          </w:r>
          <w:r w:rsidR="00FD75DD" w:rsidDel="00A61992">
            <w:delText>информацию</w:delText>
          </w:r>
          <w:r w:rsidR="00FD75DD" w:rsidRPr="00A61992" w:rsidDel="00A61992">
            <w:rPr>
              <w:lang w:val="en-US"/>
              <w:rPrChange w:id="542" w:author="kwadraterry" w:date="2016-02-19T14:33:00Z">
                <w:rPr/>
              </w:rPrChange>
            </w:rPr>
            <w:delText xml:space="preserve"> </w:delText>
          </w:r>
          <w:r w:rsidR="00FD75DD" w:rsidDel="00A61992">
            <w:delText>об</w:delText>
          </w:r>
          <w:r w:rsidR="00FD75DD" w:rsidRPr="00A61992" w:rsidDel="00A61992">
            <w:rPr>
              <w:lang w:val="en-US"/>
              <w:rPrChange w:id="543" w:author="kwadraterry" w:date="2016-02-19T14:33:00Z">
                <w:rPr/>
              </w:rPrChange>
            </w:rPr>
            <w:delText xml:space="preserve"> </w:delText>
          </w:r>
          <w:r w:rsidR="00FD75DD" w:rsidDel="00A61992">
            <w:delText>особенностях</w:delText>
          </w:r>
          <w:r w:rsidR="00FD75DD" w:rsidRPr="00A61992" w:rsidDel="00A61992">
            <w:rPr>
              <w:lang w:val="en-US"/>
              <w:rPrChange w:id="544" w:author="kwadraterry" w:date="2016-02-19T14:33:00Z">
                <w:rPr/>
              </w:rPrChange>
            </w:rPr>
            <w:delText xml:space="preserve"> </w:delText>
          </w:r>
          <w:r w:rsidR="00FD75DD" w:rsidDel="00A61992">
            <w:delText>классов</w:delText>
          </w:r>
          <w:r w:rsidR="00FD75DD" w:rsidRPr="00A61992" w:rsidDel="00A61992">
            <w:rPr>
              <w:lang w:val="en-US"/>
              <w:rPrChange w:id="545" w:author="kwadraterry" w:date="2016-02-19T14:33:00Z">
                <w:rPr/>
              </w:rPrChange>
            </w:rPr>
            <w:delText xml:space="preserve"> </w:delText>
          </w:r>
          <w:r w:rsidR="00FD75DD" w:rsidDel="00A61992">
            <w:delText>решаемых</w:delText>
          </w:r>
          <w:r w:rsidR="00FD75DD" w:rsidRPr="00A61992" w:rsidDel="00A61992">
            <w:rPr>
              <w:lang w:val="en-US"/>
              <w:rPrChange w:id="546" w:author="kwadraterry" w:date="2016-02-19T14:33:00Z">
                <w:rPr/>
              </w:rPrChange>
            </w:rPr>
            <w:delText xml:space="preserve"> </w:delText>
          </w:r>
          <w:r w:rsidR="00FD75DD" w:rsidDel="00A61992">
            <w:delText>задач</w:delText>
          </w:r>
          <w:r w:rsidR="00FD75DD" w:rsidRPr="00A61992" w:rsidDel="00A61992">
            <w:rPr>
              <w:lang w:val="en-US"/>
              <w:rPrChange w:id="547" w:author="kwadraterry" w:date="2016-02-19T14:33:00Z">
                <w:rPr/>
              </w:rPrChange>
            </w:rPr>
            <w:delText xml:space="preserve"> </w:delText>
          </w:r>
          <w:r w:rsidR="00FD75DD" w:rsidDel="00A61992">
            <w:delText>при</w:delText>
          </w:r>
          <w:r w:rsidR="00FD75DD" w:rsidRPr="00A61992" w:rsidDel="00A61992">
            <w:rPr>
              <w:lang w:val="en-US"/>
              <w:rPrChange w:id="548" w:author="kwadraterry" w:date="2016-02-19T14:33:00Z">
                <w:rPr/>
              </w:rPrChange>
            </w:rPr>
            <w:delText xml:space="preserve"> </w:delText>
          </w:r>
          <w:r w:rsidR="00FD75DD" w:rsidDel="00A61992">
            <w:delText>планировании</w:delText>
          </w:r>
          <w:r w:rsidR="00FD75DD" w:rsidRPr="00A61992" w:rsidDel="00A61992">
            <w:rPr>
              <w:lang w:val="en-US"/>
              <w:rPrChange w:id="549" w:author="kwadraterry" w:date="2016-02-19T14:33:00Z">
                <w:rPr/>
              </w:rPrChange>
            </w:rPr>
            <w:delText xml:space="preserve"> </w:delText>
          </w:r>
          <w:r w:rsidR="00FD75DD" w:rsidDel="00A61992">
            <w:delText>и</w:delText>
          </w:r>
          <w:r w:rsidR="00FD75DD" w:rsidRPr="00A61992" w:rsidDel="00A61992">
            <w:rPr>
              <w:lang w:val="en-US"/>
              <w:rPrChange w:id="550" w:author="kwadraterry" w:date="2016-02-19T14:33:00Z">
                <w:rPr/>
              </w:rPrChange>
            </w:rPr>
            <w:delText xml:space="preserve"> </w:delText>
          </w:r>
          <w:r w:rsidR="00FD75DD" w:rsidDel="00A61992">
            <w:delText>распределении</w:delText>
          </w:r>
          <w:r w:rsidR="00FD75DD" w:rsidRPr="00A61992" w:rsidDel="00A61992">
            <w:rPr>
              <w:lang w:val="en-US"/>
              <w:rPrChange w:id="551" w:author="kwadraterry" w:date="2016-02-19T14:33:00Z">
                <w:rPr/>
              </w:rPrChange>
            </w:rPr>
            <w:delText xml:space="preserve"> </w:delText>
          </w:r>
          <w:r w:rsidR="00FD75DD" w:rsidDel="00A61992">
            <w:delText>вычислительных</w:delText>
          </w:r>
          <w:r w:rsidR="00FD75DD" w:rsidRPr="00A61992" w:rsidDel="00A61992">
            <w:rPr>
              <w:lang w:val="en-US"/>
              <w:rPrChange w:id="552" w:author="kwadraterry" w:date="2016-02-19T14:33:00Z">
                <w:rPr/>
              </w:rPrChange>
            </w:rPr>
            <w:delText xml:space="preserve"> </w:delText>
          </w:r>
          <w:r w:rsidR="00FD75DD" w:rsidDel="00A61992">
            <w:delText>ресурсов</w:delText>
          </w:r>
          <w:r w:rsidR="00FD75DD" w:rsidRPr="00A61992" w:rsidDel="00A61992">
            <w:rPr>
              <w:lang w:val="en-US"/>
              <w:rPrChange w:id="553" w:author="kwadraterry" w:date="2016-02-19T14:33:00Z">
                <w:rPr/>
              </w:rPrChange>
            </w:rPr>
            <w:delText xml:space="preserve">. </w:delText>
          </w:r>
          <w:r w:rsidR="00FD75DD" w:rsidDel="00A61992">
            <w:delText>Будем</w:delText>
          </w:r>
          <w:r w:rsidR="00FD75DD" w:rsidRPr="00A61992" w:rsidDel="00A61992">
            <w:rPr>
              <w:lang w:val="en-US"/>
              <w:rPrChange w:id="554" w:author="kwadraterry" w:date="2016-02-19T14:33:00Z">
                <w:rPr/>
              </w:rPrChange>
            </w:rPr>
            <w:delText xml:space="preserve"> </w:delText>
          </w:r>
          <w:r w:rsidR="00FD75DD" w:rsidDel="00A61992">
            <w:delText>требовать</w:delText>
          </w:r>
          <w:r w:rsidR="00FD75DD" w:rsidRPr="00A61992" w:rsidDel="00A61992">
            <w:rPr>
              <w:lang w:val="en-US"/>
              <w:rPrChange w:id="555" w:author="kwadraterry" w:date="2016-02-19T14:33:00Z">
                <w:rPr/>
              </w:rPrChange>
            </w:rPr>
            <w:delText xml:space="preserve">, </w:delText>
          </w:r>
          <w:r w:rsidR="00FD75DD" w:rsidDel="00A61992">
            <w:delText>чтобы</w:delText>
          </w:r>
          <w:r w:rsidR="00FD75DD" w:rsidRPr="00A61992" w:rsidDel="00A61992">
            <w:rPr>
              <w:lang w:val="en-US"/>
              <w:rPrChange w:id="556" w:author="kwadraterry" w:date="2016-02-19T14:33:00Z">
                <w:rPr/>
              </w:rPrChange>
            </w:rPr>
            <w:delText xml:space="preserve"> </w:delText>
          </w:r>
          <w:r w:rsidR="00FD75DD" w:rsidDel="00A61992">
            <w:delText>в</w:delText>
          </w:r>
          <w:r w:rsidR="00FD75DD" w:rsidRPr="00A61992" w:rsidDel="00A61992">
            <w:rPr>
              <w:lang w:val="en-US"/>
              <w:rPrChange w:id="557" w:author="kwadraterry" w:date="2016-02-19T14:33:00Z">
                <w:rPr/>
              </w:rPrChange>
            </w:rPr>
            <w:delText xml:space="preserve"> </w:delText>
          </w:r>
          <w:r w:rsidR="00FD75DD" w:rsidDel="00A61992">
            <w:delText>рамках</w:delText>
          </w:r>
          <w:r w:rsidR="00FD75DD" w:rsidRPr="00A61992" w:rsidDel="00A61992">
            <w:rPr>
              <w:lang w:val="en-US"/>
              <w:rPrChange w:id="558" w:author="kwadraterry" w:date="2016-02-19T14:33:00Z">
                <w:rPr/>
              </w:rPrChange>
            </w:rPr>
            <w:delText xml:space="preserve"> </w:delText>
          </w:r>
          <w:r w:rsidR="00FD75DD" w:rsidDel="00A61992">
            <w:delText>проблемно</w:delText>
          </w:r>
          <w:r w:rsidR="00FD75DD" w:rsidRPr="00A61992" w:rsidDel="00A61992">
            <w:rPr>
              <w:lang w:val="en-US"/>
              <w:rPrChange w:id="559" w:author="kwadraterry" w:date="2016-02-19T14:33:00Z">
                <w:rPr/>
              </w:rPrChange>
            </w:rPr>
            <w:delText>-</w:delText>
          </w:r>
          <w:r w:rsidR="00FD75DD" w:rsidDel="00A61992">
            <w:delText>ориентированной</w:delText>
          </w:r>
          <w:r w:rsidR="00FD75DD" w:rsidRPr="00A61992" w:rsidDel="00A61992">
            <w:rPr>
              <w:lang w:val="en-US"/>
              <w:rPrChange w:id="560" w:author="kwadraterry" w:date="2016-02-19T14:33:00Z">
                <w:rPr/>
              </w:rPrChange>
            </w:rPr>
            <w:delText xml:space="preserve"> </w:delText>
          </w:r>
          <w:r w:rsidR="00FD75DD" w:rsidDel="00A61992">
            <w:delText>вычислительной</w:delText>
          </w:r>
          <w:r w:rsidR="00FD75DD" w:rsidRPr="00A61992" w:rsidDel="00A61992">
            <w:rPr>
              <w:lang w:val="en-US"/>
              <w:rPrChange w:id="561" w:author="kwadraterry" w:date="2016-02-19T14:33:00Z">
                <w:rPr/>
              </w:rPrChange>
            </w:rPr>
            <w:delText xml:space="preserve"> </w:delText>
          </w:r>
          <w:r w:rsidR="00FD75DD" w:rsidDel="00A61992">
            <w:delText>среды</w:delText>
          </w:r>
          <w:r w:rsidR="00FD75DD" w:rsidRPr="00A61992" w:rsidDel="00A61992">
            <w:rPr>
              <w:lang w:val="en-US"/>
              <w:rPrChange w:id="562" w:author="kwadraterry" w:date="2016-02-19T14:33:00Z">
                <w:rPr/>
              </w:rPrChange>
            </w:rPr>
            <w:delText xml:space="preserve">, </w:delText>
          </w:r>
          <w:r w:rsidR="00FD75DD" w:rsidDel="00A61992">
            <w:delText>для</w:delText>
          </w:r>
          <w:r w:rsidR="00FD75DD" w:rsidRPr="00A61992" w:rsidDel="00A61992">
            <w:rPr>
              <w:lang w:val="en-US"/>
              <w:rPrChange w:id="563" w:author="kwadraterry" w:date="2016-02-19T14:33:00Z">
                <w:rPr/>
              </w:rPrChange>
            </w:rPr>
            <w:delText xml:space="preserve"> </w:delText>
          </w:r>
          <w:r w:rsidR="00FD75DD" w:rsidDel="00A61992">
            <w:delText>каждого</w:delText>
          </w:r>
          <w:r w:rsidR="00FD75DD" w:rsidRPr="00A61992" w:rsidDel="00A61992">
            <w:rPr>
              <w:lang w:val="en-US"/>
              <w:rPrChange w:id="564" w:author="kwadraterry" w:date="2016-02-19T14:33:00Z">
                <w:rPr/>
              </w:rPrChange>
            </w:rPr>
            <w:delText xml:space="preserve"> </w:delText>
          </w:r>
          <w:r w:rsidR="00FD75DD" w:rsidDel="00A61992">
            <w:delText>класса</w:delText>
          </w:r>
          <w:r w:rsidR="00FD75DD" w:rsidRPr="00A61992" w:rsidDel="00A61992">
            <w:rPr>
              <w:lang w:val="en-US"/>
              <w:rPrChange w:id="565" w:author="kwadraterry" w:date="2016-02-19T14:33:00Z">
                <w:rPr/>
              </w:rPrChange>
            </w:rPr>
            <w:delText xml:space="preserve"> </w:delText>
          </w:r>
          <w:r w:rsidR="00FD75DD" w:rsidDel="00A61992">
            <w:delText>задач</w:delText>
          </w:r>
          <w:r w:rsidR="00FD75DD" w:rsidRPr="00A61992" w:rsidDel="00A61992">
            <w:rPr>
              <w:lang w:val="en-US"/>
              <w:rPrChange w:id="566" w:author="kwadraterry" w:date="2016-02-19T14:33:00Z">
                <w:rPr/>
              </w:rPrChange>
            </w:rPr>
            <w:delText xml:space="preserve"> </w:delText>
          </w:r>
          <w:r w:rsidR="00FD75DD" w:rsidDel="00A61992">
            <w:delText>были</w:delText>
          </w:r>
          <w:r w:rsidR="00FD75DD" w:rsidRPr="00A61992" w:rsidDel="00A61992">
            <w:rPr>
              <w:lang w:val="en-US"/>
              <w:rPrChange w:id="567" w:author="kwadraterry" w:date="2016-02-19T14:33:00Z">
                <w:rPr/>
              </w:rPrChange>
            </w:rPr>
            <w:delText xml:space="preserve"> </w:delText>
          </w:r>
          <w:r w:rsidR="00FD75DD" w:rsidDel="00A61992">
            <w:delText>определены</w:delText>
          </w:r>
          <w:r w:rsidR="00FD75DD" w:rsidRPr="00A61992" w:rsidDel="00A61992">
            <w:rPr>
              <w:lang w:val="en-US"/>
              <w:rPrChange w:id="568" w:author="kwadraterry" w:date="2016-02-19T14:33:00Z">
                <w:rPr/>
              </w:rPrChange>
            </w:rPr>
            <w:delText xml:space="preserve"> </w:delText>
          </w:r>
          <w:r w:rsidR="00FD75DD" w:rsidDel="00A61992">
            <w:delText>следующие</w:delText>
          </w:r>
          <w:r w:rsidR="00FD75DD" w:rsidRPr="00A61992" w:rsidDel="00A61992">
            <w:rPr>
              <w:lang w:val="en-US"/>
              <w:rPrChange w:id="569" w:author="kwadraterry" w:date="2016-02-19T14:33:00Z">
                <w:rPr/>
              </w:rPrChange>
            </w:rPr>
            <w:delText xml:space="preserve"> </w:delText>
          </w:r>
          <w:r w:rsidR="00FD75DD" w:rsidDel="00A61992">
            <w:delText>функции</w:delText>
          </w:r>
          <w:r w:rsidR="00FD75DD" w:rsidRPr="00A61992" w:rsidDel="00A61992">
            <w:rPr>
              <w:lang w:val="en-US"/>
              <w:rPrChange w:id="570" w:author="kwadraterry" w:date="2016-02-19T14:33:00Z">
                <w:rPr/>
              </w:rPrChange>
            </w:rPr>
            <w:delText xml:space="preserve"> </w:delText>
          </w:r>
          <w:r w:rsidR="00FD75DD" w:rsidDel="00A61992">
            <w:delText>для</w:delText>
          </w:r>
          <w:r w:rsidR="00FD75DD" w:rsidRPr="00A61992" w:rsidDel="00A61992">
            <w:rPr>
              <w:lang w:val="en-US"/>
              <w:rPrChange w:id="571" w:author="kwadraterry" w:date="2016-02-19T14:33:00Z">
                <w:rPr/>
              </w:rPrChange>
            </w:rPr>
            <w:delText xml:space="preserve"> </w:delText>
          </w:r>
          <w:r w:rsidR="00FD75DD" w:rsidDel="00A61992">
            <w:delText>прогноза</w:delText>
          </w:r>
          <w:r w:rsidR="00FD75DD" w:rsidRPr="00A61992" w:rsidDel="00A61992">
            <w:rPr>
              <w:lang w:val="en-US"/>
              <w:rPrChange w:id="572" w:author="kwadraterry" w:date="2016-02-19T14:33:00Z">
                <w:rPr/>
              </w:rPrChange>
            </w:rPr>
            <w:delText xml:space="preserve"> </w:delText>
          </w:r>
          <w:r w:rsidR="00FD75DD" w:rsidDel="00A61992">
            <w:delText>процесса</w:delText>
          </w:r>
          <w:r w:rsidR="00FD75DD" w:rsidRPr="00A61992" w:rsidDel="00A61992">
            <w:rPr>
              <w:lang w:val="en-US"/>
              <w:rPrChange w:id="573" w:author="kwadraterry" w:date="2016-02-19T14:33:00Z">
                <w:rPr/>
              </w:rPrChange>
            </w:rPr>
            <w:delText xml:space="preserve"> </w:delText>
          </w:r>
          <w:r w:rsidR="00FD75DD" w:rsidDel="00A61992">
            <w:delText>выполнения</w:delText>
          </w:r>
          <w:r w:rsidR="00FD75DD" w:rsidRPr="00A61992" w:rsidDel="00A61992">
            <w:rPr>
              <w:lang w:val="en-US"/>
              <w:rPrChange w:id="574" w:author="kwadraterry" w:date="2016-02-19T14:33:00Z">
                <w:rPr/>
              </w:rPrChange>
            </w:rPr>
            <w:delText xml:space="preserve"> </w:delText>
          </w:r>
          <w:r w:rsidR="00FD75DD" w:rsidDel="00A61992">
            <w:delText>задачи</w:delText>
          </w:r>
          <w:r w:rsidR="00FD75DD" w:rsidRPr="00A61992" w:rsidDel="00A61992">
            <w:rPr>
              <w:lang w:val="en-US"/>
              <w:rPrChange w:id="575" w:author="kwadraterry" w:date="2016-02-19T14:33:00Z">
                <w:rPr/>
              </w:rPrChange>
            </w:rPr>
            <w:delText xml:space="preserve"> </w:delText>
          </w:r>
          <w:r w:rsidR="00FD75DD" w:rsidDel="00A61992">
            <w:delText>в</w:delText>
          </w:r>
          <w:r w:rsidR="00FD75DD" w:rsidRPr="00A61992" w:rsidDel="00A61992">
            <w:rPr>
              <w:lang w:val="en-US"/>
              <w:rPrChange w:id="576" w:author="kwadraterry" w:date="2016-02-19T14:33:00Z">
                <w:rPr/>
              </w:rPrChange>
            </w:rPr>
            <w:delText xml:space="preserve"> </w:delText>
          </w:r>
          <w:r w:rsidR="00FD75DD" w:rsidDel="00A61992">
            <w:delText>зависимости</w:delText>
          </w:r>
          <w:r w:rsidR="00FD75DD" w:rsidRPr="00A61992" w:rsidDel="00A61992">
            <w:rPr>
              <w:lang w:val="en-US"/>
              <w:rPrChange w:id="577" w:author="kwadraterry" w:date="2016-02-19T14:33:00Z">
                <w:rPr/>
              </w:rPrChange>
            </w:rPr>
            <w:delText xml:space="preserve"> </w:delText>
          </w:r>
          <w:r w:rsidR="00FD75DD" w:rsidDel="00A61992">
            <w:delText>от</w:delText>
          </w:r>
          <w:r w:rsidR="00FD75DD" w:rsidRPr="00A61992" w:rsidDel="00A61992">
            <w:rPr>
              <w:lang w:val="en-US"/>
              <w:rPrChange w:id="578" w:author="kwadraterry" w:date="2016-02-19T14:33:00Z">
                <w:rPr/>
              </w:rPrChange>
            </w:rPr>
            <w:delText xml:space="preserve"> </w:delText>
          </w:r>
          <w:r w:rsidR="00FD75DD" w:rsidDel="00A61992">
            <w:delText>значений</w:delText>
          </w:r>
          <w:r w:rsidR="00FD75DD" w:rsidRPr="00A61992" w:rsidDel="00A61992">
            <w:rPr>
              <w:lang w:val="en-US"/>
              <w:rPrChange w:id="579" w:author="kwadraterry" w:date="2016-02-19T14:33:00Z">
                <w:rPr/>
              </w:rPrChange>
            </w:rPr>
            <w:delText xml:space="preserve"> </w:delText>
          </w:r>
          <w:r w:rsidR="00FD75DD" w:rsidDel="00A61992">
            <w:delText>входных</w:delText>
          </w:r>
          <w:r w:rsidR="00FD75DD" w:rsidRPr="00A61992" w:rsidDel="00A61992">
            <w:rPr>
              <w:lang w:val="en-US"/>
              <w:rPrChange w:id="580" w:author="kwadraterry" w:date="2016-02-19T14:33:00Z">
                <w:rPr/>
              </w:rPrChange>
            </w:rPr>
            <w:delText xml:space="preserve"> </w:delText>
          </w:r>
          <w:r w:rsidR="00FD75DD" w:rsidDel="00A61992">
            <w:delText>параметров</w:delText>
          </w:r>
        </w:del>
        <w:r w:rsidR="00FD75DD" w:rsidRPr="00A61992">
          <w:rPr>
            <w:lang w:val="en-US"/>
            <w:rPrChange w:id="581" w:author="kwadraterry" w:date="2016-02-19T14:33:00Z">
              <w:rPr/>
            </w:rPrChange>
          </w:rPr>
          <w:t>:</w:t>
        </w:r>
      </w:ins>
    </w:p>
    <w:p w14:paraId="699C3D7A" w14:textId="77777777" w:rsidR="00A61992" w:rsidRPr="00A61992" w:rsidRDefault="00A61992" w:rsidP="00A61992">
      <w:pPr>
        <w:pStyle w:val="ispTextmain"/>
        <w:ind w:firstLine="360"/>
        <w:rPr>
          <w:ins w:id="582" w:author="kwadraterry" w:date="2016-02-19T14:36:00Z"/>
          <w:lang w:val="en-US"/>
          <w:rPrChange w:id="583" w:author="kwadraterry" w:date="2016-02-19T14:36:00Z">
            <w:rPr>
              <w:ins w:id="584" w:author="kwadraterry" w:date="2016-02-19T14:36:00Z"/>
            </w:rPr>
          </w:rPrChange>
        </w:rPr>
      </w:pPr>
      <w:ins w:id="585" w:author="kwadraterry" w:date="2016-02-19T14:36:00Z">
        <w:r w:rsidRPr="00A61992">
          <w:rPr>
            <w:lang w:val="en-US"/>
            <w:rPrChange w:id="586" w:author="kwadraterry" w:date="2016-02-19T14:36:00Z">
              <w:rPr/>
            </w:rPrChange>
          </w:rPr>
          <w:t>1) input data volume estimation function;</w:t>
        </w:r>
      </w:ins>
    </w:p>
    <w:p w14:paraId="08CB60B2" w14:textId="523BA4F2" w:rsidR="00A61992" w:rsidRDefault="00A61992" w:rsidP="00A61992">
      <w:pPr>
        <w:pStyle w:val="ispTextmain"/>
        <w:ind w:firstLine="360"/>
        <w:rPr>
          <w:ins w:id="587" w:author="kwadraterry" w:date="2016-02-19T15:28:00Z"/>
          <w:lang w:val="en-US"/>
        </w:rPr>
        <w:pPrChange w:id="588" w:author="kwadraterry" w:date="2016-02-19T14:36:00Z">
          <w:pPr>
            <w:pStyle w:val="ispTextmain"/>
          </w:pPr>
        </w:pPrChange>
      </w:pPr>
      <w:ins w:id="589" w:author="kwadraterry" w:date="2016-02-19T14:36:00Z">
        <w:r w:rsidRPr="00A61992">
          <w:rPr>
            <w:lang w:val="en-US"/>
            <w:rPrChange w:id="590" w:author="kwadraterry" w:date="2016-02-19T14:36:00Z">
              <w:rPr/>
            </w:rPrChange>
          </w:rPr>
          <w:t>2) task execution time estimation function on a computer with a given performance values vector. .</w:t>
        </w:r>
      </w:ins>
    </w:p>
    <w:p w14:paraId="28CABD4D" w14:textId="4C0341EC" w:rsidR="00FD75DD" w:rsidRPr="00A61992" w:rsidDel="00A61992" w:rsidRDefault="00C50F3C" w:rsidP="00A61992">
      <w:pPr>
        <w:pStyle w:val="ispNumList"/>
        <w:numPr>
          <w:ilvl w:val="0"/>
          <w:numId w:val="27"/>
        </w:numPr>
        <w:ind w:left="0" w:firstLine="360"/>
        <w:rPr>
          <w:ins w:id="591" w:author="Gleb Radchenko" w:date="2016-02-18T19:05:00Z"/>
          <w:del w:id="592" w:author="kwadraterry" w:date="2016-02-19T14:36:00Z"/>
          <w:rPrChange w:id="593" w:author="kwadraterry" w:date="2016-02-19T14:36:00Z">
            <w:rPr>
              <w:ins w:id="594" w:author="Gleb Radchenko" w:date="2016-02-18T19:05:00Z"/>
              <w:del w:id="595" w:author="kwadraterry" w:date="2016-02-19T14:36:00Z"/>
              <w:lang w:val="ru-RU"/>
            </w:rPr>
          </w:rPrChange>
        </w:rPr>
        <w:pPrChange w:id="596" w:author="kwadraterry" w:date="2016-02-19T14:36:00Z">
          <w:pPr>
            <w:pStyle w:val="ispNumList"/>
            <w:numPr>
              <w:numId w:val="27"/>
            </w:numPr>
            <w:ind w:left="720" w:hanging="360"/>
          </w:pPr>
        </w:pPrChange>
      </w:pPr>
      <w:ins w:id="597" w:author="kwadraterry" w:date="2016-02-19T15:28:00Z">
        <w:r w:rsidRPr="00C50F3C">
          <w:t xml:space="preserve">Thus, for each function </w:t>
        </w:r>
        <m:oMath>
          <m:r>
            <w:rPr>
              <w:rFonts w:ascii="Cambria Math" w:hAnsi="Cambria Math"/>
            </w:rPr>
            <m:t>f</m:t>
          </m:r>
          <m:r>
            <m:rPr>
              <m:sty m:val="p"/>
            </m:rPr>
            <w:rPr>
              <w:rFonts w:ascii="Cambria Math" w:hAnsi="Cambria Math"/>
              <w:rPrChange w:id="598" w:author="kwadraterry" w:date="2016-02-19T15:28:00Z">
                <w:rPr>
                  <w:rFonts w:ascii="Cambria Math" w:hAnsi="Cambria Math"/>
                </w:rPr>
              </w:rPrChange>
            </w:rPr>
            <m:t>∈</m:t>
          </m:r>
          <m:r>
            <w:rPr>
              <w:rFonts w:ascii="Cambria Math" w:hAnsi="Cambria Math"/>
            </w:rPr>
            <m:t>F</m:t>
          </m:r>
        </m:oMath>
        <w:r w:rsidRPr="00C50F3C">
          <w:rPr>
            <w:rPrChange w:id="599" w:author="kwadraterry" w:date="2016-02-19T15:28:00Z">
              <w:rPr/>
            </w:rPrChange>
          </w:rPr>
          <w:t xml:space="preserve"> </w:t>
        </w:r>
        <w:r w:rsidRPr="00C50F3C">
          <w:t xml:space="preserve">of the domain </w:t>
        </w:r>
        <m:oMath>
          <m:r>
            <m:rPr>
              <m:scr m:val="fraktur"/>
              <m:sty m:val="p"/>
            </m:rPr>
            <w:rPr>
              <w:rFonts w:ascii="Cambria Math" w:hAnsi="Cambria Math"/>
            </w:rPr>
            <m:t>P</m:t>
          </m:r>
        </m:oMath>
        <w:r w:rsidRPr="00C50F3C">
          <w:t xml:space="preserve"> that is running in a task-oriented environment</w:t>
        </w:r>
        <w:r w:rsidRPr="00C50F3C">
          <w:rPr>
            <w:rPrChange w:id="600" w:author="kwadraterry" w:date="2016-02-19T15:28:00Z">
              <w:rPr/>
            </w:rPrChange>
          </w:rPr>
          <w:t xml:space="preserve"> </w:t>
        </w:r>
        <m:oMath>
          <m:r>
            <m:rPr>
              <m:scr m:val="fraktur"/>
              <m:sty m:val="p"/>
            </m:rPr>
            <w:rPr>
              <w:rFonts w:ascii="Cambria Math" w:hAnsi="Cambria Math"/>
              <w:rPrChange w:id="601" w:author="kwadraterry" w:date="2016-02-19T15:28:00Z">
                <w:rPr>
                  <w:rFonts w:ascii="Cambria Math" w:hAnsi="Cambria Math"/>
                </w:rPr>
              </w:rPrChange>
            </w:rPr>
            <m:t>C</m:t>
          </m:r>
        </m:oMath>
        <w:r w:rsidRPr="00C50F3C">
          <w:t>, define the following set of statements:</w:t>
        </w:r>
      </w:ins>
      <w:ins w:id="602" w:author="Gleb Radchenko" w:date="2016-02-18T19:05:00Z">
        <w:del w:id="603" w:author="kwadraterry" w:date="2016-02-19T14:36:00Z">
          <w:r w:rsidR="00FD75DD" w:rsidDel="00A61992">
            <w:rPr>
              <w:lang w:val="ru-RU"/>
            </w:rPr>
            <w:delText>функция</w:delText>
          </w:r>
          <w:r w:rsidR="00FD75DD" w:rsidRPr="00A61992" w:rsidDel="00A61992">
            <w:rPr>
              <w:rPrChange w:id="604" w:author="kwadraterry" w:date="2016-02-19T14:36:00Z">
                <w:rPr>
                  <w:lang w:val="ru-RU"/>
                </w:rPr>
              </w:rPrChange>
            </w:rPr>
            <w:delText xml:space="preserve"> </w:delText>
          </w:r>
          <w:r w:rsidR="00FD75DD" w:rsidRPr="004E31F1" w:rsidDel="00A61992">
            <w:rPr>
              <w:lang w:val="ru-RU"/>
            </w:rPr>
            <w:delText>оценки</w:delText>
          </w:r>
          <w:r w:rsidR="00FD75DD" w:rsidRPr="00A61992" w:rsidDel="00A61992">
            <w:rPr>
              <w:rPrChange w:id="605" w:author="kwadraterry" w:date="2016-02-19T14:36:00Z">
                <w:rPr>
                  <w:lang w:val="ru-RU"/>
                </w:rPr>
              </w:rPrChange>
            </w:rPr>
            <w:delText xml:space="preserve"> </w:delText>
          </w:r>
          <w:r w:rsidR="00FD75DD" w:rsidRPr="004E31F1" w:rsidDel="00A61992">
            <w:rPr>
              <w:lang w:val="ru-RU"/>
            </w:rPr>
            <w:delText>объема</w:delText>
          </w:r>
          <w:r w:rsidR="00FD75DD" w:rsidRPr="00A61992" w:rsidDel="00A61992">
            <w:rPr>
              <w:rPrChange w:id="606" w:author="kwadraterry" w:date="2016-02-19T14:36:00Z">
                <w:rPr>
                  <w:lang w:val="ru-RU"/>
                </w:rPr>
              </w:rPrChange>
            </w:rPr>
            <w:delText xml:space="preserve"> </w:delText>
          </w:r>
          <w:r w:rsidR="00FD75DD" w:rsidRPr="004E31F1" w:rsidDel="00A61992">
            <w:rPr>
              <w:lang w:val="ru-RU"/>
            </w:rPr>
            <w:delText>выходных</w:delText>
          </w:r>
          <w:r w:rsidR="00FD75DD" w:rsidRPr="00A61992" w:rsidDel="00A61992">
            <w:rPr>
              <w:rPrChange w:id="607" w:author="kwadraterry" w:date="2016-02-19T14:36:00Z">
                <w:rPr>
                  <w:lang w:val="ru-RU"/>
                </w:rPr>
              </w:rPrChange>
            </w:rPr>
            <w:delText xml:space="preserve"> </w:delText>
          </w:r>
          <w:r w:rsidR="00FD75DD" w:rsidRPr="004E31F1" w:rsidDel="00A61992">
            <w:rPr>
              <w:lang w:val="ru-RU"/>
            </w:rPr>
            <w:delText>данных</w:delText>
          </w:r>
          <w:r w:rsidR="00FD75DD" w:rsidRPr="00A61992" w:rsidDel="00A61992">
            <w:rPr>
              <w:rPrChange w:id="608" w:author="kwadraterry" w:date="2016-02-19T14:36:00Z">
                <w:rPr>
                  <w:lang w:val="ru-RU"/>
                </w:rPr>
              </w:rPrChange>
            </w:rPr>
            <w:delText xml:space="preserve"> </w:delText>
          </w:r>
          <w:r w:rsidR="00FD75DD" w:rsidRPr="004E31F1" w:rsidDel="00A61992">
            <w:rPr>
              <w:lang w:val="ru-RU"/>
            </w:rPr>
            <w:delText>при</w:delText>
          </w:r>
          <w:r w:rsidR="00FD75DD" w:rsidRPr="00A61992" w:rsidDel="00A61992">
            <w:rPr>
              <w:rPrChange w:id="609" w:author="kwadraterry" w:date="2016-02-19T14:36:00Z">
                <w:rPr>
                  <w:lang w:val="ru-RU"/>
                </w:rPr>
              </w:rPrChange>
            </w:rPr>
            <w:delText xml:space="preserve"> </w:delText>
          </w:r>
          <w:r w:rsidR="00FD75DD" w:rsidRPr="004E31F1" w:rsidDel="00A61992">
            <w:rPr>
              <w:lang w:val="ru-RU"/>
            </w:rPr>
            <w:delText>определенных</w:delText>
          </w:r>
          <w:r w:rsidR="00FD75DD" w:rsidRPr="00A61992" w:rsidDel="00A61992">
            <w:rPr>
              <w:rPrChange w:id="610" w:author="kwadraterry" w:date="2016-02-19T14:36:00Z">
                <w:rPr>
                  <w:lang w:val="ru-RU"/>
                </w:rPr>
              </w:rPrChange>
            </w:rPr>
            <w:delText xml:space="preserve"> </w:delText>
          </w:r>
          <w:r w:rsidR="00FD75DD" w:rsidRPr="004E31F1" w:rsidDel="00A61992">
            <w:rPr>
              <w:lang w:val="ru-RU"/>
            </w:rPr>
            <w:delText>входных</w:delText>
          </w:r>
          <w:r w:rsidR="00FD75DD" w:rsidRPr="00A61992" w:rsidDel="00A61992">
            <w:rPr>
              <w:rPrChange w:id="611" w:author="kwadraterry" w:date="2016-02-19T14:36:00Z">
                <w:rPr>
                  <w:lang w:val="ru-RU"/>
                </w:rPr>
              </w:rPrChange>
            </w:rPr>
            <w:delText xml:space="preserve"> </w:delText>
          </w:r>
          <w:r w:rsidR="00FD75DD" w:rsidRPr="004E31F1" w:rsidDel="00A61992">
            <w:rPr>
              <w:lang w:val="ru-RU"/>
            </w:rPr>
            <w:delText>параметрах</w:delText>
          </w:r>
          <w:r w:rsidR="00FD75DD" w:rsidRPr="00A61992" w:rsidDel="00A61992">
            <w:rPr>
              <w:rPrChange w:id="612" w:author="kwadraterry" w:date="2016-02-19T14:36:00Z">
                <w:rPr>
                  <w:lang w:val="ru-RU"/>
                </w:rPr>
              </w:rPrChange>
            </w:rPr>
            <w:delText>;</w:delText>
          </w:r>
        </w:del>
      </w:ins>
    </w:p>
    <w:p w14:paraId="04CD0912" w14:textId="5AEA4D16" w:rsidR="00FD75DD" w:rsidRPr="00C50F3C" w:rsidDel="00A61992" w:rsidRDefault="00FD75DD" w:rsidP="00A61992">
      <w:pPr>
        <w:pStyle w:val="ispNumList"/>
        <w:numPr>
          <w:ilvl w:val="0"/>
          <w:numId w:val="27"/>
        </w:numPr>
        <w:ind w:left="0" w:firstLine="360"/>
        <w:rPr>
          <w:ins w:id="613" w:author="Gleb Radchenko" w:date="2016-02-18T19:05:00Z"/>
          <w:del w:id="614" w:author="kwadraterry" w:date="2016-02-19T14:36:00Z"/>
          <w:rPrChange w:id="615" w:author="kwadraterry" w:date="2016-02-19T15:28:00Z">
            <w:rPr>
              <w:ins w:id="616" w:author="Gleb Radchenko" w:date="2016-02-18T19:05:00Z"/>
              <w:del w:id="617" w:author="kwadraterry" w:date="2016-02-19T14:36:00Z"/>
              <w:lang w:val="ru-RU"/>
            </w:rPr>
          </w:rPrChange>
        </w:rPr>
        <w:pPrChange w:id="618" w:author="kwadraterry" w:date="2016-02-19T14:36:00Z">
          <w:pPr>
            <w:pStyle w:val="ispNumList"/>
            <w:numPr>
              <w:numId w:val="27"/>
            </w:numPr>
            <w:ind w:left="720" w:hanging="360"/>
          </w:pPr>
        </w:pPrChange>
      </w:pPr>
      <w:ins w:id="619" w:author="Gleb Radchenko" w:date="2016-02-18T19:05:00Z">
        <w:del w:id="620" w:author="kwadraterry" w:date="2016-02-19T14:36:00Z">
          <w:r w:rsidRPr="004E31F1" w:rsidDel="00A61992">
            <w:rPr>
              <w:lang w:val="ru-RU"/>
            </w:rPr>
            <w:delText>функция</w:delText>
          </w:r>
          <w:r w:rsidRPr="00C50F3C" w:rsidDel="00A61992">
            <w:rPr>
              <w:rPrChange w:id="621" w:author="kwadraterry" w:date="2016-02-19T15:28:00Z">
                <w:rPr>
                  <w:lang w:val="ru-RU"/>
                </w:rPr>
              </w:rPrChange>
            </w:rPr>
            <w:delText xml:space="preserve"> </w:delText>
          </w:r>
          <w:r w:rsidRPr="004E31F1" w:rsidDel="00A61992">
            <w:rPr>
              <w:lang w:val="ru-RU"/>
            </w:rPr>
            <w:delText>оценки</w:delText>
          </w:r>
          <w:r w:rsidRPr="00C50F3C" w:rsidDel="00A61992">
            <w:rPr>
              <w:rPrChange w:id="622" w:author="kwadraterry" w:date="2016-02-19T15:28:00Z">
                <w:rPr>
                  <w:lang w:val="ru-RU"/>
                </w:rPr>
              </w:rPrChange>
            </w:rPr>
            <w:delText xml:space="preserve"> </w:delText>
          </w:r>
          <w:r w:rsidRPr="004E31F1" w:rsidDel="00A61992">
            <w:rPr>
              <w:lang w:val="ru-RU"/>
            </w:rPr>
            <w:delText>времени</w:delText>
          </w:r>
          <w:r w:rsidRPr="00C50F3C" w:rsidDel="00A61992">
            <w:rPr>
              <w:rPrChange w:id="623" w:author="kwadraterry" w:date="2016-02-19T15:28:00Z">
                <w:rPr>
                  <w:lang w:val="ru-RU"/>
                </w:rPr>
              </w:rPrChange>
            </w:rPr>
            <w:delText xml:space="preserve"> </w:delText>
          </w:r>
          <w:r w:rsidRPr="004E31F1" w:rsidDel="00A61992">
            <w:rPr>
              <w:lang w:val="ru-RU"/>
            </w:rPr>
            <w:delText>выполнения</w:delText>
          </w:r>
          <w:r w:rsidRPr="00C50F3C" w:rsidDel="00A61992">
            <w:rPr>
              <w:rPrChange w:id="624" w:author="kwadraterry" w:date="2016-02-19T15:28:00Z">
                <w:rPr>
                  <w:lang w:val="ru-RU"/>
                </w:rPr>
              </w:rPrChange>
            </w:rPr>
            <w:delText xml:space="preserve"> </w:delText>
          </w:r>
          <w:r w:rsidRPr="004E31F1" w:rsidDel="00A61992">
            <w:rPr>
              <w:lang w:val="ru-RU"/>
            </w:rPr>
            <w:delText>задачи</w:delText>
          </w:r>
          <w:r w:rsidRPr="00C50F3C" w:rsidDel="00A61992">
            <w:rPr>
              <w:rPrChange w:id="625" w:author="kwadraterry" w:date="2016-02-19T15:28:00Z">
                <w:rPr>
                  <w:lang w:val="ru-RU"/>
                </w:rPr>
              </w:rPrChange>
            </w:rPr>
            <w:delText xml:space="preserve"> </w:delText>
          </w:r>
          <w:r w:rsidRPr="004E31F1" w:rsidDel="00A61992">
            <w:rPr>
              <w:lang w:val="ru-RU"/>
            </w:rPr>
            <w:delText>при</w:delText>
          </w:r>
          <w:r w:rsidRPr="00C50F3C" w:rsidDel="00A61992">
            <w:rPr>
              <w:rPrChange w:id="626" w:author="kwadraterry" w:date="2016-02-19T15:28:00Z">
                <w:rPr>
                  <w:lang w:val="ru-RU"/>
                </w:rPr>
              </w:rPrChange>
            </w:rPr>
            <w:delText xml:space="preserve"> </w:delText>
          </w:r>
          <w:r w:rsidRPr="004E31F1" w:rsidDel="00A61992">
            <w:rPr>
              <w:lang w:val="ru-RU"/>
            </w:rPr>
            <w:delText>определенных</w:delText>
          </w:r>
          <w:r w:rsidRPr="00C50F3C" w:rsidDel="00A61992">
            <w:rPr>
              <w:rPrChange w:id="627" w:author="kwadraterry" w:date="2016-02-19T15:28:00Z">
                <w:rPr>
                  <w:lang w:val="ru-RU"/>
                </w:rPr>
              </w:rPrChange>
            </w:rPr>
            <w:delText xml:space="preserve"> </w:delText>
          </w:r>
          <w:r w:rsidRPr="004E31F1" w:rsidDel="00A61992">
            <w:rPr>
              <w:lang w:val="ru-RU"/>
            </w:rPr>
            <w:delText>входных</w:delText>
          </w:r>
          <w:r w:rsidRPr="00C50F3C" w:rsidDel="00A61992">
            <w:rPr>
              <w:rPrChange w:id="628" w:author="kwadraterry" w:date="2016-02-19T15:28:00Z">
                <w:rPr>
                  <w:lang w:val="ru-RU"/>
                </w:rPr>
              </w:rPrChange>
            </w:rPr>
            <w:delText xml:space="preserve"> </w:delText>
          </w:r>
          <w:r w:rsidRPr="004E31F1" w:rsidDel="00A61992">
            <w:rPr>
              <w:lang w:val="ru-RU"/>
            </w:rPr>
            <w:delText>параметрах</w:delText>
          </w:r>
          <w:r w:rsidRPr="00C50F3C" w:rsidDel="00A61992">
            <w:rPr>
              <w:rPrChange w:id="629" w:author="kwadraterry" w:date="2016-02-19T15:28:00Z">
                <w:rPr>
                  <w:lang w:val="ru-RU"/>
                </w:rPr>
              </w:rPrChange>
            </w:rPr>
            <w:delText xml:space="preserve"> </w:delText>
          </w:r>
          <w:r w:rsidRPr="004E31F1" w:rsidDel="00A61992">
            <w:rPr>
              <w:lang w:val="ru-RU"/>
            </w:rPr>
            <w:delText>на</w:delText>
          </w:r>
          <w:r w:rsidRPr="00C50F3C" w:rsidDel="00A61992">
            <w:rPr>
              <w:rPrChange w:id="630" w:author="kwadraterry" w:date="2016-02-19T15:28:00Z">
                <w:rPr>
                  <w:lang w:val="ru-RU"/>
                </w:rPr>
              </w:rPrChange>
            </w:rPr>
            <w:delText xml:space="preserve"> </w:delText>
          </w:r>
          <w:r w:rsidRPr="004E31F1" w:rsidDel="00A61992">
            <w:rPr>
              <w:lang w:val="ru-RU"/>
            </w:rPr>
            <w:delText>машине</w:delText>
          </w:r>
          <w:r w:rsidRPr="00C50F3C" w:rsidDel="00A61992">
            <w:rPr>
              <w:rPrChange w:id="631" w:author="kwadraterry" w:date="2016-02-19T15:28:00Z">
                <w:rPr>
                  <w:lang w:val="ru-RU"/>
                </w:rPr>
              </w:rPrChange>
            </w:rPr>
            <w:delText xml:space="preserve"> </w:delText>
          </w:r>
          <w:r w:rsidRPr="004E31F1" w:rsidDel="00A61992">
            <w:rPr>
              <w:lang w:val="ru-RU"/>
            </w:rPr>
            <w:delText>с</w:delText>
          </w:r>
          <w:r w:rsidRPr="00C50F3C" w:rsidDel="00A61992">
            <w:rPr>
              <w:rPrChange w:id="632" w:author="kwadraterry" w:date="2016-02-19T15:28:00Z">
                <w:rPr>
                  <w:lang w:val="ru-RU"/>
                </w:rPr>
              </w:rPrChange>
            </w:rPr>
            <w:delText xml:space="preserve"> </w:delText>
          </w:r>
          <w:r w:rsidRPr="004E31F1" w:rsidDel="00A61992">
            <w:rPr>
              <w:lang w:val="ru-RU"/>
            </w:rPr>
            <w:delText>указан</w:delText>
          </w:r>
          <w:r w:rsidDel="00A61992">
            <w:rPr>
              <w:lang w:val="ru-RU"/>
            </w:rPr>
            <w:delText>ным</w:delText>
          </w:r>
          <w:r w:rsidRPr="00C50F3C" w:rsidDel="00A61992">
            <w:rPr>
              <w:rPrChange w:id="633" w:author="kwadraterry" w:date="2016-02-19T15:28:00Z">
                <w:rPr>
                  <w:lang w:val="ru-RU"/>
                </w:rPr>
              </w:rPrChange>
            </w:rPr>
            <w:delText xml:space="preserve"> </w:delText>
          </w:r>
          <w:r w:rsidRPr="004D3398" w:rsidDel="00A61992">
            <w:rPr>
              <w:lang w:val="ru-RU"/>
            </w:rPr>
            <w:delText>вектор</w:delText>
          </w:r>
          <w:r w:rsidDel="00A61992">
            <w:rPr>
              <w:lang w:val="ru-RU"/>
            </w:rPr>
            <w:delText>ом</w:delText>
          </w:r>
          <w:r w:rsidRPr="00C50F3C" w:rsidDel="00A61992">
            <w:rPr>
              <w:rPrChange w:id="634" w:author="kwadraterry" w:date="2016-02-19T15:28:00Z">
                <w:rPr>
                  <w:lang w:val="ru-RU"/>
                </w:rPr>
              </w:rPrChange>
            </w:rPr>
            <w:delText xml:space="preserve"> </w:delText>
          </w:r>
          <w:r w:rsidRPr="004D3398" w:rsidDel="00A61992">
            <w:rPr>
              <w:lang w:val="ru-RU"/>
            </w:rPr>
            <w:delText>характеристик</w:delText>
          </w:r>
          <w:r w:rsidRPr="00C50F3C" w:rsidDel="00A61992">
            <w:rPr>
              <w:rPrChange w:id="635" w:author="kwadraterry" w:date="2016-02-19T15:28:00Z">
                <w:rPr>
                  <w:lang w:val="ru-RU"/>
                </w:rPr>
              </w:rPrChange>
            </w:rPr>
            <w:delText xml:space="preserve"> </w:delText>
          </w:r>
          <w:r w:rsidRPr="004D3398" w:rsidDel="00A61992">
            <w:rPr>
              <w:lang w:val="ru-RU"/>
            </w:rPr>
            <w:delText>производительности</w:delText>
          </w:r>
          <w:r w:rsidRPr="00C50F3C" w:rsidDel="00A61992">
            <w:rPr>
              <w:rPrChange w:id="636" w:author="kwadraterry" w:date="2016-02-19T15:28:00Z">
                <w:rPr>
                  <w:lang w:val="ru-RU"/>
                </w:rPr>
              </w:rPrChange>
            </w:rPr>
            <w:delText>.</w:delText>
          </w:r>
        </w:del>
      </w:ins>
    </w:p>
    <w:p w14:paraId="48E19FB3" w14:textId="137C4CFC" w:rsidR="00FD75DD" w:rsidRPr="00C50F3C" w:rsidRDefault="00FD75DD" w:rsidP="00A61992">
      <w:pPr>
        <w:pStyle w:val="ispTextmain"/>
        <w:ind w:firstLine="360"/>
        <w:rPr>
          <w:ins w:id="637" w:author="Gleb Radchenko" w:date="2016-02-18T19:05:00Z"/>
          <w:lang w:val="en-US"/>
          <w:rPrChange w:id="638" w:author="kwadraterry" w:date="2016-02-19T15:28:00Z">
            <w:rPr>
              <w:ins w:id="639" w:author="Gleb Radchenko" w:date="2016-02-18T19:05:00Z"/>
            </w:rPr>
          </w:rPrChange>
        </w:rPr>
        <w:pPrChange w:id="640" w:author="kwadraterry" w:date="2016-02-19T14:36:00Z">
          <w:pPr>
            <w:pStyle w:val="ispTextmain"/>
          </w:pPr>
        </w:pPrChange>
      </w:pPr>
      <w:ins w:id="641" w:author="Gleb Radchenko" w:date="2016-02-18T19:05:00Z">
        <w:del w:id="642" w:author="kwadraterry" w:date="2016-02-19T15:28:00Z">
          <w:r w:rsidDel="00C50F3C">
            <w:delText>Таким</w:delText>
          </w:r>
          <w:r w:rsidRPr="00C50F3C" w:rsidDel="00C50F3C">
            <w:rPr>
              <w:lang w:val="en-US"/>
              <w:rPrChange w:id="643" w:author="kwadraterry" w:date="2016-02-19T15:28:00Z">
                <w:rPr/>
              </w:rPrChange>
            </w:rPr>
            <w:delText xml:space="preserve"> </w:delText>
          </w:r>
          <w:r w:rsidDel="00C50F3C">
            <w:delText>образом</w:delText>
          </w:r>
          <w:r w:rsidRPr="00C50F3C" w:rsidDel="00C50F3C">
            <w:rPr>
              <w:lang w:val="en-US"/>
              <w:rPrChange w:id="644" w:author="kwadraterry" w:date="2016-02-19T15:28:00Z">
                <w:rPr/>
              </w:rPrChange>
            </w:rPr>
            <w:delText xml:space="preserve">, </w:delText>
          </w:r>
          <w:r w:rsidDel="00C50F3C">
            <w:delText>д</w:delText>
          </w:r>
          <w:r w:rsidRPr="00795AD3" w:rsidDel="00C50F3C">
            <w:delText>ля</w:delText>
          </w:r>
          <w:r w:rsidRPr="00C50F3C" w:rsidDel="00C50F3C">
            <w:rPr>
              <w:lang w:val="en-US"/>
              <w:rPrChange w:id="645" w:author="kwadraterry" w:date="2016-02-19T15:28:00Z">
                <w:rPr/>
              </w:rPrChange>
            </w:rPr>
            <w:delText xml:space="preserve"> </w:delText>
          </w:r>
          <w:r w:rsidRPr="00795AD3" w:rsidDel="00C50F3C">
            <w:delText>каждой</w:delText>
          </w:r>
          <w:r w:rsidRPr="00C50F3C" w:rsidDel="00C50F3C">
            <w:rPr>
              <w:lang w:val="en-US"/>
              <w:rPrChange w:id="646" w:author="kwadraterry" w:date="2016-02-19T15:28:00Z">
                <w:rPr/>
              </w:rPrChange>
            </w:rPr>
            <w:delText xml:space="preserve"> </w:delText>
          </w:r>
          <w:r w:rsidRPr="00795AD3" w:rsidDel="00C50F3C">
            <w:delText>функции</w:delText>
          </w:r>
          <w:r w:rsidRPr="00C50F3C" w:rsidDel="00C50F3C">
            <w:rPr>
              <w:lang w:val="en-US"/>
              <w:rPrChange w:id="647" w:author="kwadraterry" w:date="2016-02-19T15:28:00Z">
                <w:rPr/>
              </w:rPrChange>
            </w:rPr>
            <w:delText xml:space="preserve"> </w:delText>
          </w:r>
          <m:oMath>
            <m:r>
              <w:rPr>
                <w:rFonts w:ascii="Cambria Math" w:hAnsi="Cambria Math"/>
              </w:rPr>
              <m:t>f</m:t>
            </m:r>
            <m:r>
              <m:rPr>
                <m:sty m:val="p"/>
              </m:rPr>
              <w:rPr>
                <w:rFonts w:ascii="Cambria Math" w:hAnsi="Cambria Math"/>
                <w:lang w:val="en-US"/>
                <w:rPrChange w:id="648" w:author="kwadraterry" w:date="2016-02-19T15:28:00Z">
                  <w:rPr>
                    <w:rFonts w:ascii="Cambria Math" w:hAnsi="Cambria Math"/>
                  </w:rPr>
                </w:rPrChange>
              </w:rPr>
              <m:t>∈</m:t>
            </m:r>
            <m:r>
              <w:rPr>
                <w:rFonts w:ascii="Cambria Math" w:hAnsi="Cambria Math"/>
              </w:rPr>
              <m:t>F</m:t>
            </m:r>
          </m:oMath>
          <w:r w:rsidRPr="00C50F3C" w:rsidDel="00C50F3C">
            <w:rPr>
              <w:lang w:val="en-US"/>
              <w:rPrChange w:id="649" w:author="kwadraterry" w:date="2016-02-19T15:28:00Z">
                <w:rPr/>
              </w:rPrChange>
            </w:rPr>
            <w:delText xml:space="preserve"> </w:delText>
          </w:r>
          <w:r w:rsidDel="00C50F3C">
            <w:delText>из</w:delText>
          </w:r>
          <w:r w:rsidRPr="00C50F3C" w:rsidDel="00C50F3C">
            <w:rPr>
              <w:lang w:val="en-US"/>
              <w:rPrChange w:id="650" w:author="kwadraterry" w:date="2016-02-19T15:28:00Z">
                <w:rPr/>
              </w:rPrChange>
            </w:rPr>
            <w:delText xml:space="preserve"> </w:delText>
          </w:r>
          <w:r w:rsidDel="00C50F3C">
            <w:delText>предметной</w:delText>
          </w:r>
          <w:r w:rsidRPr="00C50F3C" w:rsidDel="00C50F3C">
            <w:rPr>
              <w:lang w:val="en-US"/>
              <w:rPrChange w:id="651" w:author="kwadraterry" w:date="2016-02-19T15:28:00Z">
                <w:rPr/>
              </w:rPrChange>
            </w:rPr>
            <w:delText xml:space="preserve"> </w:delText>
          </w:r>
          <w:r w:rsidDel="00C50F3C">
            <w:delText>области</w:delText>
          </w:r>
          <w:r w:rsidRPr="00C50F3C" w:rsidDel="00C50F3C">
            <w:rPr>
              <w:lang w:val="en-US"/>
              <w:rPrChange w:id="652" w:author="kwadraterry" w:date="2016-02-19T15:28:00Z">
                <w:rPr/>
              </w:rPrChange>
            </w:rPr>
            <w:delText xml:space="preserve"> </w:delText>
          </w:r>
          <m:oMath>
            <m:r>
              <m:rPr>
                <m:scr m:val="fraktur"/>
                <m:sty m:val="p"/>
              </m:rPr>
              <w:rPr>
                <w:rFonts w:ascii="Cambria Math" w:hAnsi="Cambria Math"/>
              </w:rPr>
              <m:t>P</m:t>
            </m:r>
          </m:oMath>
          <w:r w:rsidRPr="00C50F3C" w:rsidDel="00C50F3C">
            <w:rPr>
              <w:lang w:val="en-US"/>
              <w:rPrChange w:id="653" w:author="kwadraterry" w:date="2016-02-19T15:28:00Z">
                <w:rPr/>
              </w:rPrChange>
            </w:rPr>
            <w:delText xml:space="preserve">, </w:delText>
          </w:r>
          <w:r w:rsidDel="00C50F3C">
            <w:delText>выполняющейся</w:delText>
          </w:r>
          <w:r w:rsidRPr="00C50F3C" w:rsidDel="00C50F3C">
            <w:rPr>
              <w:lang w:val="en-US"/>
              <w:rPrChange w:id="654" w:author="kwadraterry" w:date="2016-02-19T15:28:00Z">
                <w:rPr/>
              </w:rPrChange>
            </w:rPr>
            <w:delText xml:space="preserve"> </w:delText>
          </w:r>
          <w:r w:rsidDel="00C50F3C">
            <w:delText>в</w:delText>
          </w:r>
          <w:r w:rsidRPr="00C50F3C" w:rsidDel="00C50F3C">
            <w:rPr>
              <w:lang w:val="en-US"/>
              <w:rPrChange w:id="655" w:author="kwadraterry" w:date="2016-02-19T15:28:00Z">
                <w:rPr/>
              </w:rPrChange>
            </w:rPr>
            <w:delText xml:space="preserve"> </w:delText>
          </w:r>
          <w:r w:rsidDel="00C50F3C">
            <w:delText>проблемно</w:delText>
          </w:r>
          <w:r w:rsidRPr="00C50F3C" w:rsidDel="00C50F3C">
            <w:rPr>
              <w:lang w:val="en-US"/>
              <w:rPrChange w:id="656" w:author="kwadraterry" w:date="2016-02-19T15:28:00Z">
                <w:rPr/>
              </w:rPrChange>
            </w:rPr>
            <w:delText>-</w:delText>
          </w:r>
          <w:r w:rsidDel="00C50F3C">
            <w:delText>ориентированной</w:delText>
          </w:r>
          <w:r w:rsidRPr="00C50F3C" w:rsidDel="00C50F3C">
            <w:rPr>
              <w:lang w:val="en-US"/>
              <w:rPrChange w:id="657" w:author="kwadraterry" w:date="2016-02-19T15:28:00Z">
                <w:rPr/>
              </w:rPrChange>
            </w:rPr>
            <w:delText xml:space="preserve"> </w:delText>
          </w:r>
          <w:r w:rsidDel="00C50F3C">
            <w:delText>среде</w:delText>
          </w:r>
          <w:r w:rsidRPr="00C50F3C" w:rsidDel="00C50F3C">
            <w:rPr>
              <w:lang w:val="en-US"/>
              <w:rPrChange w:id="658" w:author="kwadraterry" w:date="2016-02-19T15:28:00Z">
                <w:rPr/>
              </w:rPrChange>
            </w:rPr>
            <w:delText xml:space="preserve"> </w:delText>
          </w:r>
          <m:oMath>
            <m:r>
              <m:rPr>
                <m:scr m:val="fraktur"/>
                <m:sty m:val="p"/>
              </m:rPr>
              <w:rPr>
                <w:rFonts w:ascii="Cambria Math" w:hAnsi="Cambria Math"/>
                <w:lang w:val="en-US"/>
                <w:rPrChange w:id="659" w:author="kwadraterry" w:date="2016-02-19T15:28:00Z">
                  <w:rPr>
                    <w:rFonts w:ascii="Cambria Math" w:hAnsi="Cambria Math"/>
                  </w:rPr>
                </w:rPrChange>
              </w:rPr>
              <m:t>C</m:t>
            </m:r>
          </m:oMath>
          <w:r w:rsidRPr="00C50F3C" w:rsidDel="00C50F3C">
            <w:rPr>
              <w:lang w:val="en-US"/>
              <w:rPrChange w:id="660" w:author="kwadraterry" w:date="2016-02-19T15:28:00Z">
                <w:rPr/>
              </w:rPrChange>
            </w:rPr>
            <w:delText xml:space="preserve">, </w:delText>
          </w:r>
          <w:r w:rsidRPr="00795AD3" w:rsidDel="00C50F3C">
            <w:delText>определим</w:delText>
          </w:r>
          <w:r w:rsidRPr="00C50F3C" w:rsidDel="00C50F3C">
            <w:rPr>
              <w:lang w:val="en-US"/>
              <w:rPrChange w:id="661" w:author="kwadraterry" w:date="2016-02-19T15:28:00Z">
                <w:rPr/>
              </w:rPrChange>
            </w:rPr>
            <w:delText xml:space="preserve"> </w:delText>
          </w:r>
          <w:r w:rsidRPr="00795AD3" w:rsidDel="00C50F3C">
            <w:delText>следующий</w:delText>
          </w:r>
          <w:r w:rsidRPr="00C50F3C" w:rsidDel="00C50F3C">
            <w:rPr>
              <w:lang w:val="en-US"/>
              <w:rPrChange w:id="662" w:author="kwadraterry" w:date="2016-02-19T15:28:00Z">
                <w:rPr/>
              </w:rPrChange>
            </w:rPr>
            <w:delText xml:space="preserve"> </w:delText>
          </w:r>
          <w:r w:rsidRPr="00795AD3" w:rsidDel="00C50F3C">
            <w:delText>набор</w:delText>
          </w:r>
          <w:r w:rsidRPr="00C50F3C" w:rsidDel="00C50F3C">
            <w:rPr>
              <w:lang w:val="en-US"/>
              <w:rPrChange w:id="663" w:author="kwadraterry" w:date="2016-02-19T15:28:00Z">
                <w:rPr/>
              </w:rPrChange>
            </w:rPr>
            <w:delText xml:space="preserve"> </w:delText>
          </w:r>
          <w:r w:rsidRPr="00795AD3" w:rsidDel="00C50F3C">
            <w:delText>операторов</w:delText>
          </w:r>
          <w:r w:rsidRPr="00C50F3C" w:rsidDel="00C50F3C">
            <w:rPr>
              <w:lang w:val="en-US"/>
              <w:rPrChange w:id="664" w:author="kwadraterry" w:date="2016-02-19T15:28:00Z">
                <w:rPr/>
              </w:rPrChange>
            </w:rPr>
            <w:delText>:</w:delText>
          </w:r>
        </w:del>
      </w:ins>
    </w:p>
    <w:p w14:paraId="12B87DA8" w14:textId="3E7F3335" w:rsidR="00FD75DD" w:rsidRPr="00C50F3C" w:rsidRDefault="00C50F3C" w:rsidP="00C50F3C">
      <w:pPr>
        <w:pStyle w:val="ispNumList"/>
        <w:numPr>
          <w:ilvl w:val="0"/>
          <w:numId w:val="26"/>
        </w:numPr>
        <w:rPr>
          <w:ins w:id="665" w:author="Gleb Radchenko" w:date="2016-02-18T19:05:00Z"/>
          <w:rPrChange w:id="666" w:author="kwadraterry" w:date="2016-02-19T15:29:00Z">
            <w:rPr>
              <w:ins w:id="667" w:author="Gleb Radchenko" w:date="2016-02-18T19:05:00Z"/>
              <w:lang w:val="ru-RU"/>
            </w:rPr>
          </w:rPrChange>
        </w:rPr>
      </w:pPr>
      <w:ins w:id="668" w:author="kwadraterry" w:date="2016-02-19T15:29:00Z">
        <w:r w:rsidRPr="00C50F3C">
          <w:rPr>
            <w:i/>
            <w:rPrChange w:id="669" w:author="kwadraterry" w:date="2016-02-19T15:29:00Z">
              <w:rPr>
                <w:i/>
                <w:lang w:val="ru-RU"/>
              </w:rPr>
            </w:rPrChange>
          </w:rPr>
          <w:t>The operator of the expected output</w:t>
        </w:r>
        <w:r w:rsidRPr="00C50F3C" w:rsidDel="00C50F3C">
          <w:rPr>
            <w:i/>
            <w:rPrChange w:id="670" w:author="kwadraterry" w:date="2016-02-19T15:29:00Z">
              <w:rPr>
                <w:i/>
                <w:lang w:val="ru-RU"/>
              </w:rPr>
            </w:rPrChange>
          </w:rPr>
          <w:t xml:space="preserve"> </w:t>
        </w:r>
      </w:ins>
      <w:ins w:id="671" w:author="Gleb Radchenko" w:date="2016-02-18T19:05:00Z">
        <w:del w:id="672" w:author="kwadraterry" w:date="2016-02-19T15:29:00Z">
          <w:r w:rsidR="00FD75DD" w:rsidRPr="00CF556E" w:rsidDel="00C50F3C">
            <w:rPr>
              <w:i/>
              <w:lang w:val="ru-RU"/>
            </w:rPr>
            <w:delText>оператор</w:delText>
          </w:r>
          <w:r w:rsidR="00FD75DD" w:rsidRPr="00C50F3C" w:rsidDel="00C50F3C">
            <w:rPr>
              <w:i/>
              <w:rPrChange w:id="673" w:author="kwadraterry" w:date="2016-02-19T15:29:00Z">
                <w:rPr>
                  <w:i/>
                  <w:lang w:val="ru-RU"/>
                </w:rPr>
              </w:rPrChange>
            </w:rPr>
            <w:delText xml:space="preserve"> </w:delText>
          </w:r>
          <w:r w:rsidR="00FD75DD" w:rsidRPr="00CF556E" w:rsidDel="00C50F3C">
            <w:rPr>
              <w:i/>
              <w:lang w:val="ru-RU"/>
            </w:rPr>
            <w:delText>ожидаемого</w:delText>
          </w:r>
          <w:r w:rsidR="00FD75DD" w:rsidRPr="00C50F3C" w:rsidDel="00C50F3C">
            <w:rPr>
              <w:i/>
              <w:rPrChange w:id="674" w:author="kwadraterry" w:date="2016-02-19T15:29:00Z">
                <w:rPr>
                  <w:i/>
                  <w:lang w:val="ru-RU"/>
                </w:rPr>
              </w:rPrChange>
            </w:rPr>
            <w:delText xml:space="preserve"> </w:delText>
          </w:r>
          <w:r w:rsidR="00FD75DD" w:rsidRPr="00CF556E" w:rsidDel="00C50F3C">
            <w:rPr>
              <w:i/>
              <w:lang w:val="ru-RU"/>
            </w:rPr>
            <w:delText>выхода</w:delText>
          </w:r>
        </w:del>
        <w:r w:rsidR="00FD75DD" w:rsidRPr="00C50F3C">
          <w:rPr>
            <w:rPrChange w:id="675" w:author="kwadraterry" w:date="2016-02-19T15:29:00Z">
              <w:rPr>
                <w:lang w:val="ru-RU"/>
              </w:rPr>
            </w:rPrChange>
          </w:rPr>
          <w:t xml:space="preserve"> </w:t>
        </w:r>
        <m:oMath>
          <m:r>
            <w:rPr>
              <w:rFonts w:ascii="Cambria Math" w:hAnsi="Cambria Math"/>
            </w:rPr>
            <m:t>ν</m:t>
          </m:r>
          <m:r>
            <m:rPr>
              <m:sty m:val="p"/>
            </m:rPr>
            <w:rPr>
              <w:rFonts w:ascii="Cambria Math" w:hAnsi="Cambria Math"/>
              <w:rPrChange w:id="676" w:author="kwadraterry" w:date="2016-02-19T15:29:00Z">
                <w:rPr>
                  <w:rFonts w:ascii="Cambria Math" w:hAnsi="Cambria Math"/>
                  <w:lang w:val="ru-RU"/>
                </w:rPr>
              </w:rPrChange>
            </w:rPr>
            <m:t>(</m:t>
          </m:r>
          <m:r>
            <w:rPr>
              <w:rFonts w:ascii="Cambria Math" w:hAnsi="Cambria Math"/>
            </w:rPr>
            <m:t>f</m:t>
          </m:r>
        </m:oMath>
        <w:r w:rsidR="00FD75DD" w:rsidRPr="00C50F3C">
          <w:rPr>
            <w:rPrChange w:id="677" w:author="kwadraterry" w:date="2016-02-19T15:29:00Z">
              <w:rPr>
                <w:lang w:val="ru-RU"/>
              </w:rPr>
            </w:rPrChange>
          </w:rPr>
          <w:t>,</w:t>
        </w:r>
        <m:oMath>
          <m:r>
            <m:rPr>
              <m:sty m:val="p"/>
            </m:rPr>
            <w:rPr>
              <w:rFonts w:ascii="Cambria Math" w:hAnsi="Cambria Math"/>
              <w:rPrChange w:id="678" w:author="kwadraterry" w:date="2016-02-19T15:29:00Z">
                <w:rPr>
                  <w:rFonts w:ascii="Cambria Math" w:hAnsi="Cambria Math"/>
                  <w:lang w:val="ru-RU"/>
                </w:rPr>
              </w:rPrChange>
            </w:rPr>
            <m:t xml:space="preserve"> </m:t>
          </m:r>
          <m:sSup>
            <m:sSupPr>
              <m:ctrlPr>
                <w:rPr>
                  <w:rFonts w:ascii="Cambria Math" w:hAnsi="Cambria Math"/>
                </w:rPr>
              </m:ctrlPr>
            </m:sSupPr>
            <m:e>
              <m:r>
                <m:rPr>
                  <m:scr m:val="script"/>
                  <m:sty m:val="p"/>
                </m:rPr>
                <w:rPr>
                  <w:rFonts w:ascii="Cambria Math" w:hAnsi="Cambria Math"/>
                  <w:rPrChange w:id="679" w:author="kwadraterry" w:date="2016-02-19T15:29:00Z">
                    <w:rPr>
                      <w:rFonts w:ascii="Cambria Math" w:hAnsi="Cambria Math"/>
                      <w:lang w:val="ru-RU"/>
                    </w:rPr>
                  </w:rPrChange>
                </w:rPr>
                <m:t>I</m:t>
              </m:r>
            </m:e>
            <m:sup>
              <m:r>
                <w:rPr>
                  <w:rFonts w:ascii="Cambria Math" w:hAnsi="Cambria Math"/>
                </w:rPr>
                <m:t>in</m:t>
              </m:r>
            </m:sup>
          </m:sSup>
        </m:oMath>
        <w:r w:rsidR="00FD75DD" w:rsidRPr="00C50F3C">
          <w:rPr>
            <w:rPrChange w:id="680" w:author="kwadraterry" w:date="2016-02-19T15:29:00Z">
              <w:rPr>
                <w:lang w:val="ru-RU"/>
              </w:rPr>
            </w:rPrChange>
          </w:rPr>
          <w:t xml:space="preserve">) – </w:t>
        </w:r>
      </w:ins>
      <w:ins w:id="681" w:author="kwadraterry" w:date="2016-02-19T15:29:00Z">
        <w:r w:rsidRPr="00C50F3C">
          <w:t>it is the operator that returns the expected total size in bytes of output data objects</w:t>
        </w:r>
      </w:ins>
      <w:ins w:id="682" w:author="Gleb Radchenko" w:date="2016-02-18T19:05:00Z">
        <w:del w:id="683" w:author="Unknown">
          <w:r w:rsidR="00FD75DD" w:rsidRPr="00C50F3C" w:rsidDel="00C50F3C">
            <w:delText>э</w:delText>
          </w:r>
        </w:del>
      </w:ins>
      <w:ins w:id="684" w:author="kwadraterry" w:date="2016-02-19T15:29:00Z">
        <w:r w:rsidRPr="00C50F3C" w:rsidDel="00C50F3C">
          <w:t xml:space="preserve"> </w:t>
        </w:r>
      </w:ins>
      <w:ins w:id="685" w:author="Gleb Radchenko" w:date="2016-02-18T19:05:00Z">
        <w:del w:id="686" w:author="kwadraterry" w:date="2016-02-19T15:29:00Z">
          <w:r w:rsidR="00FD75DD" w:rsidRPr="00CF556E" w:rsidDel="00C50F3C">
            <w:rPr>
              <w:lang w:val="ru-RU"/>
            </w:rPr>
            <w:delText>то</w:delText>
          </w:r>
          <w:r w:rsidR="00FD75DD" w:rsidRPr="00C50F3C" w:rsidDel="00C50F3C">
            <w:rPr>
              <w:rPrChange w:id="687" w:author="kwadraterry" w:date="2016-02-19T15:29:00Z">
                <w:rPr>
                  <w:lang w:val="ru-RU"/>
                </w:rPr>
              </w:rPrChange>
            </w:rPr>
            <w:delText xml:space="preserve"> </w:delText>
          </w:r>
          <w:r w:rsidR="00FD75DD" w:rsidRPr="00CF556E" w:rsidDel="00C50F3C">
            <w:rPr>
              <w:lang w:val="ru-RU"/>
            </w:rPr>
            <w:delText>оператор</w:delText>
          </w:r>
          <w:r w:rsidR="00FD75DD" w:rsidRPr="00C50F3C" w:rsidDel="00C50F3C">
            <w:rPr>
              <w:rPrChange w:id="688" w:author="kwadraterry" w:date="2016-02-19T15:29:00Z">
                <w:rPr>
                  <w:lang w:val="ru-RU"/>
                </w:rPr>
              </w:rPrChange>
            </w:rPr>
            <w:delText xml:space="preserve">, </w:delText>
          </w:r>
          <w:r w:rsidR="00FD75DD" w:rsidRPr="00CF556E" w:rsidDel="00C50F3C">
            <w:rPr>
              <w:lang w:val="ru-RU"/>
            </w:rPr>
            <w:delText>возвращающий</w:delText>
          </w:r>
          <w:r w:rsidR="00FD75DD" w:rsidRPr="00C50F3C" w:rsidDel="00C50F3C">
            <w:rPr>
              <w:rPrChange w:id="689" w:author="kwadraterry" w:date="2016-02-19T15:29:00Z">
                <w:rPr>
                  <w:lang w:val="ru-RU"/>
                </w:rPr>
              </w:rPrChange>
            </w:rPr>
            <w:delText xml:space="preserve"> </w:delText>
          </w:r>
          <w:r w:rsidR="00FD75DD" w:rsidRPr="00CF556E" w:rsidDel="00C50F3C">
            <w:rPr>
              <w:lang w:val="ru-RU"/>
            </w:rPr>
            <w:delText>ожидаемый</w:delText>
          </w:r>
          <w:r w:rsidR="00FD75DD" w:rsidRPr="00C50F3C" w:rsidDel="00C50F3C">
            <w:rPr>
              <w:rPrChange w:id="690" w:author="kwadraterry" w:date="2016-02-19T15:29:00Z">
                <w:rPr>
                  <w:lang w:val="ru-RU"/>
                </w:rPr>
              </w:rPrChange>
            </w:rPr>
            <w:delText xml:space="preserve"> </w:delText>
          </w:r>
          <w:r w:rsidR="00FD75DD" w:rsidRPr="00CF556E" w:rsidDel="00C50F3C">
            <w:rPr>
              <w:lang w:val="ru-RU"/>
            </w:rPr>
            <w:delText>общий</w:delText>
          </w:r>
          <w:r w:rsidR="00FD75DD" w:rsidRPr="00C50F3C" w:rsidDel="00C50F3C">
            <w:rPr>
              <w:rPrChange w:id="691" w:author="kwadraterry" w:date="2016-02-19T15:29:00Z">
                <w:rPr>
                  <w:lang w:val="ru-RU"/>
                </w:rPr>
              </w:rPrChange>
            </w:rPr>
            <w:delText xml:space="preserve"> </w:delText>
          </w:r>
          <w:r w:rsidR="00FD75DD" w:rsidRPr="00CF556E" w:rsidDel="00C50F3C">
            <w:rPr>
              <w:lang w:val="ru-RU"/>
            </w:rPr>
            <w:delText>размер</w:delText>
          </w:r>
          <w:r w:rsidR="00FD75DD" w:rsidRPr="00C50F3C" w:rsidDel="00C50F3C">
            <w:rPr>
              <w:rPrChange w:id="692" w:author="kwadraterry" w:date="2016-02-19T15:29:00Z">
                <w:rPr>
                  <w:lang w:val="ru-RU"/>
                </w:rPr>
              </w:rPrChange>
            </w:rPr>
            <w:delText xml:space="preserve"> </w:delText>
          </w:r>
          <w:r w:rsidR="00FD75DD" w:rsidRPr="00CF556E" w:rsidDel="00C50F3C">
            <w:rPr>
              <w:lang w:val="ru-RU"/>
            </w:rPr>
            <w:delText>в</w:delText>
          </w:r>
          <w:r w:rsidR="00FD75DD" w:rsidRPr="00C50F3C" w:rsidDel="00C50F3C">
            <w:rPr>
              <w:rPrChange w:id="693" w:author="kwadraterry" w:date="2016-02-19T15:29:00Z">
                <w:rPr>
                  <w:lang w:val="ru-RU"/>
                </w:rPr>
              </w:rPrChange>
            </w:rPr>
            <w:delText xml:space="preserve"> </w:delText>
          </w:r>
          <w:r w:rsidR="00FD75DD" w:rsidRPr="00CF556E" w:rsidDel="00C50F3C">
            <w:rPr>
              <w:lang w:val="ru-RU"/>
            </w:rPr>
            <w:delText>байтах</w:delText>
          </w:r>
          <w:r w:rsidR="00FD75DD" w:rsidRPr="00C50F3C" w:rsidDel="00C50F3C">
            <w:rPr>
              <w:rPrChange w:id="694" w:author="kwadraterry" w:date="2016-02-19T15:29:00Z">
                <w:rPr>
                  <w:lang w:val="ru-RU"/>
                </w:rPr>
              </w:rPrChange>
            </w:rPr>
            <w:delText xml:space="preserve"> </w:delText>
          </w:r>
          <w:r w:rsidR="00FD75DD" w:rsidRPr="00CF556E" w:rsidDel="00C50F3C">
            <w:rPr>
              <w:lang w:val="ru-RU"/>
            </w:rPr>
            <w:delText>всех</w:delText>
          </w:r>
          <w:r w:rsidR="00FD75DD" w:rsidRPr="00C50F3C" w:rsidDel="00C50F3C">
            <w:rPr>
              <w:rPrChange w:id="695" w:author="kwadraterry" w:date="2016-02-19T15:29:00Z">
                <w:rPr>
                  <w:lang w:val="ru-RU"/>
                </w:rPr>
              </w:rPrChange>
            </w:rPr>
            <w:delText xml:space="preserve"> </w:delText>
          </w:r>
          <w:r w:rsidR="00FD75DD" w:rsidRPr="00CF556E" w:rsidDel="00C50F3C">
            <w:rPr>
              <w:lang w:val="ru-RU"/>
            </w:rPr>
            <w:delText>выходных</w:delText>
          </w:r>
          <w:r w:rsidR="00FD75DD" w:rsidRPr="00C50F3C" w:rsidDel="00C50F3C">
            <w:rPr>
              <w:rPrChange w:id="696" w:author="kwadraterry" w:date="2016-02-19T15:29:00Z">
                <w:rPr>
                  <w:lang w:val="ru-RU"/>
                </w:rPr>
              </w:rPrChange>
            </w:rPr>
            <w:delText xml:space="preserve"> </w:delText>
          </w:r>
          <w:r w:rsidR="00FD75DD" w:rsidRPr="00CF556E" w:rsidDel="00C50F3C">
            <w:rPr>
              <w:lang w:val="ru-RU"/>
            </w:rPr>
            <w:delText>информационных</w:delText>
          </w:r>
          <w:r w:rsidR="00FD75DD" w:rsidRPr="00C50F3C" w:rsidDel="00C50F3C">
            <w:rPr>
              <w:rPrChange w:id="697" w:author="kwadraterry" w:date="2016-02-19T15:29:00Z">
                <w:rPr>
                  <w:lang w:val="ru-RU"/>
                </w:rPr>
              </w:rPrChange>
            </w:rPr>
            <w:delText xml:space="preserve"> </w:delText>
          </w:r>
          <w:r w:rsidR="00FD75DD" w:rsidRPr="00CF556E" w:rsidDel="00C50F3C">
            <w:rPr>
              <w:lang w:val="ru-RU"/>
            </w:rPr>
            <w:delText>объектов</w:delText>
          </w:r>
          <w:r w:rsidR="00FD75DD" w:rsidRPr="00C50F3C" w:rsidDel="00C50F3C">
            <w:rPr>
              <w:rPrChange w:id="698" w:author="kwadraterry" w:date="2016-02-19T15:29:00Z">
                <w:rPr>
                  <w:lang w:val="ru-RU"/>
                </w:rPr>
              </w:rPrChange>
            </w:rPr>
            <w:delText xml:space="preserve"> </w:delText>
          </w:r>
        </w:del>
        <m:oMath>
          <m:sSup>
            <m:sSupPr>
              <m:ctrlPr>
                <w:rPr>
                  <w:rFonts w:ascii="Cambria Math" w:hAnsi="Cambria Math"/>
                </w:rPr>
              </m:ctrlPr>
            </m:sSupPr>
            <m:e>
              <m:r>
                <m:rPr>
                  <m:scr m:val="script"/>
                  <m:sty m:val="p"/>
                </m:rPr>
                <w:rPr>
                  <w:rFonts w:ascii="Cambria Math" w:hAnsi="Cambria Math"/>
                  <w:rPrChange w:id="699" w:author="kwadraterry" w:date="2016-02-19T15:29:00Z">
                    <w:rPr>
                      <w:rFonts w:ascii="Cambria Math" w:hAnsi="Cambria Math"/>
                      <w:lang w:val="ru-RU"/>
                    </w:rPr>
                  </w:rPrChange>
                </w:rPr>
                <m:t>I</m:t>
              </m:r>
            </m:e>
            <m:sup>
              <m:r>
                <w:rPr>
                  <w:rFonts w:ascii="Cambria Math" w:hAnsi="Cambria Math"/>
                </w:rPr>
                <m:t>out</m:t>
              </m:r>
            </m:sup>
          </m:sSup>
        </m:oMath>
        <w:r w:rsidR="00FD75DD" w:rsidRPr="00C50F3C">
          <w:rPr>
            <w:rPrChange w:id="700" w:author="kwadraterry" w:date="2016-02-19T15:29:00Z">
              <w:rPr>
                <w:lang w:val="ru-RU"/>
              </w:rPr>
            </w:rPrChange>
          </w:rPr>
          <w:t xml:space="preserve">: </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Change w:id="701" w:author="Gleb Radchenko" w:date="2016-02-18T19:05:00Z">
          <w:tblPr>
            <w:tblStyle w:val="11"/>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PrChange>
      </w:tblPr>
      <w:tblGrid>
        <w:gridCol w:w="4111"/>
        <w:gridCol w:w="567"/>
        <w:tblGridChange w:id="702">
          <w:tblGrid>
            <w:gridCol w:w="6237"/>
            <w:gridCol w:w="567"/>
          </w:tblGrid>
        </w:tblGridChange>
      </w:tblGrid>
      <w:tr w:rsidR="00FD75DD" w:rsidRPr="00CF556E" w14:paraId="4600803F" w14:textId="77777777" w:rsidTr="00FD75DD">
        <w:trPr>
          <w:ins w:id="703" w:author="Gleb Radchenko" w:date="2016-02-18T19:05:00Z"/>
        </w:trPr>
        <w:tc>
          <w:tcPr>
            <w:tcW w:w="4111" w:type="dxa"/>
            <w:hideMark/>
            <w:tcPrChange w:id="704" w:author="Gleb Radchenko" w:date="2016-02-18T19:05:00Z">
              <w:tcPr>
                <w:tcW w:w="6237" w:type="dxa"/>
                <w:hideMark/>
              </w:tcPr>
            </w:tcPrChange>
          </w:tcPr>
          <w:p w14:paraId="4AB95186" w14:textId="77777777" w:rsidR="00FD75DD" w:rsidRPr="00CF556E" w:rsidRDefault="00FD75DD" w:rsidP="00B0372D">
            <w:pPr>
              <w:pStyle w:val="ispNumList"/>
              <w:ind w:left="720"/>
              <w:rPr>
                <w:ins w:id="705" w:author="Gleb Radchenko" w:date="2016-02-18T19:05:00Z"/>
              </w:rPr>
            </w:pPr>
            <m:oMathPara>
              <m:oMath>
                <m:r>
                  <w:ins w:id="706" w:author="Gleb Radchenko" w:date="2016-02-18T19:05:00Z">
                    <w:rPr>
                      <w:rFonts w:ascii="Cambria Math" w:hAnsi="Cambria Math"/>
                    </w:rPr>
                    <m:t>ν</m:t>
                  </w:ins>
                </m:r>
                <m:d>
                  <m:dPr>
                    <m:ctrlPr>
                      <w:ins w:id="707" w:author="Gleb Radchenko" w:date="2016-02-18T19:05:00Z">
                        <w:rPr>
                          <w:rFonts w:ascii="Cambria Math" w:hAnsi="Cambria Math"/>
                        </w:rPr>
                      </w:ins>
                    </m:ctrlPr>
                  </m:dPr>
                  <m:e>
                    <m:r>
                      <w:ins w:id="708" w:author="Gleb Radchenko" w:date="2016-02-18T19:05:00Z">
                        <w:rPr>
                          <w:rFonts w:ascii="Cambria Math" w:hAnsi="Cambria Math"/>
                        </w:rPr>
                        <m:t>f</m:t>
                      </w:ins>
                    </m:r>
                    <m:r>
                      <w:ins w:id="709" w:author="Gleb Radchenko" w:date="2016-02-18T19:05:00Z">
                        <m:rPr>
                          <m:sty m:val="p"/>
                        </m:rPr>
                        <w:rPr>
                          <w:rFonts w:ascii="Cambria Math" w:hAnsi="Cambria Math"/>
                        </w:rPr>
                        <m:t xml:space="preserve">, </m:t>
                      </w:ins>
                    </m:r>
                    <m:sSup>
                      <m:sSupPr>
                        <m:ctrlPr>
                          <w:ins w:id="710" w:author="Gleb Radchenko" w:date="2016-02-18T19:05:00Z">
                            <w:rPr>
                              <w:rFonts w:ascii="Cambria Math" w:hAnsi="Cambria Math"/>
                            </w:rPr>
                          </w:ins>
                        </m:ctrlPr>
                      </m:sSupPr>
                      <m:e>
                        <m:r>
                          <w:ins w:id="711" w:author="Gleb Radchenko" w:date="2016-02-18T19:05:00Z">
                            <m:rPr>
                              <m:scr m:val="script"/>
                              <m:sty m:val="p"/>
                            </m:rPr>
                            <w:rPr>
                              <w:rFonts w:ascii="Cambria Math" w:hAnsi="Cambria Math"/>
                            </w:rPr>
                            <m:t>I</m:t>
                          </w:ins>
                        </m:r>
                      </m:e>
                      <m:sup>
                        <m:r>
                          <w:ins w:id="712" w:author="Gleb Radchenko" w:date="2016-02-18T19:05:00Z">
                            <w:rPr>
                              <w:rFonts w:ascii="Cambria Math" w:hAnsi="Cambria Math"/>
                            </w:rPr>
                            <m:t>in</m:t>
                          </w:ins>
                        </m:r>
                      </m:sup>
                    </m:sSup>
                  </m:e>
                </m:d>
                <m:r>
                  <w:ins w:id="713" w:author="Gleb Radchenko" w:date="2016-02-18T19:05:00Z">
                    <m:rPr>
                      <m:sty m:val="p"/>
                    </m:rPr>
                    <w:rPr>
                      <w:rFonts w:ascii="Cambria Math" w:hAnsi="Cambria Math"/>
                    </w:rPr>
                    <m:t>=|</m:t>
                  </w:ins>
                </m:r>
                <m:sSup>
                  <m:sSupPr>
                    <m:ctrlPr>
                      <w:ins w:id="714" w:author="Gleb Radchenko" w:date="2016-02-18T19:05:00Z">
                        <w:rPr>
                          <w:rFonts w:ascii="Cambria Math" w:hAnsi="Cambria Math"/>
                        </w:rPr>
                      </w:ins>
                    </m:ctrlPr>
                  </m:sSupPr>
                  <m:e>
                    <m:r>
                      <w:ins w:id="715" w:author="Gleb Radchenko" w:date="2016-02-18T19:05:00Z">
                        <m:rPr>
                          <m:scr m:val="script"/>
                          <m:sty m:val="p"/>
                        </m:rPr>
                        <w:rPr>
                          <w:rFonts w:ascii="Cambria Math" w:hAnsi="Cambria Math"/>
                        </w:rPr>
                        <m:t>I</m:t>
                      </w:ins>
                    </m:r>
                  </m:e>
                  <m:sup>
                    <m:r>
                      <w:ins w:id="716" w:author="Gleb Radchenko" w:date="2016-02-18T19:05:00Z">
                        <w:rPr>
                          <w:rFonts w:ascii="Cambria Math" w:hAnsi="Cambria Math"/>
                        </w:rPr>
                        <m:t>out</m:t>
                      </w:ins>
                    </m:r>
                  </m:sup>
                </m:sSup>
                <m:r>
                  <w:ins w:id="717" w:author="Gleb Radchenko" w:date="2016-02-18T19:05:00Z">
                    <m:rPr>
                      <m:sty m:val="p"/>
                    </m:rPr>
                    <w:rPr>
                      <w:rFonts w:ascii="Cambria Math" w:hAnsi="Cambria Math"/>
                    </w:rPr>
                    <m:t>|=</m:t>
                  </w:ins>
                </m:r>
                <m:nary>
                  <m:naryPr>
                    <m:chr m:val="∑"/>
                    <m:limLoc m:val="undOvr"/>
                    <m:supHide m:val="1"/>
                    <m:ctrlPr>
                      <w:ins w:id="718" w:author="Gleb Radchenko" w:date="2016-02-18T19:05:00Z">
                        <w:rPr>
                          <w:rFonts w:ascii="Cambria Math" w:hAnsi="Cambria Math"/>
                        </w:rPr>
                      </w:ins>
                    </m:ctrlPr>
                  </m:naryPr>
                  <m:sub>
                    <m:r>
                      <w:ins w:id="719" w:author="Gleb Radchenko" w:date="2016-02-18T19:05:00Z">
                        <m:rPr>
                          <m:sty m:val="p"/>
                        </m:rPr>
                        <w:rPr>
                          <w:rFonts w:ascii="Cambria Math" w:hAnsi="Cambria Math"/>
                        </w:rPr>
                        <m:t>∀</m:t>
                      </w:ins>
                    </m:r>
                    <m:r>
                      <w:ins w:id="720" w:author="Gleb Radchenko" w:date="2016-02-18T19:05:00Z">
                        <w:rPr>
                          <w:rFonts w:ascii="Cambria Math" w:hAnsi="Cambria Math"/>
                        </w:rPr>
                        <m:t>I</m:t>
                      </w:ins>
                    </m:r>
                    <m:r>
                      <w:ins w:id="721" w:author="Gleb Radchenko" w:date="2016-02-18T19:05:00Z">
                        <m:rPr>
                          <m:sty m:val="p"/>
                        </m:rPr>
                        <w:rPr>
                          <w:rFonts w:ascii="Cambria Math" w:hAnsi="Cambria Math"/>
                        </w:rPr>
                        <m:t>∈</m:t>
                      </w:ins>
                    </m:r>
                    <m:sSup>
                      <m:sSupPr>
                        <m:ctrlPr>
                          <w:ins w:id="722" w:author="Gleb Radchenko" w:date="2016-02-18T19:05:00Z">
                            <w:rPr>
                              <w:rFonts w:ascii="Cambria Math" w:hAnsi="Cambria Math"/>
                            </w:rPr>
                          </w:ins>
                        </m:ctrlPr>
                      </m:sSupPr>
                      <m:e>
                        <m:r>
                          <w:ins w:id="723" w:author="Gleb Radchenko" w:date="2016-02-18T19:05:00Z">
                            <m:rPr>
                              <m:scr m:val="script"/>
                              <m:sty m:val="p"/>
                            </m:rPr>
                            <w:rPr>
                              <w:rFonts w:ascii="Cambria Math" w:hAnsi="Cambria Math"/>
                            </w:rPr>
                            <m:t>I</m:t>
                          </w:ins>
                        </m:r>
                      </m:e>
                      <m:sup>
                        <m:r>
                          <w:ins w:id="724" w:author="Gleb Radchenko" w:date="2016-02-18T19:05:00Z">
                            <w:rPr>
                              <w:rFonts w:ascii="Cambria Math" w:hAnsi="Cambria Math"/>
                            </w:rPr>
                            <m:t>out</m:t>
                          </w:ins>
                        </m:r>
                      </m:sup>
                    </m:sSup>
                  </m:sub>
                  <m:sup/>
                  <m:e>
                    <m:nary>
                      <m:naryPr>
                        <m:chr m:val="∑"/>
                        <m:limLoc m:val="undOvr"/>
                        <m:supHide m:val="1"/>
                        <m:ctrlPr>
                          <w:ins w:id="725" w:author="Gleb Radchenko" w:date="2016-02-18T19:05:00Z">
                            <w:rPr>
                              <w:rFonts w:ascii="Cambria Math" w:hAnsi="Cambria Math"/>
                            </w:rPr>
                          </w:ins>
                        </m:ctrlPr>
                      </m:naryPr>
                      <m:sub>
                        <m:r>
                          <w:ins w:id="726" w:author="Gleb Radchenko" w:date="2016-02-18T19:05:00Z">
                            <m:rPr>
                              <m:sty m:val="p"/>
                            </m:rPr>
                            <w:rPr>
                              <w:rFonts w:ascii="Cambria Math" w:hAnsi="Cambria Math"/>
                            </w:rPr>
                            <m:t>∀</m:t>
                          </w:ins>
                        </m:r>
                        <m:r>
                          <w:ins w:id="727" w:author="Gleb Radchenko" w:date="2016-02-18T19:05:00Z">
                            <w:rPr>
                              <w:rFonts w:ascii="Cambria Math" w:hAnsi="Cambria Math"/>
                            </w:rPr>
                            <m:t>b</m:t>
                          </w:ins>
                        </m:r>
                        <m:r>
                          <w:ins w:id="728" w:author="Gleb Radchenko" w:date="2016-02-18T19:05:00Z">
                            <m:rPr>
                              <m:sty m:val="p"/>
                            </m:rPr>
                            <w:rPr>
                              <w:rFonts w:ascii="Cambria Math" w:hAnsi="Cambria Math"/>
                            </w:rPr>
                            <m:t>∈</m:t>
                          </w:ins>
                        </m:r>
                        <m:r>
                          <w:ins w:id="729" w:author="Gleb Radchenko" w:date="2016-02-18T19:05:00Z">
                            <w:rPr>
                              <w:rFonts w:ascii="Cambria Math" w:hAnsi="Cambria Math"/>
                            </w:rPr>
                            <m:t>I</m:t>
                          </w:ins>
                        </m:r>
                      </m:sub>
                      <m:sup/>
                      <m:e>
                        <m:d>
                          <m:dPr>
                            <m:begChr m:val="|"/>
                            <m:endChr m:val="|"/>
                            <m:ctrlPr>
                              <w:ins w:id="730" w:author="Gleb Radchenko" w:date="2016-02-18T19:05:00Z">
                                <w:rPr>
                                  <w:rFonts w:ascii="Cambria Math" w:hAnsi="Cambria Math"/>
                                </w:rPr>
                              </w:ins>
                            </m:ctrlPr>
                          </m:dPr>
                          <m:e>
                            <m:r>
                              <w:ins w:id="731" w:author="Gleb Radchenko" w:date="2016-02-18T19:05:00Z">
                                <w:rPr>
                                  <w:rFonts w:ascii="Cambria Math" w:hAnsi="Cambria Math"/>
                                </w:rPr>
                                <m:t>b</m:t>
                              </w:ins>
                            </m:r>
                          </m:e>
                        </m:d>
                      </m:e>
                    </m:nary>
                  </m:e>
                </m:nary>
                <m:r>
                  <w:ins w:id="732" w:author="Gleb Radchenko" w:date="2016-02-18T19:05:00Z">
                    <m:rPr>
                      <m:sty m:val="p"/>
                    </m:rPr>
                    <w:rPr>
                      <w:rFonts w:ascii="Cambria Math" w:hAnsi="Cambria Math"/>
                    </w:rPr>
                    <m:t>.</m:t>
                  </w:ins>
                </m:r>
              </m:oMath>
            </m:oMathPara>
          </w:p>
        </w:tc>
        <w:tc>
          <w:tcPr>
            <w:tcW w:w="567" w:type="dxa"/>
            <w:tcPrChange w:id="733" w:author="Gleb Radchenko" w:date="2016-02-18T19:05:00Z">
              <w:tcPr>
                <w:tcW w:w="567" w:type="dxa"/>
              </w:tcPr>
            </w:tcPrChange>
          </w:tcPr>
          <w:p w14:paraId="42796410" w14:textId="77777777" w:rsidR="00FD75DD" w:rsidRPr="00CF556E" w:rsidRDefault="00FD75DD" w:rsidP="00B0372D">
            <w:pPr>
              <w:pStyle w:val="ispNumList"/>
              <w:ind w:left="360"/>
              <w:rPr>
                <w:ins w:id="734" w:author="Gleb Radchenko" w:date="2016-02-18T19:05:00Z"/>
              </w:rPr>
            </w:pPr>
          </w:p>
        </w:tc>
      </w:tr>
    </w:tbl>
    <w:p w14:paraId="1C44C0D6" w14:textId="7872BE13" w:rsidR="00FD75DD" w:rsidRPr="00C50F3C" w:rsidRDefault="00C50F3C" w:rsidP="00C50F3C">
      <w:pPr>
        <w:pStyle w:val="ispNumList"/>
        <w:numPr>
          <w:ilvl w:val="0"/>
          <w:numId w:val="26"/>
        </w:numPr>
        <w:rPr>
          <w:ins w:id="735" w:author="Gleb Radchenko" w:date="2016-02-18T19:05:00Z"/>
          <w:rPrChange w:id="736" w:author="kwadraterry" w:date="2016-02-19T15:29:00Z">
            <w:rPr>
              <w:ins w:id="737" w:author="Gleb Radchenko" w:date="2016-02-18T19:05:00Z"/>
              <w:lang w:val="ru-RU"/>
            </w:rPr>
          </w:rPrChange>
        </w:rPr>
      </w:pPr>
      <w:ins w:id="738" w:author="kwadraterry" w:date="2016-02-19T15:29:00Z">
        <w:r w:rsidRPr="00C50F3C">
          <w:rPr>
            <w:i/>
            <w:rPrChange w:id="739" w:author="kwadraterry" w:date="2016-02-19T15:29:00Z">
              <w:rPr>
                <w:i/>
                <w:lang w:val="ru-RU"/>
              </w:rPr>
            </w:rPrChange>
          </w:rPr>
          <w:t>the operator of the expected function’s execution time</w:t>
        </w:r>
      </w:ins>
      <w:ins w:id="740" w:author="Gleb Radchenko" w:date="2016-02-18T19:05:00Z">
        <w:del w:id="741" w:author="Unknown">
          <w:r w:rsidR="00FD75DD" w:rsidRPr="00C50F3C" w:rsidDel="00C50F3C">
            <w:rPr>
              <w:i/>
              <w:lang w:val="ru-RU"/>
            </w:rPr>
            <w:delText>о</w:delText>
          </w:r>
        </w:del>
      </w:ins>
      <w:ins w:id="742" w:author="kwadraterry" w:date="2016-02-19T15:29:00Z">
        <w:r w:rsidRPr="00C50F3C" w:rsidDel="00C50F3C">
          <w:rPr>
            <w:i/>
            <w:rPrChange w:id="743" w:author="kwadraterry" w:date="2016-02-19T15:29:00Z">
              <w:rPr>
                <w:i/>
                <w:lang w:val="ru-RU"/>
              </w:rPr>
            </w:rPrChange>
          </w:rPr>
          <w:t xml:space="preserve"> </w:t>
        </w:r>
      </w:ins>
      <w:ins w:id="744" w:author="Gleb Radchenko" w:date="2016-02-18T19:05:00Z">
        <w:del w:id="745" w:author="kwadraterry" w:date="2016-02-19T15:29:00Z">
          <w:r w:rsidR="00FD75DD" w:rsidRPr="00CF556E" w:rsidDel="00C50F3C">
            <w:rPr>
              <w:i/>
              <w:lang w:val="ru-RU"/>
            </w:rPr>
            <w:delText>ператор</w:delText>
          </w:r>
          <w:r w:rsidR="00FD75DD" w:rsidRPr="00C50F3C" w:rsidDel="00C50F3C">
            <w:rPr>
              <w:i/>
              <w:rPrChange w:id="746" w:author="kwadraterry" w:date="2016-02-19T15:29:00Z">
                <w:rPr>
                  <w:i/>
                  <w:lang w:val="ru-RU"/>
                </w:rPr>
              </w:rPrChange>
            </w:rPr>
            <w:delText xml:space="preserve"> </w:delText>
          </w:r>
          <w:r w:rsidR="00FD75DD" w:rsidRPr="00CF556E" w:rsidDel="00C50F3C">
            <w:rPr>
              <w:i/>
              <w:lang w:val="ru-RU"/>
            </w:rPr>
            <w:delText>ожидае</w:delText>
          </w:r>
          <w:r w:rsidR="00FD75DD" w:rsidDel="00C50F3C">
            <w:rPr>
              <w:i/>
              <w:lang w:val="ru-RU"/>
            </w:rPr>
            <w:delText>мого</w:delText>
          </w:r>
          <w:r w:rsidR="00FD75DD" w:rsidRPr="00C50F3C" w:rsidDel="00C50F3C">
            <w:rPr>
              <w:i/>
              <w:rPrChange w:id="747" w:author="kwadraterry" w:date="2016-02-19T15:29:00Z">
                <w:rPr>
                  <w:i/>
                  <w:lang w:val="ru-RU"/>
                </w:rPr>
              </w:rPrChange>
            </w:rPr>
            <w:delText xml:space="preserve"> </w:delText>
          </w:r>
          <w:r w:rsidR="00FD75DD" w:rsidDel="00C50F3C">
            <w:rPr>
              <w:i/>
              <w:lang w:val="ru-RU"/>
            </w:rPr>
            <w:delText>времени</w:delText>
          </w:r>
          <w:r w:rsidR="00FD75DD" w:rsidRPr="00C50F3C" w:rsidDel="00C50F3C">
            <w:rPr>
              <w:i/>
              <w:rPrChange w:id="748" w:author="kwadraterry" w:date="2016-02-19T15:29:00Z">
                <w:rPr>
                  <w:i/>
                  <w:lang w:val="ru-RU"/>
                </w:rPr>
              </w:rPrChange>
            </w:rPr>
            <w:delText xml:space="preserve"> </w:delText>
          </w:r>
          <w:r w:rsidR="00FD75DD" w:rsidDel="00C50F3C">
            <w:rPr>
              <w:i/>
              <w:lang w:val="ru-RU"/>
            </w:rPr>
            <w:delText>выполнения</w:delText>
          </w:r>
          <w:r w:rsidR="00FD75DD" w:rsidRPr="00C50F3C" w:rsidDel="00C50F3C">
            <w:rPr>
              <w:i/>
              <w:rPrChange w:id="749" w:author="kwadraterry" w:date="2016-02-19T15:29:00Z">
                <w:rPr>
                  <w:i/>
                  <w:lang w:val="ru-RU"/>
                </w:rPr>
              </w:rPrChange>
            </w:rPr>
            <w:delText xml:space="preserve"> </w:delText>
          </w:r>
          <w:r w:rsidR="00FD75DD" w:rsidDel="00C50F3C">
            <w:rPr>
              <w:i/>
              <w:lang w:val="ru-RU"/>
            </w:rPr>
            <w:delText>функции</w:delText>
          </w:r>
        </w:del>
        <w:r w:rsidR="00FD75DD" w:rsidRPr="00C50F3C">
          <w:rPr>
            <w:i/>
            <w:rPrChange w:id="750" w:author="kwadraterry" w:date="2016-02-19T15:29:00Z">
              <w:rPr>
                <w:i/>
                <w:lang w:val="ru-RU"/>
              </w:rPr>
            </w:rPrChange>
          </w:rPr>
          <w:t xml:space="preserve"> </w:t>
        </w:r>
        <m:oMath>
          <m:r>
            <w:rPr>
              <w:rFonts w:ascii="Cambria Math" w:hAnsi="Cambria Math"/>
            </w:rPr>
            <m:t>τ</m:t>
          </m:r>
          <m:d>
            <m:dPr>
              <m:ctrlPr>
                <w:rPr>
                  <w:rFonts w:ascii="Cambria Math" w:hAnsi="Cambria Math"/>
                </w:rPr>
              </m:ctrlPr>
            </m:dPr>
            <m:e>
              <m:r>
                <w:rPr>
                  <w:rFonts w:ascii="Cambria Math" w:hAnsi="Cambria Math"/>
                </w:rPr>
                <m:t>f</m:t>
              </m:r>
              <m:r>
                <m:rPr>
                  <m:sty m:val="p"/>
                </m:rPr>
                <w:rPr>
                  <w:rFonts w:ascii="Cambria Math" w:hAnsi="Cambria Math"/>
                  <w:rPrChange w:id="751" w:author="kwadraterry" w:date="2016-02-19T15:29:00Z">
                    <w:rPr>
                      <w:rFonts w:ascii="Cambria Math" w:hAnsi="Cambria Math"/>
                      <w:lang w:val="ru-RU"/>
                    </w:rPr>
                  </w:rPrChange>
                </w:rPr>
                <m:t xml:space="preserve">, </m:t>
              </m:r>
              <m:sSup>
                <m:sSupPr>
                  <m:ctrlPr>
                    <w:rPr>
                      <w:rFonts w:ascii="Cambria Math" w:hAnsi="Cambria Math"/>
                    </w:rPr>
                  </m:ctrlPr>
                </m:sSupPr>
                <m:e>
                  <m:r>
                    <m:rPr>
                      <m:scr m:val="script"/>
                      <m:sty m:val="p"/>
                    </m:rPr>
                    <w:rPr>
                      <w:rFonts w:ascii="Cambria Math" w:hAnsi="Cambria Math"/>
                      <w:rPrChange w:id="752" w:author="kwadraterry" w:date="2016-02-19T15:29:00Z">
                        <w:rPr>
                          <w:rFonts w:ascii="Cambria Math" w:hAnsi="Cambria Math"/>
                          <w:lang w:val="ru-RU"/>
                        </w:rPr>
                      </w:rPrChange>
                    </w:rPr>
                    <m:t>I</m:t>
                  </m:r>
                </m:e>
                <m:sup>
                  <m:r>
                    <w:rPr>
                      <w:rFonts w:ascii="Cambria Math" w:hAnsi="Cambria Math"/>
                    </w:rPr>
                    <m:t>in</m:t>
                  </m:r>
                </m:sup>
              </m:sSup>
              <m:r>
                <m:rPr>
                  <m:sty m:val="p"/>
                </m:rPr>
                <w:rPr>
                  <w:rFonts w:ascii="Cambria Math" w:hAnsi="Cambria Math"/>
                  <w:rPrChange w:id="753" w:author="kwadraterry" w:date="2016-02-19T15:29:00Z">
                    <w:rPr>
                      <w:rFonts w:ascii="Cambria Math" w:hAnsi="Cambria Math"/>
                      <w:lang w:val="ru-RU"/>
                    </w:rPr>
                  </w:rPrChange>
                </w:rPr>
                <m:t>,</m:t>
              </m:r>
              <m:r>
                <m:rPr>
                  <m:sty m:val="p"/>
                </m:rPr>
                <w:rPr>
                  <w:rFonts w:ascii="Cambria Math" w:hAnsi="Cambria Math"/>
                </w:rPr>
                <m:t>Π</m:t>
              </m:r>
            </m:e>
          </m:d>
        </m:oMath>
        <w:r w:rsidR="00FD75DD" w:rsidRPr="00C50F3C">
          <w:rPr>
            <w:rPrChange w:id="754" w:author="kwadraterry" w:date="2016-02-19T15:29:00Z">
              <w:rPr>
                <w:lang w:val="ru-RU"/>
              </w:rPr>
            </w:rPrChange>
          </w:rPr>
          <w:t xml:space="preserve">, </w:t>
        </w:r>
      </w:ins>
      <w:ins w:id="755" w:author="kwadraterry" w:date="2016-02-19T15:30:00Z">
        <w:r w:rsidRPr="00C50F3C">
          <w:t xml:space="preserve">hat returns the estimated run time (in seconds) of a function </w:t>
        </w:r>
        <m:oMath>
          <m:r>
            <w:rPr>
              <w:rFonts w:ascii="Cambria Math" w:hAnsi="Cambria Math"/>
            </w:rPr>
            <m:t>f</m:t>
          </m:r>
        </m:oMath>
        <w:r w:rsidRPr="00C50F3C">
          <w:t xml:space="preserve"> for a given set of input data </w:t>
        </w:r>
        <m:oMath>
          <m:sSup>
            <m:sSupPr>
              <m:ctrlPr>
                <w:rPr>
                  <w:rFonts w:ascii="Cambria Math" w:hAnsi="Cambria Math"/>
                </w:rPr>
              </m:ctrlPr>
            </m:sSupPr>
            <m:e>
              <m:r>
                <m:rPr>
                  <m:scr m:val="script"/>
                  <m:sty m:val="p"/>
                </m:rPr>
                <w:rPr>
                  <w:rFonts w:ascii="Cambria Math" w:hAnsi="Cambria Math"/>
                </w:rPr>
                <m:t>I</m:t>
              </m:r>
            </m:e>
            <m:sup>
              <m:r>
                <w:rPr>
                  <w:rFonts w:ascii="Cambria Math" w:hAnsi="Cambria Math"/>
                </w:rPr>
                <m:t>in</m:t>
              </m:r>
            </m:sup>
          </m:sSup>
          <m:r>
            <w:rPr>
              <w:rFonts w:ascii="Cambria Math" w:hAnsi="Cambria Math"/>
            </w:rPr>
            <m:t xml:space="preserve"> </m:t>
          </m:r>
        </m:oMath>
        <w:r w:rsidRPr="00C50F3C">
          <w:t xml:space="preserve">on a given machine, with the performance characteristics vector </w:t>
        </w:r>
      </w:ins>
      <w:ins w:id="756" w:author="Gleb Radchenko" w:date="2016-02-18T19:05:00Z">
        <w:del w:id="757" w:author="kwadraterry" w:date="2016-02-19T15:30:00Z">
          <w:r w:rsidR="00FD75DD" w:rsidRPr="00CF556E" w:rsidDel="00C50F3C">
            <w:rPr>
              <w:lang w:val="ru-RU"/>
            </w:rPr>
            <w:delText>возвращающий</w:delText>
          </w:r>
          <w:r w:rsidR="00FD75DD" w:rsidRPr="00C50F3C" w:rsidDel="00C50F3C">
            <w:rPr>
              <w:rPrChange w:id="758" w:author="kwadraterry" w:date="2016-02-19T15:29:00Z">
                <w:rPr>
                  <w:lang w:val="ru-RU"/>
                </w:rPr>
              </w:rPrChange>
            </w:rPr>
            <w:delText xml:space="preserve"> </w:delText>
          </w:r>
          <w:r w:rsidR="00FD75DD" w:rsidRPr="00CF556E" w:rsidDel="00C50F3C">
            <w:rPr>
              <w:lang w:val="ru-RU"/>
            </w:rPr>
            <w:delText>оценочное</w:delText>
          </w:r>
          <w:r w:rsidR="00FD75DD" w:rsidRPr="00C50F3C" w:rsidDel="00C50F3C">
            <w:rPr>
              <w:rPrChange w:id="759" w:author="kwadraterry" w:date="2016-02-19T15:29:00Z">
                <w:rPr>
                  <w:lang w:val="ru-RU"/>
                </w:rPr>
              </w:rPrChange>
            </w:rPr>
            <w:delText xml:space="preserve"> </w:delText>
          </w:r>
          <w:r w:rsidR="00FD75DD" w:rsidRPr="00CF556E" w:rsidDel="00C50F3C">
            <w:rPr>
              <w:lang w:val="ru-RU"/>
            </w:rPr>
            <w:delText>время</w:delText>
          </w:r>
          <w:r w:rsidR="00FD75DD" w:rsidRPr="00C50F3C" w:rsidDel="00C50F3C">
            <w:rPr>
              <w:rPrChange w:id="760" w:author="kwadraterry" w:date="2016-02-19T15:29:00Z">
                <w:rPr>
                  <w:lang w:val="ru-RU"/>
                </w:rPr>
              </w:rPrChange>
            </w:rPr>
            <w:delText xml:space="preserve"> </w:delText>
          </w:r>
          <w:r w:rsidR="00FD75DD" w:rsidRPr="00CF556E" w:rsidDel="00C50F3C">
            <w:rPr>
              <w:lang w:val="ru-RU"/>
            </w:rPr>
            <w:delText>выполнения</w:delText>
          </w:r>
          <w:r w:rsidR="00FD75DD" w:rsidRPr="00C50F3C" w:rsidDel="00C50F3C">
            <w:rPr>
              <w:rPrChange w:id="761" w:author="kwadraterry" w:date="2016-02-19T15:29:00Z">
                <w:rPr>
                  <w:lang w:val="ru-RU"/>
                </w:rPr>
              </w:rPrChange>
            </w:rPr>
            <w:delText xml:space="preserve"> (</w:delText>
          </w:r>
          <w:r w:rsidR="00FD75DD" w:rsidRPr="00CF556E" w:rsidDel="00C50F3C">
            <w:rPr>
              <w:lang w:val="ru-RU"/>
            </w:rPr>
            <w:delText>в</w:delText>
          </w:r>
          <w:r w:rsidR="00FD75DD" w:rsidRPr="00C50F3C" w:rsidDel="00C50F3C">
            <w:rPr>
              <w:rPrChange w:id="762" w:author="kwadraterry" w:date="2016-02-19T15:29:00Z">
                <w:rPr>
                  <w:lang w:val="ru-RU"/>
                </w:rPr>
              </w:rPrChange>
            </w:rPr>
            <w:delText xml:space="preserve"> </w:delText>
          </w:r>
          <w:r w:rsidR="00FD75DD" w:rsidRPr="00CF556E" w:rsidDel="00C50F3C">
            <w:rPr>
              <w:lang w:val="ru-RU"/>
            </w:rPr>
            <w:delText>се</w:delText>
          </w:r>
          <w:r w:rsidR="00FD75DD" w:rsidDel="00C50F3C">
            <w:rPr>
              <w:lang w:val="ru-RU"/>
            </w:rPr>
            <w:delText>кундах</w:delText>
          </w:r>
          <w:r w:rsidR="00FD75DD" w:rsidRPr="00C50F3C" w:rsidDel="00C50F3C">
            <w:rPr>
              <w:rPrChange w:id="763" w:author="kwadraterry" w:date="2016-02-19T15:29:00Z">
                <w:rPr>
                  <w:lang w:val="ru-RU"/>
                </w:rPr>
              </w:rPrChange>
            </w:rPr>
            <w:delText xml:space="preserve">) </w:delText>
          </w:r>
          <w:r w:rsidR="00FD75DD" w:rsidRPr="00CF556E" w:rsidDel="00C50F3C">
            <w:rPr>
              <w:lang w:val="ru-RU"/>
            </w:rPr>
            <w:delText>функции</w:delText>
          </w:r>
          <w:r w:rsidR="00FD75DD" w:rsidRPr="00C50F3C" w:rsidDel="00C50F3C">
            <w:rPr>
              <w:rPrChange w:id="764" w:author="kwadraterry" w:date="2016-02-19T15:29:00Z">
                <w:rPr>
                  <w:lang w:val="ru-RU"/>
                </w:rPr>
              </w:rPrChange>
            </w:rPr>
            <w:delText xml:space="preserve"> </w:delText>
          </w:r>
          <m:oMath>
            <m:r>
              <w:rPr>
                <w:rFonts w:ascii="Cambria Math" w:hAnsi="Cambria Math"/>
              </w:rPr>
              <m:t>f</m:t>
            </m:r>
          </m:oMath>
          <w:r w:rsidR="00FD75DD" w:rsidRPr="00C50F3C" w:rsidDel="00C50F3C">
            <w:rPr>
              <w:rPrChange w:id="765" w:author="kwadraterry" w:date="2016-02-19T15:29:00Z">
                <w:rPr>
                  <w:lang w:val="ru-RU"/>
                </w:rPr>
              </w:rPrChange>
            </w:rPr>
            <w:delText xml:space="preserve"> </w:delText>
          </w:r>
          <w:r w:rsidR="00FD75DD" w:rsidRPr="00CF556E" w:rsidDel="00C50F3C">
            <w:rPr>
              <w:lang w:val="ru-RU"/>
            </w:rPr>
            <w:delText>при</w:delText>
          </w:r>
          <w:r w:rsidR="00FD75DD" w:rsidRPr="00C50F3C" w:rsidDel="00C50F3C">
            <w:rPr>
              <w:rPrChange w:id="766" w:author="kwadraterry" w:date="2016-02-19T15:29:00Z">
                <w:rPr>
                  <w:lang w:val="ru-RU"/>
                </w:rPr>
              </w:rPrChange>
            </w:rPr>
            <w:delText xml:space="preserve"> </w:delText>
          </w:r>
          <w:r w:rsidR="00FD75DD" w:rsidRPr="00CF556E" w:rsidDel="00C50F3C">
            <w:rPr>
              <w:lang w:val="ru-RU"/>
            </w:rPr>
            <w:delText>заданном</w:delText>
          </w:r>
          <w:r w:rsidR="00FD75DD" w:rsidRPr="00C50F3C" w:rsidDel="00C50F3C">
            <w:rPr>
              <w:rPrChange w:id="767" w:author="kwadraterry" w:date="2016-02-19T15:29:00Z">
                <w:rPr>
                  <w:lang w:val="ru-RU"/>
                </w:rPr>
              </w:rPrChange>
            </w:rPr>
            <w:delText xml:space="preserve"> </w:delText>
          </w:r>
          <w:r w:rsidR="00FD75DD" w:rsidRPr="00CF556E" w:rsidDel="00C50F3C">
            <w:rPr>
              <w:lang w:val="ru-RU"/>
            </w:rPr>
            <w:delText>множестве</w:delText>
          </w:r>
          <w:r w:rsidR="00FD75DD" w:rsidRPr="00C50F3C" w:rsidDel="00C50F3C">
            <w:rPr>
              <w:rPrChange w:id="768" w:author="kwadraterry" w:date="2016-02-19T15:29:00Z">
                <w:rPr>
                  <w:lang w:val="ru-RU"/>
                </w:rPr>
              </w:rPrChange>
            </w:rPr>
            <w:delText xml:space="preserve"> </w:delText>
          </w:r>
          <w:r w:rsidR="00FD75DD" w:rsidRPr="00CF556E" w:rsidDel="00C50F3C">
            <w:rPr>
              <w:lang w:val="ru-RU"/>
            </w:rPr>
            <w:delText>входных</w:delText>
          </w:r>
          <w:r w:rsidR="00FD75DD" w:rsidRPr="00C50F3C" w:rsidDel="00C50F3C">
            <w:rPr>
              <w:rPrChange w:id="769" w:author="kwadraterry" w:date="2016-02-19T15:29:00Z">
                <w:rPr>
                  <w:lang w:val="ru-RU"/>
                </w:rPr>
              </w:rPrChange>
            </w:rPr>
            <w:delText xml:space="preserve"> </w:delText>
          </w:r>
          <w:r w:rsidR="00FD75DD" w:rsidRPr="00CF556E" w:rsidDel="00C50F3C">
            <w:rPr>
              <w:lang w:val="ru-RU"/>
            </w:rPr>
            <w:delText>информационных</w:delText>
          </w:r>
          <w:r w:rsidR="00FD75DD" w:rsidRPr="00C50F3C" w:rsidDel="00C50F3C">
            <w:rPr>
              <w:rPrChange w:id="770" w:author="kwadraterry" w:date="2016-02-19T15:29:00Z">
                <w:rPr>
                  <w:lang w:val="ru-RU"/>
                </w:rPr>
              </w:rPrChange>
            </w:rPr>
            <w:delText xml:space="preserve"> </w:delText>
          </w:r>
          <w:r w:rsidR="00FD75DD" w:rsidRPr="00CF556E" w:rsidDel="00C50F3C">
            <w:rPr>
              <w:lang w:val="ru-RU"/>
            </w:rPr>
            <w:delText>объектов</w:delText>
          </w:r>
          <w:r w:rsidR="00FD75DD" w:rsidRPr="00C50F3C" w:rsidDel="00C50F3C">
            <w:rPr>
              <w:rPrChange w:id="771" w:author="kwadraterry" w:date="2016-02-19T15:29:00Z">
                <w:rPr>
                  <w:lang w:val="ru-RU"/>
                </w:rPr>
              </w:rPrChange>
            </w:rPr>
            <w:delText xml:space="preserve"> </w:delText>
          </w:r>
          <m:oMath>
            <m:sSup>
              <m:sSupPr>
                <m:ctrlPr>
                  <w:rPr>
                    <w:rFonts w:ascii="Cambria Math" w:hAnsi="Cambria Math"/>
                  </w:rPr>
                </m:ctrlPr>
              </m:sSupPr>
              <m:e>
                <m:r>
                  <m:rPr>
                    <m:scr m:val="script"/>
                    <m:sty m:val="p"/>
                  </m:rPr>
                  <w:rPr>
                    <w:rFonts w:ascii="Cambria Math" w:hAnsi="Cambria Math"/>
                    <w:rPrChange w:id="772" w:author="kwadraterry" w:date="2016-02-19T15:29:00Z">
                      <w:rPr>
                        <w:rFonts w:ascii="Cambria Math" w:hAnsi="Cambria Math"/>
                        <w:lang w:val="ru-RU"/>
                      </w:rPr>
                    </w:rPrChange>
                  </w:rPr>
                  <m:t>I</m:t>
                </m:r>
              </m:e>
              <m:sup>
                <m:r>
                  <w:rPr>
                    <w:rFonts w:ascii="Cambria Math" w:hAnsi="Cambria Math"/>
                  </w:rPr>
                  <m:t>in</m:t>
                </m:r>
              </m:sup>
            </m:sSup>
          </m:oMath>
          <w:r w:rsidR="00FD75DD" w:rsidRPr="00C50F3C" w:rsidDel="00C50F3C">
            <w:rPr>
              <w:rPrChange w:id="773" w:author="kwadraterry" w:date="2016-02-19T15:29:00Z">
                <w:rPr>
                  <w:lang w:val="ru-RU"/>
                </w:rPr>
              </w:rPrChange>
            </w:rPr>
            <w:delText xml:space="preserve"> </w:delText>
          </w:r>
          <w:r w:rsidR="00FD75DD" w:rsidRPr="00CF556E" w:rsidDel="00C50F3C">
            <w:rPr>
              <w:lang w:val="ru-RU"/>
            </w:rPr>
            <w:delText>на</w:delText>
          </w:r>
          <w:r w:rsidR="00FD75DD" w:rsidRPr="00C50F3C" w:rsidDel="00C50F3C">
            <w:rPr>
              <w:rPrChange w:id="774" w:author="kwadraterry" w:date="2016-02-19T15:29:00Z">
                <w:rPr>
                  <w:lang w:val="ru-RU"/>
                </w:rPr>
              </w:rPrChange>
            </w:rPr>
            <w:delText xml:space="preserve"> </w:delText>
          </w:r>
          <w:r w:rsidR="00FD75DD" w:rsidRPr="00CF556E" w:rsidDel="00C50F3C">
            <w:rPr>
              <w:lang w:val="ru-RU"/>
            </w:rPr>
            <w:delText>машине</w:delText>
          </w:r>
          <w:r w:rsidR="00FD75DD" w:rsidRPr="00C50F3C" w:rsidDel="00C50F3C">
            <w:rPr>
              <w:rPrChange w:id="775" w:author="kwadraterry" w:date="2016-02-19T15:29:00Z">
                <w:rPr>
                  <w:lang w:val="ru-RU"/>
                </w:rPr>
              </w:rPrChange>
            </w:rPr>
            <w:delText xml:space="preserve">, </w:delText>
          </w:r>
          <w:r w:rsidR="00FD75DD" w:rsidDel="00C50F3C">
            <w:rPr>
              <w:lang w:val="ru-RU"/>
            </w:rPr>
            <w:delText>с</w:delText>
          </w:r>
          <w:r w:rsidR="00FD75DD" w:rsidRPr="00C50F3C" w:rsidDel="00C50F3C">
            <w:rPr>
              <w:rPrChange w:id="776" w:author="kwadraterry" w:date="2016-02-19T15:29:00Z">
                <w:rPr>
                  <w:lang w:val="ru-RU"/>
                </w:rPr>
              </w:rPrChange>
            </w:rPr>
            <w:delText xml:space="preserve"> </w:delText>
          </w:r>
          <w:r w:rsidR="00FD75DD" w:rsidDel="00C50F3C">
            <w:rPr>
              <w:lang w:val="ru-RU"/>
            </w:rPr>
            <w:delText>вектором</w:delText>
          </w:r>
          <w:r w:rsidR="00FD75DD" w:rsidRPr="00C50F3C" w:rsidDel="00C50F3C">
            <w:rPr>
              <w:rPrChange w:id="777" w:author="kwadraterry" w:date="2016-02-19T15:29:00Z">
                <w:rPr>
                  <w:lang w:val="ru-RU"/>
                </w:rPr>
              </w:rPrChange>
            </w:rPr>
            <w:delText xml:space="preserve"> </w:delText>
          </w:r>
          <w:r w:rsidR="00FD75DD" w:rsidRPr="004D3398" w:rsidDel="00C50F3C">
            <w:rPr>
              <w:lang w:val="ru-RU"/>
            </w:rPr>
            <w:delText>характеристик</w:delText>
          </w:r>
          <w:r w:rsidR="00FD75DD" w:rsidRPr="00C50F3C" w:rsidDel="00C50F3C">
            <w:rPr>
              <w:rPrChange w:id="778" w:author="kwadraterry" w:date="2016-02-19T15:29:00Z">
                <w:rPr>
                  <w:lang w:val="ru-RU"/>
                </w:rPr>
              </w:rPrChange>
            </w:rPr>
            <w:delText xml:space="preserve"> </w:delText>
          </w:r>
          <w:r w:rsidR="00FD75DD" w:rsidRPr="004D3398" w:rsidDel="00C50F3C">
            <w:rPr>
              <w:lang w:val="ru-RU"/>
            </w:rPr>
            <w:delText>производительности</w:delText>
          </w:r>
          <w:r w:rsidR="00FD75DD" w:rsidRPr="00C50F3C" w:rsidDel="00C50F3C">
            <w:rPr>
              <w:rPrChange w:id="779" w:author="kwadraterry" w:date="2016-02-19T15:29:00Z">
                <w:rPr>
                  <w:lang w:val="ru-RU"/>
                </w:rPr>
              </w:rPrChange>
            </w:rPr>
            <w:delText xml:space="preserve"> </w:delText>
          </w:r>
        </w:del>
        <m:oMath>
          <m:r>
            <m:rPr>
              <m:sty m:val="p"/>
            </m:rPr>
            <w:rPr>
              <w:rFonts w:ascii="Cambria Math" w:hAnsi="Cambria Math"/>
            </w:rPr>
            <m:t>Π</m:t>
          </m:r>
        </m:oMath>
        <w:r w:rsidR="00FD75DD" w:rsidRPr="00C50F3C">
          <w:rPr>
            <w:rPrChange w:id="780" w:author="kwadraterry" w:date="2016-02-19T15:29:00Z">
              <w:rPr>
                <w:lang w:val="ru-RU"/>
              </w:rPr>
            </w:rPrChange>
          </w:rPr>
          <w:t>:</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81" w:author="Gleb Radchenko" w:date="2016-02-18T19:05:00Z">
          <w:tblPr>
            <w:tblStyle w:val="11"/>
            <w:tblW w:w="68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111"/>
        <w:gridCol w:w="567"/>
        <w:tblGridChange w:id="782">
          <w:tblGrid>
            <w:gridCol w:w="6237"/>
            <w:gridCol w:w="567"/>
          </w:tblGrid>
        </w:tblGridChange>
      </w:tblGrid>
      <w:tr w:rsidR="00FD75DD" w:rsidRPr="00CF556E" w14:paraId="3DDB2678" w14:textId="77777777" w:rsidTr="00FD75DD">
        <w:trPr>
          <w:ins w:id="783" w:author="Gleb Radchenko" w:date="2016-02-18T19:05:00Z"/>
        </w:trPr>
        <w:tc>
          <w:tcPr>
            <w:tcW w:w="4111" w:type="dxa"/>
            <w:hideMark/>
            <w:tcPrChange w:id="784" w:author="Gleb Radchenko" w:date="2016-02-18T19:05:00Z">
              <w:tcPr>
                <w:tcW w:w="6237" w:type="dxa"/>
                <w:hideMark/>
              </w:tcPr>
            </w:tcPrChange>
          </w:tcPr>
          <w:p w14:paraId="14A6A451" w14:textId="77777777" w:rsidR="00FD75DD" w:rsidRPr="00CF556E" w:rsidRDefault="00FD75DD" w:rsidP="00B0372D">
            <w:pPr>
              <w:pStyle w:val="ispNumList"/>
              <w:ind w:left="720"/>
              <w:rPr>
                <w:ins w:id="785" w:author="Gleb Radchenko" w:date="2016-02-18T19:05:00Z"/>
              </w:rPr>
            </w:pPr>
            <m:oMathPara>
              <m:oMath>
                <m:r>
                  <w:ins w:id="786" w:author="Gleb Radchenko" w:date="2016-02-18T19:05:00Z">
                    <w:rPr>
                      <w:rFonts w:ascii="Cambria Math" w:hAnsi="Cambria Math"/>
                    </w:rPr>
                    <m:t>τ</m:t>
                  </w:ins>
                </m:r>
                <m:r>
                  <w:ins w:id="787" w:author="Gleb Radchenko" w:date="2016-02-18T19:05:00Z">
                    <m:rPr>
                      <m:sty m:val="p"/>
                    </m:rPr>
                    <w:rPr>
                      <w:rFonts w:ascii="Cambria Math" w:hAnsi="Cambria Math"/>
                    </w:rPr>
                    <m:t>:</m:t>
                  </w:ins>
                </m:r>
                <m:d>
                  <m:dPr>
                    <m:ctrlPr>
                      <w:ins w:id="788" w:author="Gleb Radchenko" w:date="2016-02-18T19:05:00Z">
                        <w:rPr>
                          <w:rFonts w:ascii="Cambria Math" w:hAnsi="Cambria Math"/>
                        </w:rPr>
                      </w:ins>
                    </m:ctrlPr>
                  </m:dPr>
                  <m:e>
                    <m:r>
                      <w:ins w:id="789" w:author="Gleb Radchenko" w:date="2016-02-18T19:05:00Z">
                        <w:rPr>
                          <w:rFonts w:ascii="Cambria Math" w:hAnsi="Cambria Math"/>
                        </w:rPr>
                        <m:t>f</m:t>
                      </w:ins>
                    </m:r>
                    <m:r>
                      <w:ins w:id="790" w:author="Gleb Radchenko" w:date="2016-02-18T19:05:00Z">
                        <m:rPr>
                          <m:sty m:val="p"/>
                        </m:rPr>
                        <w:rPr>
                          <w:rFonts w:ascii="Cambria Math" w:hAnsi="Cambria Math"/>
                        </w:rPr>
                        <m:t xml:space="preserve">, </m:t>
                      </w:ins>
                    </m:r>
                    <m:sSup>
                      <m:sSupPr>
                        <m:ctrlPr>
                          <w:ins w:id="791" w:author="Gleb Radchenko" w:date="2016-02-18T19:05:00Z">
                            <w:rPr>
                              <w:rFonts w:ascii="Cambria Math" w:hAnsi="Cambria Math"/>
                            </w:rPr>
                          </w:ins>
                        </m:ctrlPr>
                      </m:sSupPr>
                      <m:e>
                        <m:r>
                          <w:ins w:id="792" w:author="Gleb Radchenko" w:date="2016-02-18T19:05:00Z">
                            <m:rPr>
                              <m:scr m:val="script"/>
                              <m:sty m:val="p"/>
                            </m:rPr>
                            <w:rPr>
                              <w:rFonts w:ascii="Cambria Math" w:hAnsi="Cambria Math"/>
                            </w:rPr>
                            <m:t>I</m:t>
                          </w:ins>
                        </m:r>
                      </m:e>
                      <m:sup>
                        <m:r>
                          <w:ins w:id="793" w:author="Gleb Radchenko" w:date="2016-02-18T19:05:00Z">
                            <w:rPr>
                              <w:rFonts w:ascii="Cambria Math" w:hAnsi="Cambria Math"/>
                            </w:rPr>
                            <m:t>in</m:t>
                          </w:ins>
                        </m:r>
                      </m:sup>
                    </m:sSup>
                    <m:r>
                      <w:ins w:id="794" w:author="Gleb Radchenko" w:date="2016-02-18T19:05:00Z">
                        <m:rPr>
                          <m:sty m:val="p"/>
                        </m:rPr>
                        <w:rPr>
                          <w:rFonts w:ascii="Cambria Math" w:hAnsi="Cambria Math"/>
                        </w:rPr>
                        <m:t>,Π</m:t>
                      </w:ins>
                    </m:r>
                  </m:e>
                </m:d>
                <m:r>
                  <w:ins w:id="795" w:author="Gleb Radchenko" w:date="2016-02-18T19:05:00Z">
                    <m:rPr>
                      <m:scr m:val="double-struck"/>
                      <m:sty m:val="p"/>
                    </m:rPr>
                    <w:rPr>
                      <w:rFonts w:ascii="Cambria Math" w:hAnsi="Cambria Math"/>
                    </w:rPr>
                    <m:t>→N.</m:t>
                  </w:ins>
                </m:r>
              </m:oMath>
            </m:oMathPara>
          </w:p>
        </w:tc>
        <w:tc>
          <w:tcPr>
            <w:tcW w:w="567" w:type="dxa"/>
            <w:tcPrChange w:id="796" w:author="Gleb Radchenko" w:date="2016-02-18T19:05:00Z">
              <w:tcPr>
                <w:tcW w:w="567" w:type="dxa"/>
              </w:tcPr>
            </w:tcPrChange>
          </w:tcPr>
          <w:p w14:paraId="57FA7158" w14:textId="77777777" w:rsidR="00FD75DD" w:rsidRPr="00CF556E" w:rsidRDefault="00FD75DD" w:rsidP="00B0372D">
            <w:pPr>
              <w:pStyle w:val="ispNumList"/>
              <w:ind w:left="360"/>
              <w:rPr>
                <w:ins w:id="797" w:author="Gleb Radchenko" w:date="2016-02-18T19:05:00Z"/>
              </w:rPr>
            </w:pPr>
          </w:p>
        </w:tc>
      </w:tr>
    </w:tbl>
    <w:p w14:paraId="1B5F99D8" w14:textId="489F16C5" w:rsidR="00FD75DD" w:rsidRPr="003578D0" w:rsidRDefault="00A61992" w:rsidP="00FD75DD">
      <w:pPr>
        <w:pStyle w:val="ispTextmain"/>
        <w:rPr>
          <w:ins w:id="798" w:author="Gleb Radchenko" w:date="2016-02-18T19:05:00Z"/>
          <w:lang w:val="en-US"/>
          <w:rPrChange w:id="799" w:author="kwadraterry" w:date="2016-02-19T15:34:00Z">
            <w:rPr>
              <w:ins w:id="800" w:author="Gleb Radchenko" w:date="2016-02-18T19:05:00Z"/>
            </w:rPr>
          </w:rPrChange>
        </w:rPr>
      </w:pPr>
      <w:ins w:id="801" w:author="kwadraterry" w:date="2016-02-19T14:39:00Z">
        <w:r w:rsidRPr="00A61992">
          <w:rPr>
            <w:lang w:val="en-US"/>
            <w:rPrChange w:id="802" w:author="kwadraterry" w:date="2016-02-19T14:40:00Z">
              <w:rPr/>
            </w:rPrChange>
          </w:rPr>
          <w:t>Execution time of a function</w:t>
        </w:r>
      </w:ins>
      <w:ins w:id="803" w:author="Gleb Radchenko" w:date="2016-02-18T19:05:00Z">
        <w:del w:id="804" w:author="kwadraterry" w:date="2016-02-19T14:39:00Z">
          <w:r w:rsidR="00FD75DD" w:rsidDel="00A61992">
            <w:delText>Время</w:delText>
          </w:r>
          <w:r w:rsidR="00FD75DD" w:rsidRPr="00A61992" w:rsidDel="00A61992">
            <w:rPr>
              <w:lang w:val="en-US"/>
              <w:rPrChange w:id="805" w:author="kwadraterry" w:date="2016-02-19T14:40:00Z">
                <w:rPr/>
              </w:rPrChange>
            </w:rPr>
            <w:delText xml:space="preserve"> </w:delText>
          </w:r>
          <w:r w:rsidR="00FD75DD" w:rsidDel="00A61992">
            <w:delText>выполнения</w:delText>
          </w:r>
          <w:r w:rsidR="00FD75DD" w:rsidRPr="00A61992" w:rsidDel="00A61992">
            <w:rPr>
              <w:lang w:val="en-US"/>
              <w:rPrChange w:id="806" w:author="kwadraterry" w:date="2016-02-19T14:40:00Z">
                <w:rPr/>
              </w:rPrChange>
            </w:rPr>
            <w:delText xml:space="preserve"> </w:delText>
          </w:r>
          <w:r w:rsidR="00FD75DD" w:rsidDel="00A61992">
            <w:delText>функции</w:delText>
          </w:r>
        </w:del>
        <w:r w:rsidR="00FD75DD" w:rsidRPr="00A61992">
          <w:rPr>
            <w:lang w:val="en-US"/>
            <w:rPrChange w:id="807" w:author="kwadraterry" w:date="2016-02-19T14:40:00Z">
              <w:rPr/>
            </w:rPrChange>
          </w:rPr>
          <w:t xml:space="preserve"> </w:t>
        </w:r>
        <m:oMath>
          <m:r>
            <w:rPr>
              <w:rFonts w:ascii="Cambria Math" w:hAnsi="Cambria Math"/>
            </w:rPr>
            <m:t>f</m:t>
          </m:r>
          <m:r>
            <m:rPr>
              <m:sty m:val="p"/>
            </m:rPr>
            <w:rPr>
              <w:rFonts w:ascii="Cambria Math" w:hAnsi="Cambria Math"/>
              <w:lang w:val="en-US"/>
              <w:rPrChange w:id="808" w:author="kwadraterry" w:date="2016-02-19T14:40:00Z">
                <w:rPr>
                  <w:rFonts w:ascii="Cambria Math" w:hAnsi="Cambria Math"/>
                </w:rPr>
              </w:rPrChange>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in</m:t>
              </m:r>
            </m:sup>
          </m:sSup>
          <m:r>
            <m:rPr>
              <m:sty m:val="p"/>
            </m:rPr>
            <w:rPr>
              <w:rFonts w:ascii="Cambria Math" w:hAnsi="Cambria Math"/>
              <w:lang w:val="en-US"/>
              <w:rPrChange w:id="809" w:author="kwadraterry" w:date="2016-02-19T14:40:00Z">
                <w:rPr>
                  <w:rFonts w:ascii="Cambria Math" w:hAnsi="Cambria Math"/>
                </w:rPr>
              </w:rPrChange>
            </w:rPr>
            <m:t>→</m:t>
          </m:r>
          <m:sSup>
            <m:sSupPr>
              <m:ctrlPr>
                <w:rPr>
                  <w:rFonts w:ascii="Cambria Math" w:hAnsi="Cambria Math"/>
                  <w:szCs w:val="24"/>
                </w:rPr>
              </m:ctrlPr>
            </m:sSupPr>
            <m:e>
              <m:r>
                <m:rPr>
                  <m:scr m:val="script"/>
                  <m:sty m:val="p"/>
                </m:rPr>
                <w:rPr>
                  <w:rFonts w:ascii="Cambria Math" w:hAnsi="Cambria Math"/>
                </w:rPr>
                <m:t>C</m:t>
              </m:r>
            </m:e>
            <m:sup>
              <m:r>
                <w:rPr>
                  <w:rFonts w:ascii="Cambria Math" w:hAnsi="Cambria Math"/>
                </w:rPr>
                <m:t>out</m:t>
              </m:r>
            </m:sup>
          </m:sSup>
        </m:oMath>
        <w:r w:rsidR="00FD75DD" w:rsidRPr="00A61992">
          <w:rPr>
            <w:lang w:val="en-US"/>
            <w:rPrChange w:id="810" w:author="kwadraterry" w:date="2016-02-19T14:40:00Z">
              <w:rPr/>
            </w:rPrChange>
          </w:rPr>
          <w:t xml:space="preserve"> </w:t>
        </w:r>
      </w:ins>
      <w:ins w:id="811" w:author="kwadraterry" w:date="2016-02-19T14:39:00Z">
        <w:r w:rsidRPr="00A61992">
          <w:rPr>
            <w:lang w:val="en-US"/>
            <w:rPrChange w:id="812" w:author="kwadraterry" w:date="2016-02-19T14:40:00Z">
              <w:rPr/>
            </w:rPrChange>
          </w:rPr>
          <w:t>on a given computer with a performance values vector</w:t>
        </w:r>
      </w:ins>
      <w:ins w:id="813" w:author="Gleb Radchenko" w:date="2016-02-18T19:05:00Z">
        <w:del w:id="814" w:author="kwadraterry" w:date="2016-02-19T14:39:00Z">
          <w:r w:rsidR="00FD75DD" w:rsidDel="00A61992">
            <w:delText>на</w:delText>
          </w:r>
          <w:r w:rsidR="00FD75DD" w:rsidRPr="00A61992" w:rsidDel="00A61992">
            <w:rPr>
              <w:lang w:val="en-US"/>
              <w:rPrChange w:id="815" w:author="kwadraterry" w:date="2016-02-19T14:40:00Z">
                <w:rPr/>
              </w:rPrChange>
            </w:rPr>
            <w:delText xml:space="preserve"> </w:delText>
          </w:r>
          <w:r w:rsidR="00FD75DD" w:rsidDel="00A61992">
            <w:delText>конкретной</w:delText>
          </w:r>
          <w:r w:rsidR="00FD75DD" w:rsidRPr="00A61992" w:rsidDel="00A61992">
            <w:rPr>
              <w:lang w:val="en-US"/>
              <w:rPrChange w:id="816" w:author="kwadraterry" w:date="2016-02-19T14:40:00Z">
                <w:rPr/>
              </w:rPrChange>
            </w:rPr>
            <w:delText xml:space="preserve"> </w:delText>
          </w:r>
          <w:r w:rsidR="00FD75DD" w:rsidDel="00A61992">
            <w:delText>машине</w:delText>
          </w:r>
          <w:r w:rsidR="00FD75DD" w:rsidRPr="00A61992" w:rsidDel="00A61992">
            <w:rPr>
              <w:lang w:val="en-US"/>
              <w:rPrChange w:id="817" w:author="kwadraterry" w:date="2016-02-19T14:40:00Z">
                <w:rPr/>
              </w:rPrChange>
            </w:rPr>
            <w:delText xml:space="preserve"> </w:delText>
          </w:r>
          <w:r w:rsidR="00FD75DD" w:rsidDel="00A61992">
            <w:delText>с</w:delText>
          </w:r>
          <w:r w:rsidR="00FD75DD" w:rsidRPr="00A61992" w:rsidDel="00A61992">
            <w:rPr>
              <w:lang w:val="en-US"/>
              <w:rPrChange w:id="818" w:author="kwadraterry" w:date="2016-02-19T14:40:00Z">
                <w:rPr/>
              </w:rPrChange>
            </w:rPr>
            <w:delText xml:space="preserve"> </w:delText>
          </w:r>
          <w:r w:rsidR="00FD75DD" w:rsidDel="00A61992">
            <w:delText>вектором</w:delText>
          </w:r>
          <w:r w:rsidR="00FD75DD" w:rsidRPr="00A61992" w:rsidDel="00A61992">
            <w:rPr>
              <w:lang w:val="en-US"/>
              <w:rPrChange w:id="819" w:author="kwadraterry" w:date="2016-02-19T14:40:00Z">
                <w:rPr/>
              </w:rPrChange>
            </w:rPr>
            <w:delText xml:space="preserve"> </w:delText>
          </w:r>
          <w:r w:rsidR="00FD75DD" w:rsidRPr="004D3398" w:rsidDel="00A61992">
            <w:delText>характеристик</w:delText>
          </w:r>
          <w:r w:rsidR="00FD75DD" w:rsidRPr="00A61992" w:rsidDel="00A61992">
            <w:rPr>
              <w:lang w:val="en-US"/>
              <w:rPrChange w:id="820" w:author="kwadraterry" w:date="2016-02-19T14:40:00Z">
                <w:rPr/>
              </w:rPrChange>
            </w:rPr>
            <w:delText xml:space="preserve"> </w:delText>
          </w:r>
          <w:r w:rsidR="00FD75DD" w:rsidRPr="004D3398" w:rsidDel="00A61992">
            <w:delText>производительности</w:delText>
          </w:r>
        </w:del>
        <w:r w:rsidR="00FD75DD" w:rsidRPr="00A61992">
          <w:rPr>
            <w:lang w:val="en-US"/>
            <w:rPrChange w:id="821" w:author="kwadraterry" w:date="2016-02-19T14:40:00Z">
              <w:rPr/>
            </w:rPrChange>
          </w:rPr>
          <w:t xml:space="preserve"> </w:t>
        </w:r>
        <m:oMath>
          <m:r>
            <m:rPr>
              <m:sty m:val="p"/>
            </m:rPr>
            <w:rPr>
              <w:rFonts w:ascii="Cambria Math" w:hAnsi="Cambria Math"/>
            </w:rPr>
            <m:t>Π</m:t>
          </m:r>
        </m:oMath>
        <w:r w:rsidR="00FD75DD" w:rsidRPr="00A61992">
          <w:rPr>
            <w:lang w:val="en-US"/>
            <w:rPrChange w:id="822" w:author="kwadraterry" w:date="2016-02-19T14:40:00Z">
              <w:rPr/>
            </w:rPrChange>
          </w:rPr>
          <w:t xml:space="preserve"> </w:t>
        </w:r>
      </w:ins>
      <w:ins w:id="823" w:author="kwadraterry" w:date="2016-02-19T14:40:00Z">
        <w:r w:rsidRPr="00A61992">
          <w:rPr>
            <w:lang w:val="en-US"/>
          </w:rPr>
          <w:t>can be defined as an operator that takes input information objects vector</w:t>
        </w:r>
      </w:ins>
      <w:ins w:id="824" w:author="Gleb Radchenko" w:date="2016-02-18T19:05:00Z">
        <w:del w:id="825" w:author="kwadraterry" w:date="2016-02-19T14:40:00Z">
          <w:r w:rsidR="00FD75DD" w:rsidDel="00A61992">
            <w:delText>можно</w:delText>
          </w:r>
          <w:r w:rsidR="00FD75DD" w:rsidRPr="00A61992" w:rsidDel="00A61992">
            <w:rPr>
              <w:lang w:val="en-US"/>
              <w:rPrChange w:id="826" w:author="kwadraterry" w:date="2016-02-19T14:40:00Z">
                <w:rPr/>
              </w:rPrChange>
            </w:rPr>
            <w:delText xml:space="preserve"> </w:delText>
          </w:r>
          <w:r w:rsidR="00FD75DD" w:rsidDel="00A61992">
            <w:delText>представить</w:delText>
          </w:r>
          <w:r w:rsidR="00FD75DD" w:rsidRPr="00A61992" w:rsidDel="00A61992">
            <w:rPr>
              <w:lang w:val="en-US"/>
              <w:rPrChange w:id="827" w:author="kwadraterry" w:date="2016-02-19T14:40:00Z">
                <w:rPr/>
              </w:rPrChange>
            </w:rPr>
            <w:delText xml:space="preserve"> </w:delText>
          </w:r>
          <w:r w:rsidR="00FD75DD" w:rsidDel="00A61992">
            <w:delText>в</w:delText>
          </w:r>
          <w:r w:rsidR="00FD75DD" w:rsidRPr="00A61992" w:rsidDel="00A61992">
            <w:rPr>
              <w:lang w:val="en-US"/>
              <w:rPrChange w:id="828" w:author="kwadraterry" w:date="2016-02-19T14:40:00Z">
                <w:rPr/>
              </w:rPrChange>
            </w:rPr>
            <w:delText xml:space="preserve"> </w:delText>
          </w:r>
          <w:r w:rsidR="00FD75DD" w:rsidDel="00A61992">
            <w:delText>виде</w:delText>
          </w:r>
          <w:r w:rsidR="00FD75DD" w:rsidRPr="00A61992" w:rsidDel="00A61992">
            <w:rPr>
              <w:lang w:val="en-US"/>
              <w:rPrChange w:id="829" w:author="kwadraterry" w:date="2016-02-19T14:40:00Z">
                <w:rPr/>
              </w:rPrChange>
            </w:rPr>
            <w:delText xml:space="preserve"> </w:delText>
          </w:r>
          <w:r w:rsidR="00FD75DD" w:rsidRPr="0039052C" w:rsidDel="00A61992">
            <w:delText>операто</w:delText>
          </w:r>
          <w:r w:rsidR="00FD75DD" w:rsidDel="00A61992">
            <w:delText>ра</w:delText>
          </w:r>
          <w:r w:rsidR="00FD75DD" w:rsidRPr="00A61992" w:rsidDel="00A61992">
            <w:rPr>
              <w:lang w:val="en-US"/>
              <w:rPrChange w:id="830" w:author="kwadraterry" w:date="2016-02-19T14:40:00Z">
                <w:rPr/>
              </w:rPrChange>
            </w:rPr>
            <w:delText xml:space="preserve">, </w:delText>
          </w:r>
          <w:r w:rsidR="00FD75DD" w:rsidDel="00A61992">
            <w:delText>зависящего</w:delText>
          </w:r>
          <w:r w:rsidR="00FD75DD" w:rsidRPr="00A61992" w:rsidDel="00A61992">
            <w:rPr>
              <w:lang w:val="en-US"/>
              <w:rPrChange w:id="831" w:author="kwadraterry" w:date="2016-02-19T14:40:00Z">
                <w:rPr/>
              </w:rPrChange>
            </w:rPr>
            <w:delText xml:space="preserve"> </w:delText>
          </w:r>
          <w:r w:rsidR="00FD75DD" w:rsidDel="00A61992">
            <w:delText>от</w:delText>
          </w:r>
          <w:r w:rsidR="00FD75DD" w:rsidRPr="00A61992" w:rsidDel="00A61992">
            <w:rPr>
              <w:lang w:val="en-US"/>
              <w:rPrChange w:id="832" w:author="kwadraterry" w:date="2016-02-19T14:40:00Z">
                <w:rPr/>
              </w:rPrChange>
            </w:rPr>
            <w:delText xml:space="preserve"> </w:delText>
          </w:r>
          <w:r w:rsidR="00FD75DD" w:rsidDel="00A61992">
            <w:delText>вектора</w:delText>
          </w:r>
          <w:r w:rsidR="00FD75DD" w:rsidRPr="00A61992" w:rsidDel="00A61992">
            <w:rPr>
              <w:lang w:val="en-US"/>
              <w:rPrChange w:id="833" w:author="kwadraterry" w:date="2016-02-19T14:40:00Z">
                <w:rPr/>
              </w:rPrChange>
            </w:rPr>
            <w:delText xml:space="preserve"> </w:delText>
          </w:r>
          <w:r w:rsidR="00FD75DD" w:rsidDel="00A61992">
            <w:delText>входных</w:delText>
          </w:r>
          <w:r w:rsidR="00FD75DD" w:rsidRPr="00A61992" w:rsidDel="00A61992">
            <w:rPr>
              <w:lang w:val="en-US"/>
              <w:rPrChange w:id="834" w:author="kwadraterry" w:date="2016-02-19T14:40:00Z">
                <w:rPr/>
              </w:rPrChange>
            </w:rPr>
            <w:delText xml:space="preserve"> </w:delText>
          </w:r>
          <w:r w:rsidR="00FD75DD" w:rsidDel="00A61992">
            <w:delText>информационных</w:delText>
          </w:r>
          <w:r w:rsidR="00FD75DD" w:rsidRPr="00A61992" w:rsidDel="00A61992">
            <w:rPr>
              <w:lang w:val="en-US"/>
              <w:rPrChange w:id="835" w:author="kwadraterry" w:date="2016-02-19T14:40:00Z">
                <w:rPr/>
              </w:rPrChange>
            </w:rPr>
            <w:delText xml:space="preserve"> </w:delText>
          </w:r>
          <w:r w:rsidR="00FD75DD" w:rsidDel="00A61992">
            <w:delText>объектов</w:delText>
          </w:r>
        </w:del>
        <w:r w:rsidR="00FD75DD" w:rsidRPr="00A61992">
          <w:rPr>
            <w:lang w:val="en-US"/>
            <w:rPrChange w:id="836" w:author="kwadraterry" w:date="2016-02-19T14:40:00Z">
              <w:rPr/>
            </w:rPrChange>
          </w:rPr>
          <w:t xml:space="preserve"> </w:t>
        </w:r>
        <m:oMath>
          <m:sSup>
            <m:sSupPr>
              <m:ctrlPr>
                <w:rPr>
                  <w:rFonts w:ascii="Cambria Math" w:hAnsi="Cambria Math"/>
                  <w:szCs w:val="24"/>
                </w:rPr>
              </m:ctrlPr>
            </m:sSupPr>
            <m:e>
              <m:r>
                <m:rPr>
                  <m:scr m:val="script"/>
                  <m:sty m:val="p"/>
                </m:rPr>
                <w:rPr>
                  <w:rFonts w:ascii="Cambria Math" w:hAnsi="Cambria Math"/>
                  <w:lang w:val="en-US"/>
                  <w:rPrChange w:id="837" w:author="kwadraterry" w:date="2016-02-19T14:40:00Z">
                    <w:rPr>
                      <w:rFonts w:ascii="Cambria Math" w:hAnsi="Cambria Math"/>
                    </w:rPr>
                  </w:rPrChange>
                </w:rPr>
                <m:t>I</m:t>
              </m:r>
            </m:e>
            <m:sup>
              <m:r>
                <w:rPr>
                  <w:rFonts w:ascii="Cambria Math" w:hAnsi="Cambria Math"/>
                </w:rPr>
                <m:t>in</m:t>
              </m:r>
            </m:sup>
          </m:sSup>
        </m:oMath>
        <w:r w:rsidR="00FD75DD" w:rsidRPr="00A61992">
          <w:rPr>
            <w:lang w:val="en-US"/>
            <w:rPrChange w:id="838" w:author="kwadraterry" w:date="2016-02-19T14:40:00Z">
              <w:rPr/>
            </w:rPrChange>
          </w:rPr>
          <w:t xml:space="preserve">. </w:t>
        </w:r>
      </w:ins>
      <w:ins w:id="839" w:author="kwadraterry" w:date="2016-02-19T15:36:00Z">
        <w:r w:rsidR="003578D0" w:rsidRPr="003578D0">
          <w:rPr>
            <w:lang w:val="en-US"/>
          </w:rPr>
          <w:t xml:space="preserve">Unfortunately it is impossible to estimate a </w:t>
        </w:r>
        <w:r w:rsidR="003578D0" w:rsidRPr="003578D0">
          <w:rPr>
            <w:lang w:val="en-US"/>
          </w:rPr>
          <w:lastRenderedPageBreak/>
          <w:t>function execution time with absolute accuracy due to the fact that the computations involved in output information objects preparation</w:t>
        </w:r>
        <w:r w:rsidR="003578D0">
          <w:rPr>
            <w:lang w:val="en-US"/>
          </w:rPr>
          <w:t xml:space="preserve"> </w:t>
        </w:r>
      </w:ins>
      <w:ins w:id="840" w:author="Gleb Radchenko" w:date="2016-02-18T19:05:00Z">
        <w:del w:id="841" w:author="kwadraterry" w:date="2016-02-19T15:36:00Z">
          <w:r w:rsidR="00FD75DD" w:rsidDel="003578D0">
            <w:delText>К</w:delText>
          </w:r>
          <w:r w:rsidR="00FD75DD" w:rsidRPr="00C427B4" w:rsidDel="003578D0">
            <w:rPr>
              <w:lang w:val="en-US"/>
              <w:rPrChange w:id="842" w:author="kwadraterry" w:date="2016-02-19T15:20:00Z">
                <w:rPr/>
              </w:rPrChange>
            </w:rPr>
            <w:delText xml:space="preserve"> </w:delText>
          </w:r>
          <w:r w:rsidR="00FD75DD" w:rsidDel="003578D0">
            <w:delText>сожалению</w:delText>
          </w:r>
          <w:r w:rsidR="00FD75DD" w:rsidRPr="00C427B4" w:rsidDel="003578D0">
            <w:rPr>
              <w:lang w:val="en-US"/>
              <w:rPrChange w:id="843" w:author="kwadraterry" w:date="2016-02-19T15:20:00Z">
                <w:rPr/>
              </w:rPrChange>
            </w:rPr>
            <w:delText xml:space="preserve">, </w:delText>
          </w:r>
          <w:r w:rsidR="00FD75DD" w:rsidDel="003578D0">
            <w:delText>невозможно</w:delText>
          </w:r>
          <w:r w:rsidR="00FD75DD" w:rsidRPr="00C427B4" w:rsidDel="003578D0">
            <w:rPr>
              <w:lang w:val="en-US"/>
              <w:rPrChange w:id="844" w:author="kwadraterry" w:date="2016-02-19T15:20:00Z">
                <w:rPr/>
              </w:rPrChange>
            </w:rPr>
            <w:delText xml:space="preserve"> </w:delText>
          </w:r>
          <w:r w:rsidR="00FD75DD" w:rsidDel="003578D0">
            <w:delText>оценить</w:delText>
          </w:r>
          <w:r w:rsidR="00FD75DD" w:rsidRPr="00C427B4" w:rsidDel="003578D0">
            <w:rPr>
              <w:lang w:val="en-US"/>
              <w:rPrChange w:id="845" w:author="kwadraterry" w:date="2016-02-19T15:20:00Z">
                <w:rPr/>
              </w:rPrChange>
            </w:rPr>
            <w:delText xml:space="preserve"> </w:delText>
          </w:r>
          <w:r w:rsidR="00FD75DD" w:rsidDel="003578D0">
            <w:delText>время</w:delText>
          </w:r>
          <w:r w:rsidR="00FD75DD" w:rsidRPr="00C427B4" w:rsidDel="003578D0">
            <w:rPr>
              <w:lang w:val="en-US"/>
              <w:rPrChange w:id="846" w:author="kwadraterry" w:date="2016-02-19T15:20:00Z">
                <w:rPr/>
              </w:rPrChange>
            </w:rPr>
            <w:delText xml:space="preserve"> </w:delText>
          </w:r>
          <w:r w:rsidR="00FD75DD" w:rsidDel="003578D0">
            <w:delText>выполнения</w:delText>
          </w:r>
          <w:r w:rsidR="00FD75DD" w:rsidRPr="00C427B4" w:rsidDel="003578D0">
            <w:rPr>
              <w:lang w:val="en-US"/>
              <w:rPrChange w:id="847" w:author="kwadraterry" w:date="2016-02-19T15:20:00Z">
                <w:rPr/>
              </w:rPrChange>
            </w:rPr>
            <w:delText xml:space="preserve"> </w:delText>
          </w:r>
          <w:r w:rsidR="00FD75DD" w:rsidDel="003578D0">
            <w:delText>функции</w:delText>
          </w:r>
          <w:r w:rsidR="00FD75DD" w:rsidRPr="00C427B4" w:rsidDel="003578D0">
            <w:rPr>
              <w:lang w:val="en-US"/>
              <w:rPrChange w:id="848" w:author="kwadraterry" w:date="2016-02-19T15:20:00Z">
                <w:rPr/>
              </w:rPrChange>
            </w:rPr>
            <w:delText xml:space="preserve"> </w:delText>
          </w:r>
          <w:r w:rsidR="00FD75DD" w:rsidDel="003578D0">
            <w:delText>с</w:delText>
          </w:r>
          <w:r w:rsidR="00FD75DD" w:rsidRPr="00C427B4" w:rsidDel="003578D0">
            <w:rPr>
              <w:lang w:val="en-US"/>
              <w:rPrChange w:id="849" w:author="kwadraterry" w:date="2016-02-19T15:20:00Z">
                <w:rPr/>
              </w:rPrChange>
            </w:rPr>
            <w:delText xml:space="preserve"> </w:delText>
          </w:r>
          <w:r w:rsidR="00FD75DD" w:rsidDel="003578D0">
            <w:delText>идеальной</w:delText>
          </w:r>
          <w:r w:rsidR="00FD75DD" w:rsidRPr="00C427B4" w:rsidDel="003578D0">
            <w:rPr>
              <w:lang w:val="en-US"/>
              <w:rPrChange w:id="850" w:author="kwadraterry" w:date="2016-02-19T15:20:00Z">
                <w:rPr/>
              </w:rPrChange>
            </w:rPr>
            <w:delText xml:space="preserve"> </w:delText>
          </w:r>
          <w:r w:rsidR="00FD75DD" w:rsidDel="003578D0">
            <w:delText>точностью</w:delText>
          </w:r>
          <w:r w:rsidR="00FD75DD" w:rsidRPr="00C427B4" w:rsidDel="003578D0">
            <w:rPr>
              <w:lang w:val="en-US"/>
              <w:rPrChange w:id="851" w:author="kwadraterry" w:date="2016-02-19T15:20:00Z">
                <w:rPr/>
              </w:rPrChange>
            </w:rPr>
            <w:delText xml:space="preserve">, </w:delText>
          </w:r>
          <w:r w:rsidR="00FD75DD" w:rsidDel="003578D0">
            <w:delText>т</w:delText>
          </w:r>
          <w:r w:rsidR="00FD75DD" w:rsidRPr="00C427B4" w:rsidDel="003578D0">
            <w:rPr>
              <w:lang w:val="en-US"/>
              <w:rPrChange w:id="852" w:author="kwadraterry" w:date="2016-02-19T15:20:00Z">
                <w:rPr/>
              </w:rPrChange>
            </w:rPr>
            <w:delText>.</w:delText>
          </w:r>
          <w:r w:rsidR="00FD75DD" w:rsidDel="003578D0">
            <w:delText>к</w:delText>
          </w:r>
          <w:r w:rsidR="00FD75DD" w:rsidRPr="00C427B4" w:rsidDel="003578D0">
            <w:rPr>
              <w:lang w:val="en-US"/>
              <w:rPrChange w:id="853" w:author="kwadraterry" w:date="2016-02-19T15:20:00Z">
                <w:rPr/>
              </w:rPrChange>
            </w:rPr>
            <w:delText xml:space="preserve">. </w:delText>
          </w:r>
          <w:r w:rsidR="00FD75DD" w:rsidDel="003578D0">
            <w:delText>вычислительная</w:delText>
          </w:r>
          <w:r w:rsidR="00FD75DD" w:rsidRPr="00C427B4" w:rsidDel="003578D0">
            <w:rPr>
              <w:lang w:val="en-US"/>
              <w:rPrChange w:id="854" w:author="kwadraterry" w:date="2016-02-19T15:20:00Z">
                <w:rPr/>
              </w:rPrChange>
            </w:rPr>
            <w:delText xml:space="preserve"> </w:delText>
          </w:r>
          <w:r w:rsidR="00FD75DD" w:rsidDel="003578D0">
            <w:delText>работа</w:delText>
          </w:r>
          <w:r w:rsidR="00FD75DD" w:rsidRPr="00C427B4" w:rsidDel="003578D0">
            <w:rPr>
              <w:lang w:val="en-US"/>
              <w:rPrChange w:id="855" w:author="kwadraterry" w:date="2016-02-19T15:20:00Z">
                <w:rPr/>
              </w:rPrChange>
            </w:rPr>
            <w:delText xml:space="preserve"> </w:delText>
          </w:r>
          <w:r w:rsidR="00FD75DD" w:rsidDel="003578D0">
            <w:delText>подготовки</w:delText>
          </w:r>
          <w:r w:rsidR="00FD75DD" w:rsidRPr="00C427B4" w:rsidDel="003578D0">
            <w:rPr>
              <w:lang w:val="en-US"/>
              <w:rPrChange w:id="856" w:author="kwadraterry" w:date="2016-02-19T15:20:00Z">
                <w:rPr/>
              </w:rPrChange>
            </w:rPr>
            <w:delText xml:space="preserve"> </w:delText>
          </w:r>
          <w:r w:rsidR="00FD75DD" w:rsidDel="003578D0">
            <w:delText>набора</w:delText>
          </w:r>
          <w:r w:rsidR="00FD75DD" w:rsidRPr="00C427B4" w:rsidDel="003578D0">
            <w:rPr>
              <w:lang w:val="en-US"/>
              <w:rPrChange w:id="857" w:author="kwadraterry" w:date="2016-02-19T15:20:00Z">
                <w:rPr/>
              </w:rPrChange>
            </w:rPr>
            <w:delText xml:space="preserve"> </w:delText>
          </w:r>
          <w:r w:rsidR="00FD75DD" w:rsidDel="003578D0">
            <w:delText>выходных</w:delText>
          </w:r>
          <w:r w:rsidR="00FD75DD" w:rsidRPr="00C427B4" w:rsidDel="003578D0">
            <w:rPr>
              <w:lang w:val="en-US"/>
              <w:rPrChange w:id="858" w:author="kwadraterry" w:date="2016-02-19T15:20:00Z">
                <w:rPr/>
              </w:rPrChange>
            </w:rPr>
            <w:delText xml:space="preserve"> </w:delText>
          </w:r>
          <w:r w:rsidR="00FD75DD" w:rsidDel="003578D0">
            <w:delText>информационных</w:delText>
          </w:r>
          <w:r w:rsidR="00FD75DD" w:rsidRPr="00C427B4" w:rsidDel="003578D0">
            <w:rPr>
              <w:lang w:val="en-US"/>
              <w:rPrChange w:id="859" w:author="kwadraterry" w:date="2016-02-19T15:20:00Z">
                <w:rPr/>
              </w:rPrChange>
            </w:rPr>
            <w:delText xml:space="preserve"> </w:delText>
          </w:r>
          <w:r w:rsidR="00FD75DD" w:rsidDel="003578D0">
            <w:delText>объектов</w:delText>
          </w:r>
          <w:r w:rsidR="00FD75DD" w:rsidRPr="00C427B4" w:rsidDel="003578D0">
            <w:rPr>
              <w:lang w:val="en-US"/>
              <w:rPrChange w:id="860" w:author="kwadraterry" w:date="2016-02-19T15:20:00Z">
                <w:rPr/>
              </w:rPrChange>
            </w:rPr>
            <w:delText xml:space="preserve"> </w:delText>
          </w:r>
        </w:del>
        <m:oMath>
          <m:sSup>
            <m:sSupPr>
              <m:ctrlPr>
                <w:rPr>
                  <w:rFonts w:ascii="Cambria Math" w:hAnsi="Cambria Math"/>
                  <w:szCs w:val="24"/>
                </w:rPr>
              </m:ctrlPr>
            </m:sSupPr>
            <m:e>
              <m:r>
                <m:rPr>
                  <m:scr m:val="script"/>
                  <m:sty m:val="p"/>
                </m:rPr>
                <w:rPr>
                  <w:rFonts w:ascii="Cambria Math" w:hAnsi="Cambria Math"/>
                  <w:lang w:val="en-US"/>
                  <w:rPrChange w:id="861" w:author="kwadraterry" w:date="2016-02-19T15:20:00Z">
                    <w:rPr>
                      <w:rFonts w:ascii="Cambria Math" w:hAnsi="Cambria Math"/>
                    </w:rPr>
                  </w:rPrChange>
                </w:rPr>
                <m:t>I</m:t>
              </m:r>
            </m:e>
            <m:sup>
              <m:r>
                <w:rPr>
                  <w:rFonts w:ascii="Cambria Math" w:hAnsi="Cambria Math"/>
                </w:rPr>
                <m:t>out</m:t>
              </m:r>
            </m:sup>
          </m:sSup>
        </m:oMath>
        <w:r w:rsidR="00FD75DD" w:rsidRPr="00C427B4">
          <w:rPr>
            <w:lang w:val="en-US"/>
            <w:rPrChange w:id="862" w:author="kwadraterry" w:date="2016-02-19T15:20:00Z">
              <w:rPr/>
            </w:rPrChange>
          </w:rPr>
          <w:t xml:space="preserve"> </w:t>
        </w:r>
      </w:ins>
      <w:ins w:id="863" w:author="kwadraterry" w:date="2016-02-19T15:20:00Z">
        <w:r w:rsidR="00C427B4" w:rsidRPr="00C427B4">
          <w:rPr>
            <w:lang w:val="en-US"/>
          </w:rPr>
          <w:t>might indirectly depend on multiple factors that our model does not account for, including, but not limited to, background processes, available cache volume, branch prediction rate, etc.</w:t>
        </w:r>
      </w:ins>
      <w:ins w:id="864" w:author="Gleb Radchenko" w:date="2016-02-18T19:05:00Z">
        <w:del w:id="865" w:author="kwadraterry" w:date="2016-02-19T15:20:00Z">
          <w:r w:rsidR="00FD75DD" w:rsidDel="00C427B4">
            <w:delText>может</w:delText>
          </w:r>
          <w:r w:rsidR="00FD75DD" w:rsidRPr="00C427B4" w:rsidDel="00C427B4">
            <w:rPr>
              <w:lang w:val="en-US"/>
              <w:rPrChange w:id="866" w:author="kwadraterry" w:date="2016-02-19T15:20:00Z">
                <w:rPr/>
              </w:rPrChange>
            </w:rPr>
            <w:delText xml:space="preserve"> </w:delText>
          </w:r>
          <w:r w:rsidR="00FD75DD" w:rsidDel="00C427B4">
            <w:delText>косвенно</w:delText>
          </w:r>
          <w:r w:rsidR="00FD75DD" w:rsidRPr="00C427B4" w:rsidDel="00C427B4">
            <w:rPr>
              <w:lang w:val="en-US"/>
              <w:rPrChange w:id="867" w:author="kwadraterry" w:date="2016-02-19T15:20:00Z">
                <w:rPr/>
              </w:rPrChange>
            </w:rPr>
            <w:delText xml:space="preserve"> </w:delText>
          </w:r>
          <w:r w:rsidR="00FD75DD" w:rsidDel="00C427B4">
            <w:delText>зависеть</w:delText>
          </w:r>
          <w:r w:rsidR="00FD75DD" w:rsidRPr="00C427B4" w:rsidDel="00C427B4">
            <w:rPr>
              <w:lang w:val="en-US"/>
              <w:rPrChange w:id="868" w:author="kwadraterry" w:date="2016-02-19T15:20:00Z">
                <w:rPr/>
              </w:rPrChange>
            </w:rPr>
            <w:delText xml:space="preserve"> </w:delText>
          </w:r>
          <w:r w:rsidR="00FD75DD" w:rsidDel="00C427B4">
            <w:delText>от</w:delText>
          </w:r>
          <w:r w:rsidR="00FD75DD" w:rsidRPr="00C427B4" w:rsidDel="00C427B4">
            <w:rPr>
              <w:lang w:val="en-US"/>
              <w:rPrChange w:id="869" w:author="kwadraterry" w:date="2016-02-19T15:20:00Z">
                <w:rPr/>
              </w:rPrChange>
            </w:rPr>
            <w:delText xml:space="preserve"> </w:delText>
          </w:r>
          <w:r w:rsidR="00FD75DD" w:rsidDel="00C427B4">
            <w:delText>множества</w:delText>
          </w:r>
          <w:r w:rsidR="00FD75DD" w:rsidRPr="00C427B4" w:rsidDel="00C427B4">
            <w:rPr>
              <w:lang w:val="en-US"/>
              <w:rPrChange w:id="870" w:author="kwadraterry" w:date="2016-02-19T15:20:00Z">
                <w:rPr/>
              </w:rPrChange>
            </w:rPr>
            <w:delText xml:space="preserve"> </w:delText>
          </w:r>
          <w:r w:rsidR="00FD75DD" w:rsidDel="00C427B4">
            <w:delText>факторов</w:delText>
          </w:r>
          <w:r w:rsidR="00FD75DD" w:rsidRPr="00C427B4" w:rsidDel="00C427B4">
            <w:rPr>
              <w:lang w:val="en-US"/>
              <w:rPrChange w:id="871" w:author="kwadraterry" w:date="2016-02-19T15:20:00Z">
                <w:rPr/>
              </w:rPrChange>
            </w:rPr>
            <w:delText xml:space="preserve">, </w:delText>
          </w:r>
          <w:r w:rsidR="00FD75DD" w:rsidDel="00C427B4">
            <w:delText>которые</w:delText>
          </w:r>
          <w:r w:rsidR="00FD75DD" w:rsidRPr="00C427B4" w:rsidDel="00C427B4">
            <w:rPr>
              <w:lang w:val="en-US"/>
              <w:rPrChange w:id="872" w:author="kwadraterry" w:date="2016-02-19T15:20:00Z">
                <w:rPr/>
              </w:rPrChange>
            </w:rPr>
            <w:delText xml:space="preserve"> </w:delText>
          </w:r>
          <w:r w:rsidR="00FD75DD" w:rsidDel="00C427B4">
            <w:delText>наша</w:delText>
          </w:r>
          <w:r w:rsidR="00FD75DD" w:rsidRPr="00C427B4" w:rsidDel="00C427B4">
            <w:rPr>
              <w:lang w:val="en-US"/>
              <w:rPrChange w:id="873" w:author="kwadraterry" w:date="2016-02-19T15:20:00Z">
                <w:rPr/>
              </w:rPrChange>
            </w:rPr>
            <w:delText xml:space="preserve"> </w:delText>
          </w:r>
          <w:r w:rsidR="00FD75DD" w:rsidDel="00C427B4">
            <w:delText>модель</w:delText>
          </w:r>
          <w:r w:rsidR="00FD75DD" w:rsidRPr="00C427B4" w:rsidDel="00C427B4">
            <w:rPr>
              <w:lang w:val="en-US"/>
              <w:rPrChange w:id="874" w:author="kwadraterry" w:date="2016-02-19T15:20:00Z">
                <w:rPr/>
              </w:rPrChange>
            </w:rPr>
            <w:delText xml:space="preserve"> </w:delText>
          </w:r>
          <w:r w:rsidR="00FD75DD" w:rsidDel="00C427B4">
            <w:delText>учесть</w:delText>
          </w:r>
          <w:r w:rsidR="00FD75DD" w:rsidRPr="00C427B4" w:rsidDel="00C427B4">
            <w:rPr>
              <w:lang w:val="en-US"/>
              <w:rPrChange w:id="875" w:author="kwadraterry" w:date="2016-02-19T15:20:00Z">
                <w:rPr/>
              </w:rPrChange>
            </w:rPr>
            <w:delText xml:space="preserve"> </w:delText>
          </w:r>
          <w:r w:rsidR="00FD75DD" w:rsidDel="00C427B4">
            <w:delText>не</w:delText>
          </w:r>
          <w:r w:rsidR="00FD75DD" w:rsidRPr="00C427B4" w:rsidDel="00C427B4">
            <w:rPr>
              <w:lang w:val="en-US"/>
              <w:rPrChange w:id="876" w:author="kwadraterry" w:date="2016-02-19T15:20:00Z">
                <w:rPr/>
              </w:rPrChange>
            </w:rPr>
            <w:delText xml:space="preserve"> </w:delText>
          </w:r>
          <w:r w:rsidR="00FD75DD" w:rsidDel="00C427B4">
            <w:delText>может</w:delText>
          </w:r>
          <w:r w:rsidR="00FD75DD" w:rsidRPr="00C427B4" w:rsidDel="00C427B4">
            <w:rPr>
              <w:lang w:val="en-US"/>
              <w:rPrChange w:id="877" w:author="kwadraterry" w:date="2016-02-19T15:20:00Z">
                <w:rPr/>
              </w:rPrChange>
            </w:rPr>
            <w:delText xml:space="preserve"> (</w:delText>
          </w:r>
          <w:r w:rsidR="00FD75DD" w:rsidDel="00C427B4">
            <w:delText>возможные</w:delText>
          </w:r>
          <w:r w:rsidR="00FD75DD" w:rsidRPr="00C427B4" w:rsidDel="00C427B4">
            <w:rPr>
              <w:lang w:val="en-US"/>
              <w:rPrChange w:id="878" w:author="kwadraterry" w:date="2016-02-19T15:20:00Z">
                <w:rPr/>
              </w:rPrChange>
            </w:rPr>
            <w:delText xml:space="preserve"> </w:delText>
          </w:r>
          <w:r w:rsidR="00FD75DD" w:rsidDel="00C427B4">
            <w:delText>фоновые</w:delText>
          </w:r>
          <w:r w:rsidR="00FD75DD" w:rsidRPr="00C427B4" w:rsidDel="00C427B4">
            <w:rPr>
              <w:lang w:val="en-US"/>
              <w:rPrChange w:id="879" w:author="kwadraterry" w:date="2016-02-19T15:20:00Z">
                <w:rPr/>
              </w:rPrChange>
            </w:rPr>
            <w:delText xml:space="preserve"> </w:delText>
          </w:r>
          <w:r w:rsidR="00FD75DD" w:rsidDel="00C427B4">
            <w:delText>процессы</w:delText>
          </w:r>
          <w:r w:rsidR="00FD75DD" w:rsidRPr="00C427B4" w:rsidDel="00C427B4">
            <w:rPr>
              <w:lang w:val="en-US"/>
              <w:rPrChange w:id="880" w:author="kwadraterry" w:date="2016-02-19T15:20:00Z">
                <w:rPr/>
              </w:rPrChange>
            </w:rPr>
            <w:delText xml:space="preserve">, </w:delText>
          </w:r>
          <w:r w:rsidR="00FD75DD" w:rsidDel="00C427B4">
            <w:delText>качество</w:delText>
          </w:r>
          <w:r w:rsidR="00FD75DD" w:rsidRPr="00C427B4" w:rsidDel="00C427B4">
            <w:rPr>
              <w:lang w:val="en-US"/>
              <w:rPrChange w:id="881" w:author="kwadraterry" w:date="2016-02-19T15:20:00Z">
                <w:rPr/>
              </w:rPrChange>
            </w:rPr>
            <w:delText xml:space="preserve"> </w:delText>
          </w:r>
          <w:r w:rsidR="00FD75DD" w:rsidDel="00C427B4">
            <w:delText>предсказания</w:delText>
          </w:r>
          <w:r w:rsidR="00FD75DD" w:rsidRPr="00C427B4" w:rsidDel="00C427B4">
            <w:rPr>
              <w:lang w:val="en-US"/>
              <w:rPrChange w:id="882" w:author="kwadraterry" w:date="2016-02-19T15:20:00Z">
                <w:rPr/>
              </w:rPrChange>
            </w:rPr>
            <w:delText xml:space="preserve"> </w:delText>
          </w:r>
          <w:r w:rsidR="00FD75DD" w:rsidDel="00C427B4">
            <w:delText>ветвления</w:delText>
          </w:r>
          <w:r w:rsidR="00FD75DD" w:rsidRPr="00C427B4" w:rsidDel="00C427B4">
            <w:rPr>
              <w:lang w:val="en-US"/>
              <w:rPrChange w:id="883" w:author="kwadraterry" w:date="2016-02-19T15:20:00Z">
                <w:rPr/>
              </w:rPrChange>
            </w:rPr>
            <w:delText xml:space="preserve"> </w:delText>
          </w:r>
          <w:r w:rsidR="00FD75DD" w:rsidDel="00C427B4">
            <w:delText>конкретной</w:delText>
          </w:r>
          <w:r w:rsidR="00FD75DD" w:rsidRPr="00C427B4" w:rsidDel="00C427B4">
            <w:rPr>
              <w:lang w:val="en-US"/>
              <w:rPrChange w:id="884" w:author="kwadraterry" w:date="2016-02-19T15:20:00Z">
                <w:rPr/>
              </w:rPrChange>
            </w:rPr>
            <w:delText xml:space="preserve"> </w:delText>
          </w:r>
          <w:r w:rsidR="00FD75DD" w:rsidDel="00C427B4">
            <w:delText>версии</w:delText>
          </w:r>
          <w:r w:rsidR="00FD75DD" w:rsidRPr="00C427B4" w:rsidDel="00C427B4">
            <w:rPr>
              <w:lang w:val="en-US"/>
              <w:rPrChange w:id="885" w:author="kwadraterry" w:date="2016-02-19T15:20:00Z">
                <w:rPr/>
              </w:rPrChange>
            </w:rPr>
            <w:delText xml:space="preserve"> </w:delText>
          </w:r>
          <w:r w:rsidR="00FD75DD" w:rsidDel="00C427B4">
            <w:delText>процессора</w:delText>
          </w:r>
          <w:r w:rsidR="00FD75DD" w:rsidRPr="00C427B4" w:rsidDel="00C427B4">
            <w:rPr>
              <w:lang w:val="en-US"/>
              <w:rPrChange w:id="886" w:author="kwadraterry" w:date="2016-02-19T15:20:00Z">
                <w:rPr/>
              </w:rPrChange>
            </w:rPr>
            <w:delText xml:space="preserve">, </w:delText>
          </w:r>
          <w:r w:rsidR="00FD75DD" w:rsidDel="00C427B4">
            <w:delText>объем</w:delText>
          </w:r>
          <w:r w:rsidR="00FD75DD" w:rsidRPr="00C427B4" w:rsidDel="00C427B4">
            <w:rPr>
              <w:lang w:val="en-US"/>
              <w:rPrChange w:id="887" w:author="kwadraterry" w:date="2016-02-19T15:20:00Z">
                <w:rPr/>
              </w:rPrChange>
            </w:rPr>
            <w:delText xml:space="preserve"> </w:delText>
          </w:r>
          <w:r w:rsidR="00FD75DD" w:rsidDel="00C427B4">
            <w:delText>занятого</w:delText>
          </w:r>
          <w:r w:rsidR="00FD75DD" w:rsidRPr="00C427B4" w:rsidDel="00C427B4">
            <w:rPr>
              <w:lang w:val="en-US"/>
              <w:rPrChange w:id="888" w:author="kwadraterry" w:date="2016-02-19T15:20:00Z">
                <w:rPr/>
              </w:rPrChange>
            </w:rPr>
            <w:delText xml:space="preserve"> </w:delText>
          </w:r>
          <w:r w:rsidR="00FD75DD" w:rsidDel="00C427B4">
            <w:delText>кэша</w:delText>
          </w:r>
          <w:r w:rsidR="00FD75DD" w:rsidRPr="00C427B4" w:rsidDel="00C427B4">
            <w:rPr>
              <w:lang w:val="en-US"/>
              <w:rPrChange w:id="889" w:author="kwadraterry" w:date="2016-02-19T15:20:00Z">
                <w:rPr/>
              </w:rPrChange>
            </w:rPr>
            <w:delText xml:space="preserve"> </w:delText>
          </w:r>
          <w:r w:rsidR="00FD75DD" w:rsidDel="00C427B4">
            <w:delText>и</w:delText>
          </w:r>
          <w:r w:rsidR="00FD75DD" w:rsidRPr="00C427B4" w:rsidDel="00C427B4">
            <w:rPr>
              <w:lang w:val="en-US"/>
              <w:rPrChange w:id="890" w:author="kwadraterry" w:date="2016-02-19T15:20:00Z">
                <w:rPr/>
              </w:rPrChange>
            </w:rPr>
            <w:delText xml:space="preserve"> </w:delText>
          </w:r>
          <w:r w:rsidR="00FD75DD" w:rsidDel="00C427B4">
            <w:delText>др</w:delText>
          </w:r>
          <w:r w:rsidR="00FD75DD" w:rsidRPr="00C427B4" w:rsidDel="00C427B4">
            <w:rPr>
              <w:lang w:val="en-US"/>
              <w:rPrChange w:id="891" w:author="kwadraterry" w:date="2016-02-19T15:20:00Z">
                <w:rPr/>
              </w:rPrChange>
            </w:rPr>
            <w:delText>.)</w:delText>
          </w:r>
        </w:del>
        <w:r w:rsidR="00FD75DD" w:rsidRPr="00C427B4">
          <w:rPr>
            <w:lang w:val="en-US"/>
            <w:rPrChange w:id="892" w:author="kwadraterry" w:date="2016-02-19T15:20:00Z">
              <w:rPr/>
            </w:rPrChange>
          </w:rPr>
          <w:t xml:space="preserve">. </w:t>
        </w:r>
      </w:ins>
      <w:ins w:id="893" w:author="kwadraterry" w:date="2016-02-19T15:34:00Z">
        <w:r w:rsidR="003578D0" w:rsidRPr="003578D0">
          <w:rPr>
            <w:lang w:val="en-US"/>
          </w:rPr>
          <w:t>In order to account for this inherent inaccuracy, execution time estimate can be modelled as a random value that is a sum of two parts.</w:t>
        </w:r>
      </w:ins>
      <w:ins w:id="894" w:author="Gleb Radchenko" w:date="2016-02-18T19:05:00Z">
        <w:del w:id="895" w:author="Unknown">
          <w:r w:rsidR="00FD75DD" w:rsidRPr="003578D0" w:rsidDel="003578D0">
            <w:rPr>
              <w:lang w:val="en-US"/>
            </w:rPr>
            <w:delText>Д</w:delText>
          </w:r>
        </w:del>
        <w:del w:id="896" w:author="kwadraterry" w:date="2016-02-19T15:34:00Z">
          <w:r w:rsidR="00FD75DD" w:rsidDel="003578D0">
            <w:delText>ля</w:delText>
          </w:r>
          <w:r w:rsidR="00FD75DD" w:rsidRPr="003578D0" w:rsidDel="003578D0">
            <w:rPr>
              <w:lang w:val="en-US"/>
              <w:rPrChange w:id="897" w:author="kwadraterry" w:date="2016-02-19T15:34:00Z">
                <w:rPr/>
              </w:rPrChange>
            </w:rPr>
            <w:delText xml:space="preserve"> </w:delText>
          </w:r>
          <w:r w:rsidR="00FD75DD" w:rsidDel="003578D0">
            <w:delText>компенсации</w:delText>
          </w:r>
          <w:r w:rsidR="00FD75DD" w:rsidRPr="003578D0" w:rsidDel="003578D0">
            <w:rPr>
              <w:lang w:val="en-US"/>
              <w:rPrChange w:id="898" w:author="kwadraterry" w:date="2016-02-19T15:34:00Z">
                <w:rPr/>
              </w:rPrChange>
            </w:rPr>
            <w:delText xml:space="preserve"> </w:delText>
          </w:r>
          <w:r w:rsidR="00FD75DD" w:rsidDel="003578D0">
            <w:delText>данной</w:delText>
          </w:r>
          <w:r w:rsidR="00FD75DD" w:rsidRPr="003578D0" w:rsidDel="003578D0">
            <w:rPr>
              <w:lang w:val="en-US"/>
              <w:rPrChange w:id="899" w:author="kwadraterry" w:date="2016-02-19T15:34:00Z">
                <w:rPr/>
              </w:rPrChange>
            </w:rPr>
            <w:delText xml:space="preserve"> </w:delText>
          </w:r>
          <w:r w:rsidR="00FD75DD" w:rsidDel="003578D0">
            <w:delText>ошибки</w:delText>
          </w:r>
          <w:r w:rsidR="00FD75DD" w:rsidRPr="003578D0" w:rsidDel="003578D0">
            <w:rPr>
              <w:lang w:val="en-US"/>
              <w:rPrChange w:id="900" w:author="kwadraterry" w:date="2016-02-19T15:34:00Z">
                <w:rPr/>
              </w:rPrChange>
            </w:rPr>
            <w:delText xml:space="preserve">, </w:delText>
          </w:r>
          <w:r w:rsidR="00FD75DD" w:rsidDel="003578D0">
            <w:delText>оценку</w:delText>
          </w:r>
          <w:r w:rsidR="00FD75DD" w:rsidRPr="003578D0" w:rsidDel="003578D0">
            <w:rPr>
              <w:lang w:val="en-US"/>
              <w:rPrChange w:id="901" w:author="kwadraterry" w:date="2016-02-19T15:34:00Z">
                <w:rPr/>
              </w:rPrChange>
            </w:rPr>
            <w:delText xml:space="preserve"> </w:delText>
          </w:r>
          <w:r w:rsidR="00FD75DD" w:rsidDel="003578D0">
            <w:delText>времени</w:delText>
          </w:r>
          <w:r w:rsidR="00FD75DD" w:rsidRPr="003578D0" w:rsidDel="003578D0">
            <w:rPr>
              <w:lang w:val="en-US"/>
              <w:rPrChange w:id="902" w:author="kwadraterry" w:date="2016-02-19T15:34:00Z">
                <w:rPr/>
              </w:rPrChange>
            </w:rPr>
            <w:delText xml:space="preserve"> </w:delText>
          </w:r>
          <w:r w:rsidR="00FD75DD" w:rsidDel="003578D0">
            <w:delText>выполнения</w:delText>
          </w:r>
          <w:r w:rsidR="00FD75DD" w:rsidRPr="003578D0" w:rsidDel="003578D0">
            <w:rPr>
              <w:lang w:val="en-US"/>
              <w:rPrChange w:id="903" w:author="kwadraterry" w:date="2016-02-19T15:34:00Z">
                <w:rPr/>
              </w:rPrChange>
            </w:rPr>
            <w:delText xml:space="preserve"> </w:delText>
          </w:r>
          <w:r w:rsidR="00FD75DD" w:rsidDel="003578D0">
            <w:delText>функции</w:delText>
          </w:r>
          <w:r w:rsidR="00FD75DD" w:rsidRPr="003578D0" w:rsidDel="003578D0">
            <w:rPr>
              <w:lang w:val="en-US"/>
              <w:rPrChange w:id="904" w:author="kwadraterry" w:date="2016-02-19T15:34:00Z">
                <w:rPr/>
              </w:rPrChange>
            </w:rPr>
            <w:delText xml:space="preserve"> </w:delText>
          </w:r>
          <w:r w:rsidR="00FD75DD" w:rsidDel="003578D0">
            <w:delText>можно</w:delText>
          </w:r>
          <w:r w:rsidR="00FD75DD" w:rsidRPr="003578D0" w:rsidDel="003578D0">
            <w:rPr>
              <w:lang w:val="en-US"/>
              <w:rPrChange w:id="905" w:author="kwadraterry" w:date="2016-02-19T15:34:00Z">
                <w:rPr/>
              </w:rPrChange>
            </w:rPr>
            <w:delText xml:space="preserve"> </w:delText>
          </w:r>
          <w:r w:rsidR="00FD75DD" w:rsidDel="003578D0">
            <w:delText>смоделировать</w:delText>
          </w:r>
          <w:r w:rsidR="00FD75DD" w:rsidRPr="003578D0" w:rsidDel="003578D0">
            <w:rPr>
              <w:lang w:val="en-US"/>
              <w:rPrChange w:id="906" w:author="kwadraterry" w:date="2016-02-19T15:34:00Z">
                <w:rPr/>
              </w:rPrChange>
            </w:rPr>
            <w:delText xml:space="preserve"> </w:delText>
          </w:r>
          <w:r w:rsidR="00FD75DD" w:rsidDel="003578D0">
            <w:delText>в</w:delText>
          </w:r>
          <w:r w:rsidR="00FD75DD" w:rsidRPr="003578D0" w:rsidDel="003578D0">
            <w:rPr>
              <w:lang w:val="en-US"/>
              <w:rPrChange w:id="907" w:author="kwadraterry" w:date="2016-02-19T15:34:00Z">
                <w:rPr/>
              </w:rPrChange>
            </w:rPr>
            <w:delText xml:space="preserve"> </w:delText>
          </w:r>
          <w:r w:rsidR="00FD75DD" w:rsidDel="003578D0">
            <w:delText>виде</w:delText>
          </w:r>
          <w:r w:rsidR="00FD75DD" w:rsidRPr="003578D0" w:rsidDel="003578D0">
            <w:rPr>
              <w:lang w:val="en-US"/>
              <w:rPrChange w:id="908" w:author="kwadraterry" w:date="2016-02-19T15:34:00Z">
                <w:rPr/>
              </w:rPrChange>
            </w:rPr>
            <w:delText xml:space="preserve"> </w:delText>
          </w:r>
          <w:r w:rsidR="00FD75DD" w:rsidDel="003578D0">
            <w:delText>случайной</w:delText>
          </w:r>
          <w:r w:rsidR="00FD75DD" w:rsidRPr="003578D0" w:rsidDel="003578D0">
            <w:rPr>
              <w:lang w:val="en-US"/>
              <w:rPrChange w:id="909" w:author="kwadraterry" w:date="2016-02-19T15:34:00Z">
                <w:rPr/>
              </w:rPrChange>
            </w:rPr>
            <w:delText xml:space="preserve"> </w:delText>
          </w:r>
          <w:r w:rsidR="00FD75DD" w:rsidDel="003578D0">
            <w:delText>величины</w:delText>
          </w:r>
        </w:del>
        <w:r w:rsidR="00FD75DD" w:rsidRPr="003578D0">
          <w:rPr>
            <w:lang w:val="en-US"/>
            <w:rPrChange w:id="910" w:author="kwadraterry" w:date="2016-02-19T15:34:00Z">
              <w:rPr/>
            </w:rPrChange>
          </w:rPr>
          <w:t>:</w:t>
        </w:r>
      </w:ins>
    </w:p>
    <w:tbl>
      <w:tblPr>
        <w:tblStyle w:val="11"/>
        <w:tblW w:w="46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911" w:author="Gleb Radchenko" w:date="2016-02-18T19:05:00Z">
          <w:tblPr>
            <w:tblStyle w:val="11"/>
            <w:tblW w:w="67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4111"/>
        <w:gridCol w:w="567"/>
        <w:tblGridChange w:id="912">
          <w:tblGrid>
            <w:gridCol w:w="6180"/>
            <w:gridCol w:w="567"/>
          </w:tblGrid>
        </w:tblGridChange>
      </w:tblGrid>
      <w:tr w:rsidR="00FD75DD" w14:paraId="590F0AD0" w14:textId="77777777" w:rsidTr="00FD75DD">
        <w:trPr>
          <w:ins w:id="913" w:author="Gleb Radchenko" w:date="2016-02-18T19:05:00Z"/>
        </w:trPr>
        <w:tc>
          <w:tcPr>
            <w:tcW w:w="4111" w:type="dxa"/>
            <w:hideMark/>
            <w:tcPrChange w:id="914" w:author="Gleb Radchenko" w:date="2016-02-18T19:05:00Z">
              <w:tcPr>
                <w:tcW w:w="6180" w:type="dxa"/>
                <w:hideMark/>
              </w:tcPr>
            </w:tcPrChange>
          </w:tcPr>
          <w:p w14:paraId="3D9DBB8D" w14:textId="77777777" w:rsidR="00FD75DD" w:rsidRDefault="00FD75DD" w:rsidP="00B0372D">
            <w:pPr>
              <w:pStyle w:val="ispTextmain"/>
              <w:rPr>
                <w:ins w:id="915" w:author="Gleb Radchenko" w:date="2016-02-18T19:05:00Z"/>
              </w:rPr>
            </w:pPr>
            <m:oMathPara>
              <m:oMath>
                <m:r>
                  <w:ins w:id="916" w:author="Gleb Radchenko" w:date="2016-02-18T19:05:00Z">
                    <w:rPr>
                      <w:rFonts w:ascii="Cambria Math" w:hAnsi="Cambria Math"/>
                    </w:rPr>
                    <m:t>χ</m:t>
                  </w:ins>
                </m:r>
                <m:r>
                  <w:ins w:id="917" w:author="Gleb Radchenko" w:date="2016-02-18T19:05:00Z">
                    <m:rPr>
                      <m:sty m:val="p"/>
                    </m:rPr>
                    <w:rPr>
                      <w:rFonts w:ascii="Cambria Math" w:hAnsi="Cambria Math"/>
                    </w:rPr>
                    <m:t>(</m:t>
                  </w:ins>
                </m:r>
                <m:r>
                  <w:ins w:id="918" w:author="Gleb Radchenko" w:date="2016-02-18T19:05:00Z">
                    <w:rPr>
                      <w:rFonts w:ascii="Cambria Math" w:hAnsi="Cambria Math"/>
                    </w:rPr>
                    <m:t>f,</m:t>
                  </w:ins>
                </m:r>
                <m:r>
                  <w:ins w:id="919" w:author="Gleb Radchenko" w:date="2016-02-18T19:05:00Z">
                    <m:rPr>
                      <m:sty m:val="p"/>
                    </m:rPr>
                    <w:rPr>
                      <w:rFonts w:ascii="Cambria Math" w:hAnsi="Cambria Math"/>
                    </w:rPr>
                    <m:t>Π</m:t>
                  </w:ins>
                </m:r>
                <m:r>
                  <w:ins w:id="920" w:author="Gleb Radchenko" w:date="2016-02-18T19:05:00Z">
                    <w:rPr>
                      <w:rFonts w:ascii="Cambria Math" w:hAnsi="Cambria Math"/>
                    </w:rPr>
                    <m:t>,</m:t>
                  </w:ins>
                </m:r>
                <m:sSup>
                  <m:sSupPr>
                    <m:ctrlPr>
                      <w:ins w:id="921" w:author="Gleb Radchenko" w:date="2016-02-18T19:05:00Z">
                        <w:rPr>
                          <w:rFonts w:ascii="Cambria Math" w:hAnsi="Cambria Math"/>
                          <w:szCs w:val="24"/>
                        </w:rPr>
                      </w:ins>
                    </m:ctrlPr>
                  </m:sSupPr>
                  <m:e>
                    <m:r>
                      <w:ins w:id="922" w:author="Gleb Radchenko" w:date="2016-02-18T19:05:00Z">
                        <m:rPr>
                          <m:scr m:val="script"/>
                          <m:sty m:val="p"/>
                        </m:rPr>
                        <w:rPr>
                          <w:rFonts w:ascii="Cambria Math" w:hAnsi="Cambria Math"/>
                        </w:rPr>
                        <m:t>I</m:t>
                      </w:ins>
                    </m:r>
                  </m:e>
                  <m:sup>
                    <m:r>
                      <w:ins w:id="923" w:author="Gleb Radchenko" w:date="2016-02-18T19:05:00Z">
                        <w:rPr>
                          <w:rFonts w:ascii="Cambria Math" w:hAnsi="Cambria Math"/>
                        </w:rPr>
                        <m:t>in</m:t>
                      </w:ins>
                    </m:r>
                  </m:sup>
                </m:sSup>
                <m:r>
                  <w:ins w:id="924" w:author="Gleb Radchenko" w:date="2016-02-18T19:05:00Z">
                    <m:rPr>
                      <m:sty m:val="p"/>
                    </m:rPr>
                    <w:rPr>
                      <w:rFonts w:ascii="Cambria Math" w:hAnsi="Cambria Math"/>
                    </w:rPr>
                    <m:t>)=</m:t>
                  </w:ins>
                </m:r>
                <m:r>
                  <w:ins w:id="925" w:author="Gleb Radchenko" w:date="2016-02-18T19:05:00Z">
                    <w:rPr>
                      <w:rFonts w:ascii="Cambria Math" w:hAnsi="Cambria Math"/>
                    </w:rPr>
                    <m:t>τ</m:t>
                  </w:ins>
                </m:r>
                <m:d>
                  <m:dPr>
                    <m:ctrlPr>
                      <w:ins w:id="926" w:author="Gleb Radchenko" w:date="2016-02-18T19:05:00Z">
                        <w:rPr>
                          <w:rFonts w:ascii="Cambria Math" w:hAnsi="Cambria Math"/>
                          <w:szCs w:val="24"/>
                        </w:rPr>
                      </w:ins>
                    </m:ctrlPr>
                  </m:dPr>
                  <m:e>
                    <m:r>
                      <w:ins w:id="927" w:author="Gleb Radchenko" w:date="2016-02-18T19:05:00Z">
                        <w:rPr>
                          <w:rFonts w:ascii="Cambria Math" w:hAnsi="Cambria Math"/>
                          <w:lang w:val="en-US"/>
                        </w:rPr>
                        <m:t>f,</m:t>
                      </w:ins>
                    </m:r>
                    <m:r>
                      <w:ins w:id="928" w:author="Gleb Radchenko" w:date="2016-02-18T19:05:00Z">
                        <m:rPr>
                          <m:sty m:val="p"/>
                        </m:rPr>
                        <w:rPr>
                          <w:rFonts w:ascii="Cambria Math" w:hAnsi="Cambria Math"/>
                        </w:rPr>
                        <m:t>Π,</m:t>
                      </w:ins>
                    </m:r>
                    <m:sSup>
                      <m:sSupPr>
                        <m:ctrlPr>
                          <w:ins w:id="929" w:author="Gleb Radchenko" w:date="2016-02-18T19:05:00Z">
                            <w:rPr>
                              <w:rFonts w:ascii="Cambria Math" w:hAnsi="Cambria Math"/>
                              <w:szCs w:val="24"/>
                            </w:rPr>
                          </w:ins>
                        </m:ctrlPr>
                      </m:sSupPr>
                      <m:e>
                        <m:r>
                          <w:ins w:id="930" w:author="Gleb Radchenko" w:date="2016-02-18T19:05:00Z">
                            <m:rPr>
                              <m:scr m:val="script"/>
                              <m:sty m:val="p"/>
                            </m:rPr>
                            <w:rPr>
                              <w:rFonts w:ascii="Cambria Math" w:hAnsi="Cambria Math"/>
                            </w:rPr>
                            <m:t>I</m:t>
                          </w:ins>
                        </m:r>
                      </m:e>
                      <m:sup>
                        <m:r>
                          <w:ins w:id="931" w:author="Gleb Radchenko" w:date="2016-02-18T19:05:00Z">
                            <w:rPr>
                              <w:rFonts w:ascii="Cambria Math" w:hAnsi="Cambria Math"/>
                            </w:rPr>
                            <m:t>in</m:t>
                          </w:ins>
                        </m:r>
                      </m:sup>
                    </m:sSup>
                  </m:e>
                </m:d>
                <m:r>
                  <w:ins w:id="932" w:author="Gleb Radchenko" w:date="2016-02-18T19:05:00Z">
                    <m:rPr>
                      <m:sty m:val="p"/>
                    </m:rPr>
                    <w:rPr>
                      <w:rFonts w:ascii="Cambria Math" w:hAnsi="Cambria Math"/>
                    </w:rPr>
                    <m:t>+</m:t>
                  </w:ins>
                </m:r>
                <m:r>
                  <w:ins w:id="933" w:author="Gleb Radchenko" w:date="2016-02-18T19:05:00Z">
                    <w:rPr>
                      <w:rFonts w:ascii="Cambria Math" w:hAnsi="Cambria Math"/>
                    </w:rPr>
                    <m:t>α</m:t>
                  </w:ins>
                </m:r>
                <m:r>
                  <w:ins w:id="934" w:author="Gleb Radchenko" w:date="2016-02-18T19:05:00Z">
                    <m:rPr>
                      <m:sty m:val="p"/>
                    </m:rPr>
                    <w:rPr>
                      <w:rFonts w:ascii="Cambria Math" w:hAnsi="Cambria Math"/>
                    </w:rPr>
                    <m:t>,</m:t>
                  </w:ins>
                </m:r>
              </m:oMath>
            </m:oMathPara>
          </w:p>
        </w:tc>
        <w:tc>
          <w:tcPr>
            <w:tcW w:w="567" w:type="dxa"/>
            <w:hideMark/>
            <w:tcPrChange w:id="935" w:author="Gleb Radchenko" w:date="2016-02-18T19:05:00Z">
              <w:tcPr>
                <w:tcW w:w="567" w:type="dxa"/>
                <w:hideMark/>
              </w:tcPr>
            </w:tcPrChange>
          </w:tcPr>
          <w:p w14:paraId="6730E005" w14:textId="77777777" w:rsidR="00FD75DD" w:rsidRDefault="00FD75DD" w:rsidP="00B0372D">
            <w:pPr>
              <w:pStyle w:val="ispTextmain"/>
              <w:rPr>
                <w:ins w:id="936" w:author="Gleb Radchenko" w:date="2016-02-18T19:05:00Z"/>
              </w:rPr>
            </w:pPr>
          </w:p>
        </w:tc>
      </w:tr>
    </w:tbl>
    <w:p w14:paraId="311EB617" w14:textId="53215535" w:rsidR="00FD75DD" w:rsidRPr="003578D0" w:rsidRDefault="00FD75DD" w:rsidP="00FD75DD">
      <w:pPr>
        <w:pStyle w:val="ispTextmain"/>
        <w:rPr>
          <w:ins w:id="937" w:author="Gleb Radchenko" w:date="2016-02-18T19:05:00Z"/>
          <w:lang w:val="en-US"/>
          <w:rPrChange w:id="938" w:author="kwadraterry" w:date="2016-02-19T15:35:00Z">
            <w:rPr>
              <w:ins w:id="939" w:author="Gleb Radchenko" w:date="2016-02-18T19:05:00Z"/>
            </w:rPr>
          </w:rPrChange>
        </w:rPr>
      </w:pPr>
      <w:ins w:id="940" w:author="Gleb Radchenko" w:date="2016-02-18T19:05:00Z">
        <w:del w:id="941" w:author="kwadraterry" w:date="2016-02-19T15:34:00Z">
          <w:r w:rsidDel="003578D0">
            <w:delText>где</w:delText>
          </w:r>
        </w:del>
      </w:ins>
      <w:ins w:id="942" w:author="kwadraterry" w:date="2016-02-19T15:34:00Z">
        <w:r w:rsidR="003578D0">
          <w:rPr>
            <w:lang w:val="en-US"/>
          </w:rPr>
          <w:t>where</w:t>
        </w:r>
      </w:ins>
      <w:ins w:id="943" w:author="Gleb Radchenko" w:date="2016-02-18T19:05:00Z">
        <w:r w:rsidRPr="003578D0">
          <w:rPr>
            <w:lang w:val="en-US"/>
            <w:rPrChange w:id="944" w:author="kwadraterry" w:date="2016-02-19T15:36:00Z">
              <w:rPr/>
            </w:rPrChange>
          </w:rPr>
          <w:t xml:space="preserve"> </w:t>
        </w:r>
        <m:oMath>
          <m:r>
            <w:rPr>
              <w:rFonts w:ascii="Cambria Math" w:hAnsi="Cambria Math"/>
            </w:rPr>
            <m:t>τ</m:t>
          </m:r>
          <m:d>
            <m:dPr>
              <m:ctrlPr>
                <w:rPr>
                  <w:rFonts w:ascii="Cambria Math" w:hAnsi="Cambria Math"/>
                  <w:szCs w:val="24"/>
                </w:rPr>
              </m:ctrlPr>
            </m:dPr>
            <m:e>
              <m:r>
                <w:rPr>
                  <w:rFonts w:ascii="Cambria Math" w:hAnsi="Cambria Math"/>
                  <w:lang w:val="en-US"/>
                </w:rPr>
                <m:t>f</m:t>
              </m:r>
              <m:r>
                <w:rPr>
                  <w:rFonts w:ascii="Cambria Math" w:hAnsi="Cambria Math"/>
                  <w:lang w:val="en-US"/>
                  <w:rPrChange w:id="945" w:author="kwadraterry" w:date="2016-02-19T15:36:00Z">
                    <w:rPr>
                      <w:rFonts w:ascii="Cambria Math" w:hAnsi="Cambria Math"/>
                    </w:rPr>
                  </w:rPrChange>
                </w:rPr>
                <m:t>,</m:t>
              </m:r>
              <m:r>
                <m:rPr>
                  <m:sty m:val="p"/>
                </m:rPr>
                <w:rPr>
                  <w:rFonts w:ascii="Cambria Math" w:hAnsi="Cambria Math"/>
                </w:rPr>
                <m:t>Π</m:t>
              </m:r>
              <m:r>
                <m:rPr>
                  <m:sty m:val="p"/>
                </m:rPr>
                <w:rPr>
                  <w:rFonts w:ascii="Cambria Math" w:hAnsi="Cambria Math"/>
                  <w:lang w:val="en-US"/>
                  <w:rPrChange w:id="946" w:author="kwadraterry" w:date="2016-02-19T15:36:00Z">
                    <w:rPr>
                      <w:rFonts w:ascii="Cambria Math" w:hAnsi="Cambria Math"/>
                    </w:rPr>
                  </w:rPrChange>
                </w:rPr>
                <m:t>,</m:t>
              </m:r>
              <m:sSup>
                <m:sSupPr>
                  <m:ctrlPr>
                    <w:rPr>
                      <w:rFonts w:ascii="Cambria Math" w:hAnsi="Cambria Math"/>
                      <w:szCs w:val="24"/>
                    </w:rPr>
                  </m:ctrlPr>
                </m:sSupPr>
                <m:e>
                  <m:r>
                    <m:rPr>
                      <m:scr m:val="script"/>
                      <m:sty m:val="p"/>
                    </m:rPr>
                    <w:rPr>
                      <w:rFonts w:ascii="Cambria Math" w:hAnsi="Cambria Math"/>
                      <w:lang w:val="en-US"/>
                      <w:rPrChange w:id="947" w:author="kwadraterry" w:date="2016-02-19T15:36:00Z">
                        <w:rPr>
                          <w:rFonts w:ascii="Cambria Math" w:hAnsi="Cambria Math"/>
                        </w:rPr>
                      </w:rPrChange>
                    </w:rPr>
                    <m:t>I</m:t>
                  </m:r>
                </m:e>
                <m:sup>
                  <m:r>
                    <w:rPr>
                      <w:rFonts w:ascii="Cambria Math" w:hAnsi="Cambria Math"/>
                    </w:rPr>
                    <m:t>in</m:t>
                  </m:r>
                </m:sup>
              </m:sSup>
            </m:e>
          </m:d>
        </m:oMath>
        <w:r w:rsidRPr="003578D0">
          <w:rPr>
            <w:lang w:val="en-US"/>
            <w:rPrChange w:id="948" w:author="kwadraterry" w:date="2016-02-19T15:36:00Z">
              <w:rPr/>
            </w:rPrChange>
          </w:rPr>
          <w:t xml:space="preserve"> – </w:t>
        </w:r>
      </w:ins>
      <w:ins w:id="949" w:author="kwadraterry" w:date="2016-02-19T15:34:00Z">
        <w:r w:rsidR="003578D0" w:rsidRPr="003578D0">
          <w:rPr>
            <w:lang w:val="en-US"/>
            <w:rPrChange w:id="950" w:author="kwadraterry" w:date="2016-02-19T15:35:00Z">
              <w:rPr/>
            </w:rPrChange>
          </w:rPr>
          <w:t xml:space="preserve">a deterministic function </w:t>
        </w:r>
        <m:oMath>
          <m:r>
            <w:rPr>
              <w:rFonts w:ascii="Cambria Math" w:hAnsi="Cambria Math"/>
            </w:rPr>
            <m:t>f</m:t>
          </m:r>
        </m:oMath>
        <w:r w:rsidR="003578D0" w:rsidRPr="003578D0">
          <w:rPr>
            <w:lang w:val="en-US"/>
            <w:rPrChange w:id="951" w:author="kwadraterry" w:date="2016-02-19T15:35:00Z">
              <w:rPr/>
            </w:rPrChange>
          </w:rPr>
          <w:t xml:space="preserve"> that represents a dependency of execution time of function f that is running on a computer with a performance values vector </w:t>
        </w:r>
      </w:ins>
      <m:oMath>
        <m:r>
          <w:ins w:id="952" w:author="kwadraterry" w:date="2016-02-19T15:35:00Z">
            <m:rPr>
              <m:sty m:val="p"/>
            </m:rPr>
            <w:rPr>
              <w:rFonts w:ascii="Cambria Math" w:hAnsi="Cambria Math"/>
            </w:rPr>
            <m:t>Π</m:t>
          </w:ins>
        </m:r>
      </m:oMath>
      <w:ins w:id="953" w:author="kwadraterry" w:date="2016-02-19T15:34:00Z">
        <w:r w:rsidR="003578D0" w:rsidRPr="003578D0">
          <w:rPr>
            <w:lang w:val="en-US"/>
            <w:rPrChange w:id="954" w:author="kwadraterry" w:date="2016-02-19T15:35:00Z">
              <w:rPr/>
            </w:rPrChange>
          </w:rPr>
          <w:t xml:space="preserve"> on input information objects vector</w:t>
        </w:r>
      </w:ins>
      <w:ins w:id="955" w:author="kwadraterry" w:date="2016-02-19T15:35:00Z">
        <w:r w:rsidR="003578D0" w:rsidRPr="003578D0">
          <w:rPr>
            <w:lang w:val="en-US"/>
            <w:rPrChange w:id="956" w:author="kwadraterry" w:date="2016-02-19T15:35:00Z">
              <w:rPr>
                <w:lang w:val="en-US"/>
              </w:rPr>
            </w:rPrChange>
          </w:rPr>
          <w:t xml:space="preserve"> </w:t>
        </w:r>
        <m:oMath>
          <m:sSup>
            <m:sSupPr>
              <m:ctrlPr>
                <w:rPr>
                  <w:rFonts w:ascii="Cambria Math" w:hAnsi="Cambria Math"/>
                  <w:szCs w:val="24"/>
                </w:rPr>
              </m:ctrlPr>
            </m:sSupPr>
            <m:e>
              <m:r>
                <m:rPr>
                  <m:scr m:val="script"/>
                  <m:sty m:val="p"/>
                </m:rPr>
                <w:rPr>
                  <w:rFonts w:ascii="Cambria Math" w:hAnsi="Cambria Math"/>
                  <w:lang w:val="en-US"/>
                  <w:rPrChange w:id="957" w:author="kwadraterry" w:date="2016-02-19T15:35:00Z">
                    <w:rPr>
                      <w:rFonts w:ascii="Cambria Math" w:hAnsi="Cambria Math"/>
                    </w:rPr>
                  </w:rPrChange>
                </w:rPr>
                <m:t>I</m:t>
              </m:r>
            </m:e>
            <m:sup>
              <m:r>
                <w:rPr>
                  <w:rFonts w:ascii="Cambria Math" w:hAnsi="Cambria Math"/>
                </w:rPr>
                <m:t>in</m:t>
              </m:r>
            </m:sup>
          </m:sSup>
        </m:oMath>
      </w:ins>
      <w:ins w:id="958" w:author="Gleb Radchenko" w:date="2016-02-18T19:05:00Z">
        <w:del w:id="959" w:author="kwadraterry" w:date="2016-02-19T15:35:00Z">
          <w:r w:rsidDel="003578D0">
            <w:delText>детерминированная</w:delText>
          </w:r>
          <w:r w:rsidRPr="003578D0" w:rsidDel="003578D0">
            <w:rPr>
              <w:lang w:val="en-US"/>
              <w:rPrChange w:id="960" w:author="kwadraterry" w:date="2016-02-19T15:35:00Z">
                <w:rPr/>
              </w:rPrChange>
            </w:rPr>
            <w:delText xml:space="preserve"> </w:delText>
          </w:r>
          <w:r w:rsidDel="003578D0">
            <w:delText>функция</w:delText>
          </w:r>
          <w:r w:rsidRPr="003578D0" w:rsidDel="003578D0">
            <w:rPr>
              <w:lang w:val="en-US"/>
              <w:rPrChange w:id="961" w:author="kwadraterry" w:date="2016-02-19T15:35:00Z">
                <w:rPr/>
              </w:rPrChange>
            </w:rPr>
            <w:delText xml:space="preserve">, </w:delText>
          </w:r>
          <w:r w:rsidDel="003578D0">
            <w:delText>представляющая</w:delText>
          </w:r>
          <w:r w:rsidRPr="003578D0" w:rsidDel="003578D0">
            <w:rPr>
              <w:lang w:val="en-US"/>
              <w:rPrChange w:id="962" w:author="kwadraterry" w:date="2016-02-19T15:35:00Z">
                <w:rPr/>
              </w:rPrChange>
            </w:rPr>
            <w:delText xml:space="preserve"> </w:delText>
          </w:r>
          <w:r w:rsidDel="003578D0">
            <w:delText>зависимость</w:delText>
          </w:r>
          <w:r w:rsidRPr="003578D0" w:rsidDel="003578D0">
            <w:rPr>
              <w:lang w:val="en-US"/>
              <w:rPrChange w:id="963" w:author="kwadraterry" w:date="2016-02-19T15:35:00Z">
                <w:rPr/>
              </w:rPrChange>
            </w:rPr>
            <w:delText xml:space="preserve"> </w:delText>
          </w:r>
          <w:r w:rsidDel="003578D0">
            <w:delText>времени</w:delText>
          </w:r>
          <w:r w:rsidRPr="003578D0" w:rsidDel="003578D0">
            <w:rPr>
              <w:lang w:val="en-US"/>
              <w:rPrChange w:id="964" w:author="kwadraterry" w:date="2016-02-19T15:35:00Z">
                <w:rPr/>
              </w:rPrChange>
            </w:rPr>
            <w:delText xml:space="preserve"> </w:delText>
          </w:r>
          <w:r w:rsidDel="003578D0">
            <w:delText>выполнения</w:delText>
          </w:r>
          <w:r w:rsidRPr="003578D0" w:rsidDel="003578D0">
            <w:rPr>
              <w:lang w:val="en-US"/>
              <w:rPrChange w:id="965" w:author="kwadraterry" w:date="2016-02-19T15:35:00Z">
                <w:rPr/>
              </w:rPrChange>
            </w:rPr>
            <w:delText xml:space="preserve"> </w:delText>
          </w:r>
          <w:r w:rsidDel="003578D0">
            <w:delText>функции</w:delText>
          </w:r>
          <w:r w:rsidRPr="003578D0" w:rsidDel="003578D0">
            <w:rPr>
              <w:lang w:val="en-US"/>
              <w:rPrChange w:id="966" w:author="kwadraterry" w:date="2016-02-19T15:35:00Z">
                <w:rPr/>
              </w:rPrChange>
            </w:rPr>
            <w:delText xml:space="preserve"> </w:delText>
          </w:r>
          <m:oMath>
            <m:r>
              <w:rPr>
                <w:rFonts w:ascii="Cambria Math" w:hAnsi="Cambria Math"/>
              </w:rPr>
              <m:t>f</m:t>
            </m:r>
          </m:oMath>
          <w:r w:rsidRPr="003578D0" w:rsidDel="003578D0">
            <w:rPr>
              <w:lang w:val="en-US"/>
              <w:rPrChange w:id="967" w:author="kwadraterry" w:date="2016-02-19T15:35:00Z">
                <w:rPr/>
              </w:rPrChange>
            </w:rPr>
            <w:delText xml:space="preserve"> </w:delText>
          </w:r>
          <w:r w:rsidDel="003578D0">
            <w:delText>на</w:delText>
          </w:r>
          <w:r w:rsidRPr="003578D0" w:rsidDel="003578D0">
            <w:rPr>
              <w:lang w:val="en-US"/>
              <w:rPrChange w:id="968" w:author="kwadraterry" w:date="2016-02-19T15:35:00Z">
                <w:rPr/>
              </w:rPrChange>
            </w:rPr>
            <w:delText xml:space="preserve"> </w:delText>
          </w:r>
          <w:r w:rsidDel="003578D0">
            <w:delText>машине</w:delText>
          </w:r>
          <w:r w:rsidRPr="003578D0" w:rsidDel="003578D0">
            <w:rPr>
              <w:lang w:val="en-US"/>
              <w:rPrChange w:id="969" w:author="kwadraterry" w:date="2016-02-19T15:35:00Z">
                <w:rPr/>
              </w:rPrChange>
            </w:rPr>
            <w:delText xml:space="preserve"> </w:delText>
          </w:r>
          <w:r w:rsidDel="003578D0">
            <w:delText>с</w:delText>
          </w:r>
          <w:r w:rsidRPr="003578D0" w:rsidDel="003578D0">
            <w:rPr>
              <w:lang w:val="en-US"/>
              <w:rPrChange w:id="970" w:author="kwadraterry" w:date="2016-02-19T15:35:00Z">
                <w:rPr/>
              </w:rPrChange>
            </w:rPr>
            <w:delText xml:space="preserve"> </w:delText>
          </w:r>
          <w:r w:rsidDel="003578D0">
            <w:delText>вектором</w:delText>
          </w:r>
          <w:r w:rsidRPr="003578D0" w:rsidDel="003578D0">
            <w:rPr>
              <w:lang w:val="en-US"/>
              <w:rPrChange w:id="971" w:author="kwadraterry" w:date="2016-02-19T15:35:00Z">
                <w:rPr/>
              </w:rPrChange>
            </w:rPr>
            <w:delText xml:space="preserve"> </w:delText>
          </w:r>
          <w:r w:rsidDel="003578D0">
            <w:delText>характеристик</w:delText>
          </w:r>
          <w:r w:rsidRPr="003578D0" w:rsidDel="003578D0">
            <w:rPr>
              <w:lang w:val="en-US"/>
              <w:rPrChange w:id="972" w:author="kwadraterry" w:date="2016-02-19T15:35:00Z">
                <w:rPr/>
              </w:rPrChange>
            </w:rPr>
            <w:delText xml:space="preserve"> </w:delText>
          </w:r>
          <w:r w:rsidDel="003578D0">
            <w:delText>производительности</w:delText>
          </w:r>
          <w:r w:rsidRPr="003578D0" w:rsidDel="003578D0">
            <w:rPr>
              <w:lang w:val="en-US"/>
              <w:rPrChange w:id="973" w:author="kwadraterry" w:date="2016-02-19T15:35:00Z">
                <w:rPr/>
              </w:rPrChange>
            </w:rPr>
            <w:delText xml:space="preserve"> </w:delText>
          </w:r>
          <m:oMath>
            <m:r>
              <m:rPr>
                <m:sty m:val="p"/>
              </m:rPr>
              <w:rPr>
                <w:rFonts w:ascii="Cambria Math" w:hAnsi="Cambria Math"/>
              </w:rPr>
              <m:t>Π</m:t>
            </m:r>
          </m:oMath>
          <w:r w:rsidRPr="003578D0" w:rsidDel="003578D0">
            <w:rPr>
              <w:lang w:val="en-US"/>
              <w:rPrChange w:id="974" w:author="kwadraterry" w:date="2016-02-19T15:35:00Z">
                <w:rPr/>
              </w:rPrChange>
            </w:rPr>
            <w:delText xml:space="preserve"> </w:delText>
          </w:r>
          <w:r w:rsidDel="003578D0">
            <w:delText>от</w:delText>
          </w:r>
          <w:r w:rsidRPr="003578D0" w:rsidDel="003578D0">
            <w:rPr>
              <w:lang w:val="en-US"/>
              <w:rPrChange w:id="975" w:author="kwadraterry" w:date="2016-02-19T15:35:00Z">
                <w:rPr/>
              </w:rPrChange>
            </w:rPr>
            <w:delText xml:space="preserve"> </w:delText>
          </w:r>
          <w:r w:rsidDel="003578D0">
            <w:delText>вектора</w:delText>
          </w:r>
          <w:r w:rsidRPr="003578D0" w:rsidDel="003578D0">
            <w:rPr>
              <w:lang w:val="en-US"/>
              <w:rPrChange w:id="976" w:author="kwadraterry" w:date="2016-02-19T15:35:00Z">
                <w:rPr/>
              </w:rPrChange>
            </w:rPr>
            <w:delText xml:space="preserve"> </w:delText>
          </w:r>
          <w:r w:rsidDel="003578D0">
            <w:delText>входных</w:delText>
          </w:r>
          <w:r w:rsidRPr="003578D0" w:rsidDel="003578D0">
            <w:rPr>
              <w:lang w:val="en-US"/>
              <w:rPrChange w:id="977" w:author="kwadraterry" w:date="2016-02-19T15:35:00Z">
                <w:rPr/>
              </w:rPrChange>
            </w:rPr>
            <w:delText xml:space="preserve"> </w:delText>
          </w:r>
          <w:r w:rsidDel="003578D0">
            <w:delText>информационных</w:delText>
          </w:r>
          <w:r w:rsidRPr="003578D0" w:rsidDel="003578D0">
            <w:rPr>
              <w:lang w:val="en-US"/>
              <w:rPrChange w:id="978" w:author="kwadraterry" w:date="2016-02-19T15:35:00Z">
                <w:rPr/>
              </w:rPrChange>
            </w:rPr>
            <w:delText xml:space="preserve"> </w:delText>
          </w:r>
          <w:r w:rsidDel="003578D0">
            <w:delText>объектов</w:delText>
          </w:r>
          <w:r w:rsidRPr="003578D0" w:rsidDel="003578D0">
            <w:rPr>
              <w:lang w:val="en-US"/>
              <w:rPrChange w:id="979" w:author="kwadraterry" w:date="2016-02-19T15:35:00Z">
                <w:rPr/>
              </w:rPrChange>
            </w:rPr>
            <w:delText xml:space="preserve"> </w:delText>
          </w:r>
          <m:oMath>
            <m:sSup>
              <m:sSupPr>
                <m:ctrlPr>
                  <w:rPr>
                    <w:rFonts w:ascii="Cambria Math" w:hAnsi="Cambria Math"/>
                    <w:szCs w:val="24"/>
                  </w:rPr>
                </m:ctrlPr>
              </m:sSupPr>
              <m:e>
                <m:r>
                  <m:rPr>
                    <m:scr m:val="script"/>
                    <m:sty m:val="p"/>
                  </m:rPr>
                  <w:rPr>
                    <w:rFonts w:ascii="Cambria Math" w:hAnsi="Cambria Math"/>
                    <w:lang w:val="en-US"/>
                    <w:rPrChange w:id="980" w:author="kwadraterry" w:date="2016-02-19T15:35:00Z">
                      <w:rPr>
                        <w:rFonts w:ascii="Cambria Math" w:hAnsi="Cambria Math"/>
                      </w:rPr>
                    </w:rPrChange>
                  </w:rPr>
                  <m:t>I</m:t>
                </m:r>
              </m:e>
              <m:sup>
                <m:r>
                  <w:rPr>
                    <w:rFonts w:ascii="Cambria Math" w:hAnsi="Cambria Math"/>
                  </w:rPr>
                  <m:t>in</m:t>
                </m:r>
              </m:sup>
            </m:sSup>
          </m:oMath>
        </w:del>
        <w:r w:rsidRPr="003578D0">
          <w:rPr>
            <w:lang w:val="en-US"/>
            <w:rPrChange w:id="981" w:author="kwadraterry" w:date="2016-02-19T15:35:00Z">
              <w:rPr/>
            </w:rPrChange>
          </w:rPr>
          <w:t xml:space="preserve">, </w:t>
        </w:r>
        <m:oMath>
          <m:r>
            <w:rPr>
              <w:rFonts w:ascii="Cambria Math" w:hAnsi="Cambria Math"/>
            </w:rPr>
            <m:t>α</m:t>
          </m:r>
        </m:oMath>
        <w:r w:rsidRPr="003578D0">
          <w:rPr>
            <w:lang w:val="en-US"/>
            <w:rPrChange w:id="982" w:author="kwadraterry" w:date="2016-02-19T15:35:00Z">
              <w:rPr/>
            </w:rPrChange>
          </w:rPr>
          <w:t xml:space="preserve"> – </w:t>
        </w:r>
      </w:ins>
      <w:ins w:id="983" w:author="kwadraterry" w:date="2016-02-19T15:35:00Z">
        <w:r w:rsidR="003578D0" w:rsidRPr="003578D0">
          <w:rPr>
            <w:lang w:val="en-US"/>
          </w:rPr>
          <w:t>a stochastic value with the expected value</w:t>
        </w:r>
      </w:ins>
      <w:ins w:id="984" w:author="Gleb Radchenko" w:date="2016-02-18T19:05:00Z">
        <w:del w:id="985" w:author="kwadraterry" w:date="2016-02-19T15:35:00Z">
          <w:r w:rsidDel="003578D0">
            <w:delText>это</w:delText>
          </w:r>
          <w:r w:rsidRPr="003578D0" w:rsidDel="003578D0">
            <w:rPr>
              <w:lang w:val="en-US"/>
              <w:rPrChange w:id="986" w:author="kwadraterry" w:date="2016-02-19T15:35:00Z">
                <w:rPr/>
              </w:rPrChange>
            </w:rPr>
            <w:delText xml:space="preserve"> </w:delText>
          </w:r>
          <w:r w:rsidDel="003578D0">
            <w:delText>стохастическая</w:delText>
          </w:r>
          <w:r w:rsidRPr="003578D0" w:rsidDel="003578D0">
            <w:rPr>
              <w:lang w:val="en-US"/>
              <w:rPrChange w:id="987" w:author="kwadraterry" w:date="2016-02-19T15:35:00Z">
                <w:rPr/>
              </w:rPrChange>
            </w:rPr>
            <w:delText xml:space="preserve"> </w:delText>
          </w:r>
          <w:r w:rsidDel="003578D0">
            <w:delText>величина</w:delText>
          </w:r>
          <w:r w:rsidRPr="003578D0" w:rsidDel="003578D0">
            <w:rPr>
              <w:lang w:val="en-US"/>
              <w:rPrChange w:id="988" w:author="kwadraterry" w:date="2016-02-19T15:35:00Z">
                <w:rPr/>
              </w:rPrChange>
            </w:rPr>
            <w:delText xml:space="preserve"> </w:delText>
          </w:r>
          <w:r w:rsidDel="003578D0">
            <w:delText>с</w:delText>
          </w:r>
          <w:r w:rsidRPr="003578D0" w:rsidDel="003578D0">
            <w:rPr>
              <w:lang w:val="en-US"/>
              <w:rPrChange w:id="989" w:author="kwadraterry" w:date="2016-02-19T15:35:00Z">
                <w:rPr/>
              </w:rPrChange>
            </w:rPr>
            <w:delText xml:space="preserve"> </w:delText>
          </w:r>
          <w:r w:rsidDel="003578D0">
            <w:delText>нулевым</w:delText>
          </w:r>
          <w:r w:rsidRPr="003578D0" w:rsidDel="003578D0">
            <w:rPr>
              <w:lang w:val="en-US"/>
              <w:rPrChange w:id="990" w:author="kwadraterry" w:date="2016-02-19T15:35:00Z">
                <w:rPr/>
              </w:rPrChange>
            </w:rPr>
            <w:delText xml:space="preserve"> </w:delText>
          </w:r>
          <w:r w:rsidDel="003578D0">
            <w:delText>математическим</w:delText>
          </w:r>
          <w:r w:rsidRPr="003578D0" w:rsidDel="003578D0">
            <w:rPr>
              <w:lang w:val="en-US"/>
              <w:rPrChange w:id="991" w:author="kwadraterry" w:date="2016-02-19T15:35:00Z">
                <w:rPr/>
              </w:rPrChange>
            </w:rPr>
            <w:delText xml:space="preserve"> </w:delText>
          </w:r>
          <w:r w:rsidDel="003578D0">
            <w:delText>ожиданием</w:delText>
          </w:r>
          <w:r w:rsidRPr="003578D0" w:rsidDel="003578D0">
            <w:rPr>
              <w:lang w:val="en-US"/>
              <w:rPrChange w:id="992" w:author="kwadraterry" w:date="2016-02-19T15:35:00Z">
                <w:rPr/>
              </w:rPrChange>
            </w:rPr>
            <w:delText xml:space="preserve"> </w:delText>
          </w:r>
          <w:r w:rsidRPr="003578D0" w:rsidDel="003578D0">
            <w:rPr>
              <w:lang w:val="en-US"/>
              <w:rPrChange w:id="993" w:author="kwadraterry" w:date="2016-02-19T15:35:00Z">
                <w:rPr/>
              </w:rPrChange>
            </w:rPr>
            <w:br/>
          </w:r>
        </w:del>
      </w:ins>
      <w:ins w:id="994" w:author="kwadraterry" w:date="2016-02-19T15:35:00Z">
        <w:r w:rsidR="003578D0">
          <w:rPr>
            <w:lang w:val="en-US"/>
          </w:rPr>
          <w:t xml:space="preserve"> </w:t>
        </w:r>
      </w:ins>
      <w:ins w:id="995" w:author="Gleb Radchenko" w:date="2016-02-18T19:05:00Z">
        <w:r w:rsidRPr="003578D0">
          <w:rPr>
            <w:lang w:val="en-US"/>
            <w:rPrChange w:id="996" w:author="kwadraterry" w:date="2016-02-19T15:35:00Z">
              <w:rPr/>
            </w:rPrChange>
          </w:rPr>
          <w:t>(</w:t>
        </w:r>
        <m:oMath>
          <m:r>
            <w:rPr>
              <w:rFonts w:ascii="Cambria Math" w:hAnsi="Cambria Math"/>
            </w:rPr>
            <m:t>M</m:t>
          </m:r>
          <m:d>
            <m:dPr>
              <m:begChr m:val="["/>
              <m:endChr m:val="]"/>
              <m:ctrlPr>
                <w:rPr>
                  <w:rFonts w:ascii="Cambria Math" w:hAnsi="Cambria Math"/>
                  <w:szCs w:val="24"/>
                </w:rPr>
              </m:ctrlPr>
            </m:dPr>
            <m:e>
              <m:r>
                <w:rPr>
                  <w:rFonts w:ascii="Cambria Math" w:hAnsi="Cambria Math"/>
                </w:rPr>
                <m:t>α</m:t>
              </m:r>
            </m:e>
          </m:d>
          <m:r>
            <m:rPr>
              <m:sty m:val="p"/>
            </m:rPr>
            <w:rPr>
              <w:rFonts w:ascii="Cambria Math" w:hAnsi="Cambria Math"/>
              <w:lang w:val="en-US"/>
              <w:rPrChange w:id="997" w:author="kwadraterry" w:date="2016-02-19T15:35:00Z">
                <w:rPr>
                  <w:rFonts w:ascii="Cambria Math" w:hAnsi="Cambria Math"/>
                </w:rPr>
              </w:rPrChange>
            </w:rPr>
            <m:t>=0</m:t>
          </m:r>
        </m:oMath>
        <w:r w:rsidRPr="003578D0">
          <w:rPr>
            <w:lang w:val="en-US"/>
            <w:rPrChange w:id="998" w:author="kwadraterry" w:date="2016-02-19T15:35:00Z">
              <w:rPr/>
            </w:rPrChange>
          </w:rPr>
          <w:t xml:space="preserve">), </w:t>
        </w:r>
      </w:ins>
      <w:ins w:id="999" w:author="kwadraterry" w:date="2016-02-19T15:35:00Z">
        <w:r w:rsidR="003578D0" w:rsidRPr="003578D0">
          <w:rPr>
            <w:lang w:val="en-US"/>
          </w:rPr>
          <w:t>that represents factors that our model does not account for.</w:t>
        </w:r>
      </w:ins>
      <w:ins w:id="1000" w:author="Gleb Radchenko" w:date="2016-02-18T19:05:00Z">
        <w:del w:id="1001" w:author="kwadraterry" w:date="2016-02-19T15:35:00Z">
          <w:r w:rsidDel="003578D0">
            <w:delText>представляющая</w:delText>
          </w:r>
          <w:r w:rsidRPr="003578D0" w:rsidDel="003578D0">
            <w:rPr>
              <w:lang w:val="en-US"/>
              <w:rPrChange w:id="1002" w:author="kwadraterry" w:date="2016-02-19T15:35:00Z">
                <w:rPr/>
              </w:rPrChange>
            </w:rPr>
            <w:delText xml:space="preserve"> </w:delText>
          </w:r>
          <w:r w:rsidDel="003578D0">
            <w:delText>факторы</w:delText>
          </w:r>
          <w:r w:rsidRPr="003578D0" w:rsidDel="003578D0">
            <w:rPr>
              <w:lang w:val="en-US"/>
              <w:rPrChange w:id="1003" w:author="kwadraterry" w:date="2016-02-19T15:35:00Z">
                <w:rPr/>
              </w:rPrChange>
            </w:rPr>
            <w:delText xml:space="preserve">, </w:delText>
          </w:r>
          <w:r w:rsidDel="003578D0">
            <w:delText>не</w:delText>
          </w:r>
          <w:r w:rsidRPr="003578D0" w:rsidDel="003578D0">
            <w:rPr>
              <w:lang w:val="en-US"/>
              <w:rPrChange w:id="1004" w:author="kwadraterry" w:date="2016-02-19T15:35:00Z">
                <w:rPr/>
              </w:rPrChange>
            </w:rPr>
            <w:delText xml:space="preserve"> </w:delText>
          </w:r>
          <w:r w:rsidDel="003578D0">
            <w:delText>входящие</w:delText>
          </w:r>
          <w:r w:rsidRPr="003578D0" w:rsidDel="003578D0">
            <w:rPr>
              <w:lang w:val="en-US"/>
              <w:rPrChange w:id="1005" w:author="kwadraterry" w:date="2016-02-19T15:35:00Z">
                <w:rPr/>
              </w:rPrChange>
            </w:rPr>
            <w:delText xml:space="preserve"> </w:delText>
          </w:r>
          <w:r w:rsidDel="003578D0">
            <w:delText>в</w:delText>
          </w:r>
          <w:r w:rsidRPr="003578D0" w:rsidDel="003578D0">
            <w:rPr>
              <w:lang w:val="en-US"/>
              <w:rPrChange w:id="1006" w:author="kwadraterry" w:date="2016-02-19T15:35:00Z">
                <w:rPr/>
              </w:rPrChange>
            </w:rPr>
            <w:delText xml:space="preserve"> </w:delText>
          </w:r>
          <w:r w:rsidDel="003578D0">
            <w:delText>разрабатываемую</w:delText>
          </w:r>
          <w:r w:rsidRPr="003578D0" w:rsidDel="003578D0">
            <w:rPr>
              <w:lang w:val="en-US"/>
              <w:rPrChange w:id="1007" w:author="kwadraterry" w:date="2016-02-19T15:35:00Z">
                <w:rPr/>
              </w:rPrChange>
            </w:rPr>
            <w:delText xml:space="preserve"> </w:delText>
          </w:r>
          <w:r w:rsidDel="003578D0">
            <w:delText>модель</w:delText>
          </w:r>
          <w:r w:rsidRPr="003578D0" w:rsidDel="003578D0">
            <w:rPr>
              <w:lang w:val="en-US"/>
              <w:rPrChange w:id="1008" w:author="kwadraterry" w:date="2016-02-19T15:35:00Z">
                <w:rPr/>
              </w:rPrChange>
            </w:rPr>
            <w:delText>.</w:delText>
          </w:r>
        </w:del>
      </w:ins>
    </w:p>
    <w:p w14:paraId="570FA72C" w14:textId="77777777" w:rsidR="003578D0" w:rsidRDefault="003578D0" w:rsidP="000F0A48">
      <w:pPr>
        <w:pStyle w:val="a3"/>
        <w:spacing w:after="0" w:line="240" w:lineRule="auto"/>
        <w:ind w:firstLine="425"/>
        <w:rPr>
          <w:ins w:id="1009" w:author="kwadraterry" w:date="2016-02-19T15:36:00Z"/>
        </w:rPr>
      </w:pPr>
      <w:ins w:id="1010" w:author="kwadraterry" w:date="2016-02-19T15:36:00Z">
        <w:r w:rsidRPr="003578D0">
          <w:t>In order to estimate execution time we need to store a statistical data about every task execution.  After every execution this data gets saved into the database: execution parameters, performance values vector, execution time and generated data size. Performance values vector includes but is not limited to a number of processing cores and allocated RAM size.</w:t>
        </w:r>
      </w:ins>
    </w:p>
    <w:p w14:paraId="577D91FA" w14:textId="77777777" w:rsidR="003578D0" w:rsidRDefault="003578D0" w:rsidP="000F0A48">
      <w:pPr>
        <w:pStyle w:val="a3"/>
        <w:spacing w:after="0" w:line="240" w:lineRule="auto"/>
        <w:ind w:firstLine="425"/>
        <w:rPr>
          <w:ins w:id="1011" w:author="kwadraterry" w:date="2016-02-19T15:36:00Z"/>
        </w:rPr>
      </w:pPr>
    </w:p>
    <w:p w14:paraId="0B35B3F2" w14:textId="77777777" w:rsidR="003578D0" w:rsidRDefault="003578D0" w:rsidP="000F0A48">
      <w:pPr>
        <w:pStyle w:val="a3"/>
        <w:spacing w:after="0" w:line="240" w:lineRule="auto"/>
        <w:ind w:firstLine="425"/>
        <w:rPr>
          <w:ins w:id="1012" w:author="kwadraterry" w:date="2016-02-19T15:36:00Z"/>
        </w:rPr>
      </w:pPr>
    </w:p>
    <w:p w14:paraId="418980DC" w14:textId="77777777" w:rsidR="003578D0" w:rsidRDefault="003578D0" w:rsidP="000F0A48">
      <w:pPr>
        <w:pStyle w:val="a3"/>
        <w:spacing w:after="0" w:line="240" w:lineRule="auto"/>
        <w:ind w:firstLine="425"/>
        <w:rPr>
          <w:ins w:id="1013" w:author="kwadraterry" w:date="2016-02-19T15:36:00Z"/>
        </w:rPr>
      </w:pPr>
    </w:p>
    <w:p w14:paraId="023C52BF" w14:textId="2645097B" w:rsidR="00FD75DD" w:rsidDel="003578D0" w:rsidRDefault="00FD75DD" w:rsidP="00FD75DD">
      <w:pPr>
        <w:pStyle w:val="ispTextmain"/>
        <w:rPr>
          <w:ins w:id="1014" w:author="Gleb Radchenko" w:date="2016-02-18T19:05:00Z"/>
          <w:del w:id="1015" w:author="kwadraterry" w:date="2016-02-19T15:36:00Z"/>
        </w:rPr>
      </w:pPr>
      <w:ins w:id="1016" w:author="Gleb Radchenko" w:date="2016-02-18T19:05:00Z">
        <w:del w:id="1017" w:author="kwadraterry" w:date="2016-02-19T15:36:00Z">
          <w:r w:rsidDel="003578D0">
            <w:delText>Таким образом, для оценки времени выполнения задач необходимо обеспечить сбор и хранение статистики запусков по всем классам задач. После каждого запуска задачи в базе данных сохраняется следующая информация: значения параметров запуска, вектор характеристик производительности вычислительной машины, включая количество выделенных процессорных ядер и объем выделенной оперативной памяти, время выполнения и объем сгенерированных выходных данных.</w:delText>
          </w:r>
        </w:del>
      </w:ins>
    </w:p>
    <w:p w14:paraId="510B3892" w14:textId="77777777" w:rsidR="00FD75DD" w:rsidRPr="003578D0" w:rsidRDefault="00FD75DD" w:rsidP="000F0A48">
      <w:pPr>
        <w:pStyle w:val="a3"/>
        <w:spacing w:after="0" w:line="240" w:lineRule="auto"/>
        <w:ind w:firstLine="425"/>
        <w:rPr>
          <w:ins w:id="1018" w:author="Gleb Radchenko" w:date="2016-02-18T19:05:00Z"/>
          <w:rPrChange w:id="1019" w:author="kwadraterry" w:date="2016-02-19T15:36:00Z">
            <w:rPr>
              <w:ins w:id="1020" w:author="Gleb Radchenko" w:date="2016-02-18T19:05:00Z"/>
            </w:rPr>
          </w:rPrChange>
        </w:rPr>
      </w:pPr>
    </w:p>
    <w:p w14:paraId="633B93D2" w14:textId="77777777" w:rsidR="00FD75DD" w:rsidRPr="003578D0" w:rsidRDefault="00FD75DD" w:rsidP="000F0A48">
      <w:pPr>
        <w:pStyle w:val="a3"/>
        <w:spacing w:after="0" w:line="240" w:lineRule="auto"/>
        <w:ind w:firstLine="425"/>
        <w:rPr>
          <w:ins w:id="1021" w:author="Gleb Radchenko" w:date="2016-02-18T19:05:00Z"/>
          <w:rPrChange w:id="1022" w:author="kwadraterry" w:date="2016-02-19T15:36:00Z">
            <w:rPr>
              <w:ins w:id="1023" w:author="Gleb Radchenko" w:date="2016-02-18T19:05:00Z"/>
            </w:rPr>
          </w:rPrChange>
        </w:rPr>
      </w:pPr>
    </w:p>
    <w:p w14:paraId="0B722C59" w14:textId="27311FE7" w:rsidR="000F0A48" w:rsidRPr="004F62D1" w:rsidDel="003578D0" w:rsidRDefault="000F0A48" w:rsidP="000F0A48">
      <w:pPr>
        <w:pStyle w:val="a3"/>
        <w:spacing w:after="0" w:line="240" w:lineRule="auto"/>
        <w:ind w:firstLine="425"/>
        <w:rPr>
          <w:del w:id="1024" w:author="kwadraterry" w:date="2016-02-19T15:37:00Z"/>
        </w:rPr>
      </w:pPr>
      <w:del w:id="1025" w:author="kwadraterry" w:date="2016-02-19T15:37:00Z">
        <w:r w:rsidRPr="004F62D1" w:rsidDel="003578D0">
          <w:delText xml:space="preserve">One particular feature of a problem-oriented computing environment is the fact that said environment uses information about task classes’ features during scheduling and resource provisioning. We require that every task class should have these functions defined for prediction of task execution process depending on input parameters: </w:delText>
        </w:r>
      </w:del>
    </w:p>
    <w:p w14:paraId="361C117F" w14:textId="2D256896" w:rsidR="000F0A48" w:rsidRPr="004F62D1" w:rsidDel="003578D0" w:rsidRDefault="000F0A48" w:rsidP="000F0A48">
      <w:pPr>
        <w:pStyle w:val="a3"/>
        <w:spacing w:after="0" w:line="240" w:lineRule="auto"/>
        <w:ind w:firstLine="425"/>
        <w:rPr>
          <w:del w:id="1026" w:author="kwadraterry" w:date="2016-02-19T15:37:00Z"/>
        </w:rPr>
      </w:pPr>
      <w:del w:id="1027" w:author="kwadraterry" w:date="2016-02-19T15:37:00Z">
        <w:r w:rsidRPr="004F62D1" w:rsidDel="003578D0">
          <w:delText>1) input data volume estimation function;</w:delText>
        </w:r>
      </w:del>
    </w:p>
    <w:p w14:paraId="6DD813B2" w14:textId="0F2A17D7" w:rsidR="000F0A48" w:rsidRPr="004F62D1" w:rsidDel="003578D0" w:rsidRDefault="000F0A48" w:rsidP="000F0A48">
      <w:pPr>
        <w:pStyle w:val="a3"/>
        <w:spacing w:after="0" w:line="240" w:lineRule="auto"/>
        <w:ind w:firstLine="425"/>
        <w:rPr>
          <w:del w:id="1028" w:author="kwadraterry" w:date="2016-02-19T15:37:00Z"/>
        </w:rPr>
      </w:pPr>
      <w:del w:id="1029" w:author="kwadraterry" w:date="2016-02-19T15:37:00Z">
        <w:r w:rsidRPr="004F62D1" w:rsidDel="003578D0">
          <w:delText>2) task execution time estimation function on a computer with a given performance values vector.</w:delText>
        </w:r>
      </w:del>
    </w:p>
    <w:p w14:paraId="15787659" w14:textId="6E357202" w:rsidR="000F0A48" w:rsidRPr="004F62D1" w:rsidDel="003578D0" w:rsidRDefault="000F0A48" w:rsidP="000F0A48">
      <w:pPr>
        <w:pStyle w:val="a3"/>
        <w:spacing w:after="0" w:line="240" w:lineRule="auto"/>
        <w:ind w:firstLine="425"/>
        <w:rPr>
          <w:del w:id="1030" w:author="kwadraterry" w:date="2016-02-19T15:37:00Z"/>
        </w:rPr>
      </w:pPr>
      <w:del w:id="1031" w:author="kwadraterry" w:date="2016-02-19T15:37:00Z">
        <w:r w:rsidRPr="004F62D1" w:rsidDel="003578D0">
          <w:delText xml:space="preserve">Execution time of a function </w:delText>
        </w:r>
        <m:oMath>
          <m:r>
            <w:rPr>
              <w:rFonts w:ascii="Cambria Math" w:hAnsi="Cambria Math"/>
            </w:rPr>
            <m:t>f</m:t>
          </m:r>
        </m:oMath>
        <w:r w:rsidRPr="004F62D1" w:rsidDel="003578D0">
          <w:delText xml:space="preserve"> on a given computer with a performance values vector p can be defined as an operator that takes input information objects vector </w:delText>
        </w:r>
        <m:oMath>
          <m:r>
            <w:rPr>
              <w:rFonts w:ascii="Cambria Math" w:hAnsi="Cambria Math"/>
            </w:rPr>
            <m:t>lin</m:t>
          </m:r>
        </m:oMath>
        <w:r w:rsidRPr="004F62D1" w:rsidDel="003578D0">
          <w:delText xml:space="preserve">.  Unfortunately it is impossible to estimate a function execution time with absolute accuracy due to the fact that the computations involved in output information objects preparation lout might indirectly depend on multiple factors that our model does not account for, including, but not limited to, background processes, available cache volume, branch prediction rate, etc.  In order to account for this inherent inaccuracy, execution time estimate can be modelled as a random value that is a sum of two parts. The first part is F - a deterministic function that represents a dependency of execution time of function f that is running on a computer with a performance values vector p on input information objects vector lin. The second part is V - a stochastic value with the expected value M[V] = 0 that represents factors that our model does not account for.  </w:delText>
        </w:r>
      </w:del>
    </w:p>
    <w:p w14:paraId="4960F059" w14:textId="7C179B56" w:rsidR="000F0A48" w:rsidRPr="00B92659" w:rsidRDefault="000F0A48" w:rsidP="000F0A48">
      <w:pPr>
        <w:pStyle w:val="a3"/>
        <w:spacing w:after="0" w:line="240" w:lineRule="auto"/>
        <w:ind w:firstLine="425"/>
      </w:pPr>
      <w:del w:id="1032" w:author="kwadraterry" w:date="2016-02-19T15:37:00Z">
        <w:r w:rsidRPr="004F62D1" w:rsidDel="003578D0">
          <w:delText>In order to estimate execution time we need to store a statistical data about every task execution.  After every execution this data gets saved into the database: execution parameters, performance values vector, execution time and generated data size. Performance values vector includes but is not limited to a number of processing cores and allocated RAM size.</w:delText>
        </w:r>
      </w:del>
    </w:p>
    <w:p w14:paraId="1AB0CB41" w14:textId="77777777" w:rsidR="000F0A48" w:rsidRDefault="000F0A48" w:rsidP="008762C6">
      <w:pPr>
        <w:pStyle w:val="a3"/>
        <w:spacing w:after="0"/>
        <w:ind w:firstLine="289"/>
      </w:pPr>
    </w:p>
    <w:p w14:paraId="244E1E77" w14:textId="77777777" w:rsidR="008762C6" w:rsidRDefault="008762C6" w:rsidP="008762C6">
      <w:pPr>
        <w:pStyle w:val="a3"/>
        <w:spacing w:after="0"/>
        <w:ind w:firstLine="289"/>
      </w:pPr>
      <w:r>
        <w:t>The majority of existing algorithms require that tasks within a single job are independent and do not account for the execution time of each task or the amount of data transmitted. The application is considered to be performed on modern distributed computing systems, and to have a complex structure of the stream, which is a set of ordered tasks related with data dependencies.</w:t>
      </w:r>
    </w:p>
    <w:p w14:paraId="63F371C7" w14:textId="77777777" w:rsidR="008762C6" w:rsidRDefault="008762C6" w:rsidP="008762C6">
      <w:pPr>
        <w:pStyle w:val="a3"/>
        <w:spacing w:after="0"/>
        <w:ind w:firstLine="289"/>
      </w:pPr>
      <w:r>
        <w:t>We give a formal definition of a task in a distributed computing environment:</w:t>
      </w:r>
    </w:p>
    <w:p w14:paraId="0D60C220" w14:textId="77777777" w:rsidR="008762C6" w:rsidRDefault="008762C6" w:rsidP="008762C6">
      <w:pPr>
        <w:pStyle w:val="a3"/>
        <w:spacing w:after="0"/>
        <w:ind w:firstLine="289"/>
      </w:pPr>
      <w:r>
        <w:t>A task graph is a labeled weighted directed acyclic graph</w:t>
      </w:r>
      <w:r w:rsidR="00A56F2F" w:rsidRPr="00A56F2F">
        <w:t xml:space="preserve"> G=</w:t>
      </w:r>
      <w:r w:rsidR="00A56F2F" w:rsidRPr="00A56F2F">
        <w:rPr>
          <w:rFonts w:ascii="Cambria Math" w:hAnsi="Cambria Math" w:cs="Cambria Math"/>
        </w:rPr>
        <w:t>〈</w:t>
      </w:r>
      <w:r w:rsidR="00A56F2F" w:rsidRPr="00A56F2F">
        <w:t>T,E,init,fin</w:t>
      </w:r>
      <w:r w:rsidR="00A56F2F" w:rsidRPr="00A56F2F">
        <w:rPr>
          <w:rFonts w:ascii="Cambria Math" w:hAnsi="Cambria Math" w:cs="Cambria Math"/>
        </w:rPr>
        <w:t>〉</w:t>
      </w:r>
      <w:r w:rsidR="00A56F2F" w:rsidRPr="00A56F2F">
        <w:t>,</w:t>
      </w:r>
      <w:r>
        <w:t xml:space="preserve"> where T is the set of nodes corresponding to the tasks and E is the set of arcs corresponding to the data streams.</w:t>
      </w:r>
    </w:p>
    <w:p w14:paraId="54040F81" w14:textId="77777777" w:rsidR="008762C6" w:rsidRDefault="008762C6" w:rsidP="008762C6">
      <w:pPr>
        <w:pStyle w:val="a3"/>
        <w:spacing w:after="0"/>
        <w:ind w:firstLine="289"/>
      </w:pPr>
      <w:r>
        <w:lastRenderedPageBreak/>
        <w:t>Weight S(e) of arc e defines the amount of data to be transmitted by arc e from the task associated with vertex init(e) to the task associated with vertex fin(e).</w:t>
      </w:r>
    </w:p>
    <w:p w14:paraId="3AD3A573" w14:textId="77777777" w:rsidR="008762C6" w:rsidRDefault="008762C6" w:rsidP="008762C6">
      <w:pPr>
        <w:pStyle w:val="a3"/>
        <w:spacing w:after="0"/>
        <w:ind w:firstLine="289"/>
      </w:pPr>
      <w:r>
        <w:t>One approach to solving the problem is to break the task graph into independent sections. The presence of parallel task blocks, represented in the form of workflow, allows us to immediately use multiple distributed resources to quickly find a solution. When planning task flows, the following criteria must be considered:</w:t>
      </w:r>
    </w:p>
    <w:p w14:paraId="647F0198" w14:textId="77777777" w:rsidR="008762C6" w:rsidRDefault="008762C6" w:rsidP="005A56B8">
      <w:pPr>
        <w:pStyle w:val="a3"/>
        <w:numPr>
          <w:ilvl w:val="0"/>
          <w:numId w:val="19"/>
        </w:numPr>
        <w:spacing w:after="0"/>
        <w:ind w:left="284" w:hanging="284"/>
      </w:pPr>
      <w:r>
        <w:t>Time to solve a particular task;</w:t>
      </w:r>
    </w:p>
    <w:p w14:paraId="776D15BB" w14:textId="77777777" w:rsidR="008762C6" w:rsidRDefault="008762C6" w:rsidP="005A56B8">
      <w:pPr>
        <w:pStyle w:val="a3"/>
        <w:numPr>
          <w:ilvl w:val="0"/>
          <w:numId w:val="19"/>
        </w:numPr>
        <w:spacing w:after="0"/>
        <w:ind w:left="284" w:hanging="284"/>
      </w:pPr>
      <w:r>
        <w:t>The deployment time of virtual machines. All VM images are stored in the database, and not on on all nodes at once. Image transfer speed in the system is at least equal to the data rate within one group.</w:t>
      </w:r>
    </w:p>
    <w:p w14:paraId="2EE7AE41" w14:textId="77777777" w:rsidR="008762C6" w:rsidRDefault="008762C6" w:rsidP="005A56B8">
      <w:pPr>
        <w:pStyle w:val="a3"/>
        <w:numPr>
          <w:ilvl w:val="0"/>
          <w:numId w:val="19"/>
        </w:numPr>
        <w:spacing w:after="0"/>
        <w:ind w:left="284" w:hanging="284"/>
      </w:pPr>
      <w:r>
        <w:t>The transmission time of data between nodes in accordance with the network bandwidth. The costs of data transfer can be eliminated by clustering multiple task flow blocks on one resource</w:t>
      </w:r>
      <w:r w:rsidR="00DE45BB">
        <w:t xml:space="preserve"> [10, 12]</w:t>
      </w:r>
      <w:r>
        <w:t>.</w:t>
      </w:r>
    </w:p>
    <w:p w14:paraId="0914CF41" w14:textId="77777777" w:rsidR="0074504D" w:rsidRPr="00137358" w:rsidRDefault="008762C6" w:rsidP="008762C6">
      <w:pPr>
        <w:pStyle w:val="a3"/>
        <w:spacing w:after="0"/>
        <w:ind w:firstLine="289"/>
      </w:pPr>
      <w:r>
        <w:t>The problem is to optimize the distribution of virtual machines on nodes of cloud platform so that the graph solving time is minimal. The problem is reduced to finding sustainable solution between clustering and parallelization for each group, and task is to find the optimal variant of placing workflow at available large number of resources.</w:t>
      </w:r>
      <w:r w:rsidRPr="00EE3B53">
        <w:t xml:space="preserve"> </w:t>
      </w:r>
      <w:r w:rsidR="0074504D" w:rsidRPr="00137358">
        <w:t>During our research, we should:</w:t>
      </w:r>
    </w:p>
    <w:p w14:paraId="7E5FA9B5" w14:textId="77777777" w:rsidR="00137358" w:rsidRDefault="00137358" w:rsidP="005A56B8">
      <w:pPr>
        <w:pStyle w:val="a3"/>
        <w:numPr>
          <w:ilvl w:val="0"/>
          <w:numId w:val="20"/>
        </w:numPr>
        <w:tabs>
          <w:tab w:val="left" w:pos="567"/>
        </w:tabs>
        <w:spacing w:after="0" w:line="240" w:lineRule="auto"/>
        <w:ind w:left="426" w:hanging="426"/>
      </w:pPr>
      <w:r w:rsidRPr="00137358">
        <w:t>Analyze existing approaches to cloud workflow scheduling</w:t>
      </w:r>
      <w:r>
        <w:t>;</w:t>
      </w:r>
    </w:p>
    <w:p w14:paraId="36FE6E54" w14:textId="77777777" w:rsidR="00137358" w:rsidRDefault="00137358" w:rsidP="005A56B8">
      <w:pPr>
        <w:pStyle w:val="a3"/>
        <w:numPr>
          <w:ilvl w:val="0"/>
          <w:numId w:val="20"/>
        </w:numPr>
        <w:tabs>
          <w:tab w:val="left" w:pos="567"/>
        </w:tabs>
        <w:spacing w:after="0" w:line="240" w:lineRule="auto"/>
        <w:ind w:left="426" w:hanging="426"/>
      </w:pPr>
      <w:r w:rsidRPr="00137358">
        <w:t>Propose a scheduling algorithm that uses information from previous runs as a heuristic</w:t>
      </w:r>
      <w:r>
        <w:t>;</w:t>
      </w:r>
    </w:p>
    <w:p w14:paraId="59DB63CE" w14:textId="77777777" w:rsidR="0074504D" w:rsidRDefault="00137358" w:rsidP="005A56B8">
      <w:pPr>
        <w:pStyle w:val="a3"/>
        <w:numPr>
          <w:ilvl w:val="0"/>
          <w:numId w:val="20"/>
        </w:numPr>
        <w:tabs>
          <w:tab w:val="left" w:pos="567"/>
        </w:tabs>
        <w:spacing w:after="0" w:line="240" w:lineRule="auto"/>
        <w:ind w:left="426" w:hanging="426"/>
      </w:pPr>
      <w:r w:rsidRPr="00137358">
        <w:t>Implement this algorithm in the CloudSim cloud evironment simulation platform</w:t>
      </w:r>
      <w:r>
        <w:t>;</w:t>
      </w:r>
    </w:p>
    <w:p w14:paraId="5090C720" w14:textId="77777777" w:rsidR="00137358" w:rsidRPr="00137358" w:rsidRDefault="00137358" w:rsidP="005A56B8">
      <w:pPr>
        <w:pStyle w:val="a3"/>
        <w:numPr>
          <w:ilvl w:val="0"/>
          <w:numId w:val="20"/>
        </w:numPr>
        <w:tabs>
          <w:tab w:val="left" w:pos="567"/>
        </w:tabs>
        <w:spacing w:after="0" w:line="240" w:lineRule="auto"/>
        <w:ind w:left="426" w:hanging="426"/>
      </w:pPr>
      <w:r w:rsidRPr="00137358">
        <w:t>Compare this algorithm against existing schedulers within a cloud simulation.</w:t>
      </w:r>
    </w:p>
    <w:p w14:paraId="5D34090A" w14:textId="77777777" w:rsidR="0008513A" w:rsidRDefault="003568CB" w:rsidP="003568CB">
      <w:pPr>
        <w:pStyle w:val="2"/>
      </w:pPr>
      <w:r w:rsidRPr="003568CB">
        <w:t>Restrictions imposed on the computing environment</w:t>
      </w:r>
    </w:p>
    <w:p w14:paraId="304BAC7C" w14:textId="77777777" w:rsidR="00822DC3" w:rsidRDefault="00822DC3" w:rsidP="005A56B8">
      <w:pPr>
        <w:ind w:firstLine="284"/>
        <w:jc w:val="both"/>
      </w:pPr>
      <w:r>
        <w:t>We assume that in the model of problem-oriented services, the computing environment meets the following conditions.</w:t>
      </w:r>
    </w:p>
    <w:p w14:paraId="6224E171" w14:textId="77777777" w:rsidR="00822DC3" w:rsidRDefault="00822DC3" w:rsidP="00031DB0">
      <w:pPr>
        <w:pStyle w:val="a8"/>
        <w:numPr>
          <w:ilvl w:val="0"/>
          <w:numId w:val="14"/>
        </w:numPr>
        <w:ind w:left="426" w:hanging="426"/>
        <w:jc w:val="both"/>
      </w:pPr>
      <w:r>
        <w:t>Cloud is a set of nodes connected by a network.</w:t>
      </w:r>
    </w:p>
    <w:p w14:paraId="3BE9A86F" w14:textId="77777777" w:rsidR="00822DC3" w:rsidRDefault="00822DC3" w:rsidP="00031DB0">
      <w:pPr>
        <w:pStyle w:val="a8"/>
        <w:numPr>
          <w:ilvl w:val="0"/>
          <w:numId w:val="14"/>
        </w:numPr>
        <w:ind w:left="426" w:hanging="426"/>
        <w:jc w:val="both"/>
      </w:pPr>
      <w:r>
        <w:t>The data transfer rate within the same node is infinite.</w:t>
      </w:r>
    </w:p>
    <w:p w14:paraId="0DEF71E2" w14:textId="77777777" w:rsidR="00822DC3" w:rsidRDefault="0044117A" w:rsidP="00031DB0">
      <w:pPr>
        <w:pStyle w:val="a8"/>
        <w:numPr>
          <w:ilvl w:val="0"/>
          <w:numId w:val="14"/>
        </w:numPr>
        <w:ind w:left="426" w:hanging="426"/>
        <w:jc w:val="both"/>
      </w:pPr>
      <w:r w:rsidRPr="008B41A7">
        <w:rPr>
          <w:noProof/>
          <w:lang w:val="ru-RU" w:eastAsia="ru-RU"/>
        </w:rPr>
        <mc:AlternateContent>
          <mc:Choice Requires="wps">
            <w:drawing>
              <wp:anchor distT="0" distB="0" distL="0" distR="0" simplePos="0" relativeHeight="251659264" behindDoc="0" locked="0" layoutInCell="1" allowOverlap="1" wp14:anchorId="32189729" wp14:editId="746BD04A">
                <wp:simplePos x="0" y="0"/>
                <wp:positionH relativeFrom="page">
                  <wp:posOffset>1943100</wp:posOffset>
                </wp:positionH>
                <wp:positionV relativeFrom="page">
                  <wp:posOffset>7381240</wp:posOffset>
                </wp:positionV>
                <wp:extent cx="4660900" cy="2643505"/>
                <wp:effectExtent l="0" t="0" r="6350" b="4445"/>
                <wp:wrapTopAndBottom/>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0900" cy="26435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DE2F43" w14:textId="77777777" w:rsidR="00BD00DA" w:rsidRDefault="00BD00DA"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BD00DA" w:rsidRDefault="00BD00DA"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189729" id="_x0000_t202" coordsize="21600,21600" o:spt="202" path="m,l,21600r21600,l21600,xe">
                <v:stroke joinstyle="miter"/>
                <v:path gradientshapeok="t" o:connecttype="rect"/>
              </v:shapetype>
              <v:shape id="Надпись 10" o:spid="_x0000_s1026" type="#_x0000_t202" style="position:absolute;left:0;text-align:left;margin-left:153pt;margin-top:581.2pt;width:367pt;height:208.15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" stroked="f">
                <v:textbox inset="0,0,0,0">
                  <w:txbxContent>
                    <w:p w14:paraId="36DE2F43" w14:textId="77777777" w:rsidR="00BD00DA" w:rsidRDefault="00BD00DA" w:rsidP="0074504D">
                      <w:pPr>
                        <w:pStyle w:val="figurecaption"/>
                        <w:numPr>
                          <w:ilvl w:val="0"/>
                          <w:numId w:val="0"/>
                        </w:numPr>
                      </w:pPr>
                      <w:r w:rsidRPr="00822DC3">
                        <w:rPr>
                          <w:lang w:val="ru-RU" w:eastAsia="ru-RU"/>
                        </w:rPr>
                        <w:drawing>
                          <wp:inline distT="0" distB="0" distL="0" distR="0" wp14:anchorId="05B97826" wp14:editId="37430885">
                            <wp:extent cx="4660900" cy="2172875"/>
                            <wp:effectExtent l="0" t="0" r="6350" b="0"/>
                            <wp:docPr id="4" name="Рисунок 4" descr="C:\Users\Екатерина\Downloads\H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HEF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0900" cy="2172875"/>
                                    </a:xfrm>
                                    <a:prstGeom prst="rect">
                                      <a:avLst/>
                                    </a:prstGeom>
                                    <a:noFill/>
                                    <a:ln>
                                      <a:noFill/>
                                    </a:ln>
                                  </pic:spPr>
                                </pic:pic>
                              </a:graphicData>
                            </a:graphic>
                          </wp:inline>
                        </w:drawing>
                      </w:r>
                    </w:p>
                    <w:p w14:paraId="04C7E2BA" w14:textId="77777777" w:rsidR="00BD00DA" w:rsidRDefault="00BD00DA" w:rsidP="0074504D">
                      <w:pPr>
                        <w:pStyle w:val="figurecaption"/>
                        <w:numPr>
                          <w:ilvl w:val="0"/>
                          <w:numId w:val="0"/>
                        </w:numPr>
                      </w:pPr>
                      <w:r>
                        <w:t xml:space="preserve">Figure </w:t>
                      </w:r>
                      <w:r>
                        <w:fldChar w:fldCharType="begin"/>
                      </w:r>
                      <w:r>
                        <w:instrText xml:space="preserve"> SEQ "Figure" \*Arabic </w:instrText>
                      </w:r>
                      <w:r>
                        <w:fldChar w:fldCharType="separate"/>
                      </w:r>
                      <w:r>
                        <w:t>1</w:t>
                      </w:r>
                      <w:r>
                        <w:fldChar w:fldCharType="end"/>
                      </w:r>
                      <w:r>
                        <w:t xml:space="preserve">: </w:t>
                      </w:r>
                      <w:r w:rsidRPr="00563F88">
                        <w:t>The structure of nodes of the cloud platform</w:t>
                      </w:r>
                    </w:p>
                  </w:txbxContent>
                </v:textbox>
                <w10:wrap type="topAndBottom" anchorx="page" anchory="page"/>
              </v:shape>
            </w:pict>
          </mc:Fallback>
        </mc:AlternateContent>
      </w:r>
      <w:r w:rsidR="00822DC3">
        <w:t xml:space="preserve">The nodes are combined into groups. We assume that the nodes within the group are connected in the topology of "each-to-each", where a maximum capacity of connections between any two nodes </w:t>
      </w:r>
      <w:r w:rsidR="00822DC3">
        <w:lastRenderedPageBreak/>
        <w:t>within the same group () is the same and is determined in advance.</w:t>
      </w:r>
    </w:p>
    <w:p w14:paraId="35F0B07C" w14:textId="77777777" w:rsidR="00822DC3" w:rsidRDefault="00822DC3" w:rsidP="00031DB0">
      <w:pPr>
        <w:pStyle w:val="a8"/>
        <w:numPr>
          <w:ilvl w:val="0"/>
          <w:numId w:val="14"/>
        </w:numPr>
        <w:ind w:left="426" w:hanging="567"/>
        <w:jc w:val="both"/>
      </w:pPr>
      <w:r>
        <w:t>We assume that the computing nodes belonging to the same group have the same computing power and provide the same amount of resources (memory, storage capacity).</w:t>
      </w:r>
    </w:p>
    <w:p w14:paraId="6DAF6687" w14:textId="77777777" w:rsidR="00822DC3" w:rsidRDefault="00822DC3" w:rsidP="00031DB0">
      <w:pPr>
        <w:pStyle w:val="a8"/>
        <w:numPr>
          <w:ilvl w:val="0"/>
          <w:numId w:val="14"/>
        </w:numPr>
        <w:ind w:left="426" w:hanging="426"/>
        <w:jc w:val="both"/>
      </w:pPr>
      <w:r>
        <w:t>Groups of nodes in the cluster are combined. Let us assume that a group within a cluster interconnected topology "each-to-each", with a maximum capacity of connections between any two groups in the same cluster () is the same and is determined in advance.</w:t>
      </w:r>
    </w:p>
    <w:p w14:paraId="7CFD2EF1" w14:textId="77777777" w:rsidR="00822DC3" w:rsidRDefault="00822DC3" w:rsidP="00031DB0">
      <w:pPr>
        <w:pStyle w:val="a8"/>
        <w:numPr>
          <w:ilvl w:val="0"/>
          <w:numId w:val="14"/>
        </w:numPr>
        <w:ind w:left="426" w:hanging="426"/>
        <w:jc w:val="both"/>
      </w:pPr>
      <w:r>
        <w:t>Different groups of nodes with different processing capabilities and different resources vicinity can interact within the same cluster.</w:t>
      </w:r>
    </w:p>
    <w:p w14:paraId="17FED4F4" w14:textId="77777777" w:rsidR="00822DC3" w:rsidRDefault="00822DC3" w:rsidP="00031DB0">
      <w:pPr>
        <w:pStyle w:val="a8"/>
        <w:numPr>
          <w:ilvl w:val="0"/>
          <w:numId w:val="14"/>
        </w:numPr>
        <w:ind w:left="426" w:hanging="426"/>
        <w:jc w:val="both"/>
      </w:pPr>
      <w:r>
        <w:t>Clusters are interconnected by high-speed Internet connection. We assume that we are given the maximum network throughput between each pair of clusters. Network bandwidth will be considered the same in both directions (Fig. 1).</w:t>
      </w:r>
    </w:p>
    <w:p w14:paraId="263C62CB" w14:textId="77777777" w:rsidR="00822DC3" w:rsidRDefault="00822DC3" w:rsidP="00031DB0">
      <w:pPr>
        <w:pStyle w:val="a8"/>
        <w:numPr>
          <w:ilvl w:val="0"/>
          <w:numId w:val="14"/>
        </w:numPr>
        <w:ind w:left="426" w:hanging="426"/>
        <w:jc w:val="both"/>
      </w:pPr>
      <w:r>
        <w:t>The network bandwidth between the nodes in the group is greater than the network bandwidth between the groups in the cluster, and the network bandwidth between the groups in the cluster is greater than the network bandwidth between the clusters:</w:t>
      </w:r>
    </w:p>
    <w:p w14:paraId="75A6CA87" w14:textId="77777777" w:rsidR="00822DC3" w:rsidRDefault="00BD00DA" w:rsidP="00563F88">
      <m:oMathPara>
        <m:oMath>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group</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r>
                <w:rPr>
                  <w:rFonts w:ascii="Cambria Math" w:hAnsi="Cambria Math"/>
                  <w:sz w:val="18"/>
                  <w:szCs w:val="24"/>
                </w:rPr>
                <m:t>cluster</m:t>
              </m:r>
            </m:sub>
          </m:sSub>
          <m:r>
            <w:rPr>
              <w:rFonts w:ascii="Cambria Math" w:hAnsi="Cambria Math"/>
              <w:sz w:val="18"/>
              <w:szCs w:val="24"/>
            </w:rPr>
            <m:t>&gt;</m:t>
          </m:r>
          <m:sSub>
            <m:sSubPr>
              <m:ctrlPr>
                <w:rPr>
                  <w:rFonts w:ascii="Cambria Math" w:hAnsi="Cambria Math"/>
                  <w:i/>
                  <w:sz w:val="18"/>
                  <w:szCs w:val="24"/>
                </w:rPr>
              </m:ctrlPr>
            </m:sSubPr>
            <m:e>
              <m:r>
                <w:rPr>
                  <w:rFonts w:ascii="Cambria Math" w:hAnsi="Cambria Math"/>
                  <w:sz w:val="18"/>
                  <w:szCs w:val="24"/>
                </w:rPr>
                <m:t>β</m:t>
              </m:r>
            </m:e>
            <m:sub>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i</m:t>
                  </m:r>
                </m:sub>
              </m:sSub>
              <m:r>
                <w:rPr>
                  <w:rFonts w:ascii="Cambria Math" w:hAnsi="Cambria Math"/>
                  <w:sz w:val="18"/>
                  <w:szCs w:val="24"/>
                </w:rPr>
                <m:t>,</m:t>
              </m:r>
              <m:sSub>
                <m:sSubPr>
                  <m:ctrlPr>
                    <w:rPr>
                      <w:rFonts w:ascii="Cambria Math" w:hAnsi="Cambria Math"/>
                      <w:i/>
                      <w:sz w:val="18"/>
                      <w:szCs w:val="24"/>
                    </w:rPr>
                  </m:ctrlPr>
                </m:sSubPr>
                <m:e>
                  <m:r>
                    <w:rPr>
                      <w:rFonts w:ascii="Cambria Math" w:hAnsi="Cambria Math"/>
                      <w:sz w:val="18"/>
                      <w:szCs w:val="24"/>
                    </w:rPr>
                    <m:t>C</m:t>
                  </m:r>
                </m:e>
                <m:sub>
                  <m:r>
                    <w:rPr>
                      <w:rFonts w:ascii="Cambria Math" w:hAnsi="Cambria Math"/>
                      <w:sz w:val="18"/>
                      <w:szCs w:val="24"/>
                    </w:rPr>
                    <m:t>j</m:t>
                  </m:r>
                </m:sub>
              </m:sSub>
              <m:r>
                <w:rPr>
                  <w:rFonts w:ascii="Cambria Math" w:hAnsi="Cambria Math"/>
                  <w:sz w:val="18"/>
                  <w:szCs w:val="24"/>
                </w:rPr>
                <m:t>)</m:t>
              </m:r>
            </m:sub>
          </m:sSub>
        </m:oMath>
      </m:oMathPara>
    </w:p>
    <w:p w14:paraId="1AB49382" w14:textId="77777777" w:rsidR="00822DC3" w:rsidRDefault="00822DC3" w:rsidP="00031DB0">
      <w:pPr>
        <w:pStyle w:val="a8"/>
        <w:numPr>
          <w:ilvl w:val="0"/>
          <w:numId w:val="14"/>
        </w:numPr>
        <w:ind w:left="426" w:hanging="426"/>
        <w:jc w:val="both"/>
      </w:pPr>
      <w:r>
        <w:t>Data links are reliable, i.e. there is no loss or duplication of data packets during the transmission.</w:t>
      </w:r>
    </w:p>
    <w:p w14:paraId="1C8B9C73" w14:textId="77777777" w:rsidR="00822DC3" w:rsidRDefault="00822DC3" w:rsidP="00031DB0">
      <w:pPr>
        <w:pStyle w:val="a8"/>
        <w:numPr>
          <w:ilvl w:val="0"/>
          <w:numId w:val="14"/>
        </w:numPr>
        <w:ind w:left="426" w:hanging="426"/>
        <w:jc w:val="both"/>
      </w:pPr>
      <w:r>
        <w:t>The delays do not affect the data transfer.</w:t>
      </w:r>
    </w:p>
    <w:p w14:paraId="32FDA06D" w14:textId="77777777" w:rsidR="00822DC3" w:rsidRDefault="00822DC3" w:rsidP="00031DB0">
      <w:pPr>
        <w:pStyle w:val="a8"/>
        <w:numPr>
          <w:ilvl w:val="0"/>
          <w:numId w:val="14"/>
        </w:numPr>
        <w:ind w:left="426" w:hanging="426"/>
        <w:jc w:val="both"/>
      </w:pPr>
      <w:r>
        <w:t>We will consider two types of nodes in the cloud:</w:t>
      </w:r>
    </w:p>
    <w:p w14:paraId="4700355D" w14:textId="77777777" w:rsidR="00822DC3" w:rsidRDefault="00822DC3" w:rsidP="00031DB0">
      <w:pPr>
        <w:pStyle w:val="a8"/>
        <w:numPr>
          <w:ilvl w:val="0"/>
          <w:numId w:val="21"/>
        </w:numPr>
        <w:ind w:left="426" w:hanging="426"/>
        <w:jc w:val="left"/>
      </w:pPr>
      <w:r>
        <w:t>Computing nodes ensure the provision of computational resources for the functioning of the problem-oriented services through independent virtualized containers. Provide a limited capacity for data storage.</w:t>
      </w:r>
    </w:p>
    <w:p w14:paraId="6E0BFA5D" w14:textId="77777777" w:rsidR="00822DC3" w:rsidRDefault="00822DC3" w:rsidP="00031DB0">
      <w:pPr>
        <w:pStyle w:val="a8"/>
        <w:numPr>
          <w:ilvl w:val="0"/>
          <w:numId w:val="21"/>
        </w:numPr>
        <w:ind w:left="426" w:hanging="426"/>
        <w:jc w:val="left"/>
      </w:pPr>
      <w:r>
        <w:t>Storage units enable the storage and remote access to large volumes of data.</w:t>
      </w:r>
    </w:p>
    <w:p w14:paraId="5C90A9DC" w14:textId="77777777" w:rsidR="00822DC3" w:rsidRDefault="00822DC3" w:rsidP="00031DB0">
      <w:pPr>
        <w:pStyle w:val="a8"/>
        <w:numPr>
          <w:ilvl w:val="0"/>
          <w:numId w:val="14"/>
        </w:numPr>
        <w:ind w:left="426" w:hanging="426"/>
        <w:jc w:val="both"/>
      </w:pPr>
      <w:r>
        <w:t>We assume that the transmission of data in the cloud does not require computational resources and can be conducted in parallel with the computations.</w:t>
      </w:r>
    </w:p>
    <w:p w14:paraId="34D1424D" w14:textId="77777777" w:rsidR="00822DC3" w:rsidRPr="00822DC3" w:rsidRDefault="00822DC3" w:rsidP="00031DB0">
      <w:pPr>
        <w:pStyle w:val="a8"/>
        <w:numPr>
          <w:ilvl w:val="0"/>
          <w:numId w:val="14"/>
        </w:numPr>
        <w:ind w:left="426" w:hanging="426"/>
        <w:jc w:val="both"/>
      </w:pPr>
      <w:r>
        <w:t>We assume that the cloud nodes execute tasks exclusively within the framework of problem-oriented environment, and do not perform any other tasks.</w:t>
      </w:r>
    </w:p>
    <w:p w14:paraId="5AE95498" w14:textId="77777777" w:rsidR="00031DB0" w:rsidRPr="003568CB" w:rsidRDefault="00031DB0" w:rsidP="003568CB"/>
    <w:p w14:paraId="445F3624" w14:textId="77777777" w:rsidR="0074504D" w:rsidRDefault="00BB516B" w:rsidP="0074504D">
      <w:pPr>
        <w:pStyle w:val="1"/>
      </w:pPr>
      <w:r>
        <w:t>Approaches to the scheduling</w:t>
      </w:r>
    </w:p>
    <w:p w14:paraId="13ACE4A3" w14:textId="77777777" w:rsidR="00182B86" w:rsidRDefault="00182B86" w:rsidP="00182B86">
      <w:pPr>
        <w:pStyle w:val="a3"/>
        <w:spacing w:after="0"/>
        <w:ind w:firstLine="289"/>
      </w:pPr>
      <w:r>
        <w:t>These methods are used for the implementation of scheduling in cloud environments:</w:t>
      </w:r>
    </w:p>
    <w:p w14:paraId="6ACC07B8" w14:textId="77777777" w:rsidR="00182B86" w:rsidRDefault="00182B86" w:rsidP="00031DB0">
      <w:pPr>
        <w:pStyle w:val="a3"/>
        <w:numPr>
          <w:ilvl w:val="0"/>
          <w:numId w:val="22"/>
        </w:numPr>
        <w:spacing w:after="0"/>
        <w:ind w:left="284"/>
      </w:pPr>
      <w:r>
        <w:t>Scheduling on the basis of the theory of management;</w:t>
      </w:r>
    </w:p>
    <w:p w14:paraId="30511B20" w14:textId="77777777" w:rsidR="00182B86" w:rsidRDefault="00182B86" w:rsidP="00031DB0">
      <w:pPr>
        <w:pStyle w:val="a3"/>
        <w:numPr>
          <w:ilvl w:val="0"/>
          <w:numId w:val="22"/>
        </w:numPr>
        <w:spacing w:after="0"/>
        <w:ind w:left="284"/>
      </w:pPr>
      <w:r>
        <w:t>Scheduling using clustering algorithms;</w:t>
      </w:r>
    </w:p>
    <w:p w14:paraId="328A6913" w14:textId="77777777" w:rsidR="00182B86" w:rsidRDefault="00182B86" w:rsidP="00031DB0">
      <w:pPr>
        <w:pStyle w:val="a3"/>
        <w:numPr>
          <w:ilvl w:val="0"/>
          <w:numId w:val="22"/>
        </w:numPr>
        <w:spacing w:after="0"/>
        <w:ind w:left="284"/>
      </w:pPr>
      <w:r>
        <w:t>Scheduling with a time limit;</w:t>
      </w:r>
    </w:p>
    <w:p w14:paraId="02EDDE90" w14:textId="77777777" w:rsidR="00182B86" w:rsidRDefault="00182B86" w:rsidP="00031DB0">
      <w:pPr>
        <w:pStyle w:val="a3"/>
        <w:numPr>
          <w:ilvl w:val="0"/>
          <w:numId w:val="22"/>
        </w:numPr>
        <w:spacing w:after="0"/>
        <w:ind w:left="284"/>
      </w:pPr>
      <w:r>
        <w:t>Communal method;</w:t>
      </w:r>
    </w:p>
    <w:p w14:paraId="7A7FF9EC" w14:textId="77777777" w:rsidR="00182B86" w:rsidRDefault="00182B86" w:rsidP="00031DB0">
      <w:pPr>
        <w:pStyle w:val="a3"/>
        <w:numPr>
          <w:ilvl w:val="0"/>
          <w:numId w:val="22"/>
        </w:numPr>
        <w:spacing w:after="0"/>
        <w:ind w:left="284"/>
      </w:pPr>
      <w:r>
        <w:t>Market method.</w:t>
      </w:r>
    </w:p>
    <w:p w14:paraId="1AA3DB1C" w14:textId="77777777" w:rsidR="00455003" w:rsidRDefault="00BB516B" w:rsidP="00455003">
      <w:pPr>
        <w:pStyle w:val="a3"/>
        <w:spacing w:after="0"/>
        <w:ind w:firstLine="289"/>
      </w:pPr>
      <w:r w:rsidRPr="00BB516B">
        <w:t xml:space="preserve">Scheduling for all computing blocks in a task graph can be done on the basis of a static or dynamic approach. The static approach involves distribution of computational nodes before starting the job and requires information about the current state of computer network resources, output and consistency of the job prior to the task execution. The dynamic approach allows for the allocation of resources in the course of the assignment, as well as the process of </w:t>
      </w:r>
      <w:r w:rsidRPr="00BB516B">
        <w:lastRenderedPageBreak/>
        <w:t>branching in the job structure, which significantly complicates the scheduling process. We propose the introduction of a hybrid approach to scheduling, which uses static methods for primary distribution followed by the dynamic regulation, taking into account the dynamics of the job and the status of network resources to ensure that tasks are rescheduled as needed</w:t>
      </w:r>
      <w:r w:rsidR="008D3A76">
        <w:t xml:space="preserve"> [7]</w:t>
      </w:r>
      <w:r w:rsidRPr="00BB516B">
        <w:t>.</w:t>
      </w:r>
    </w:p>
    <w:p w14:paraId="1B197BD8" w14:textId="77777777" w:rsidR="0074504D" w:rsidRPr="00455003" w:rsidRDefault="0074504D" w:rsidP="00303AB7">
      <w:pPr>
        <w:pStyle w:val="a3"/>
        <w:spacing w:line="220" w:lineRule="exact"/>
      </w:pPr>
      <w:r>
        <w:rPr>
          <w:color w:val="000000"/>
        </w:rPr>
        <w:t>We</w:t>
      </w:r>
      <w:r w:rsidRPr="00506DB0">
        <w:t xml:space="preserve"> decided to </w:t>
      </w:r>
      <w:r w:rsidR="00303AB7">
        <w:t>use</w:t>
      </w:r>
      <w:r w:rsidRPr="00506DB0">
        <w:t xml:space="preserve"> a </w:t>
      </w:r>
      <w:r w:rsidR="00303AB7">
        <w:rPr>
          <w:color w:val="000000"/>
        </w:rPr>
        <w:t>Cloud</w:t>
      </w:r>
      <w:r w:rsidR="006B56FC">
        <w:rPr>
          <w:color w:val="000000"/>
        </w:rPr>
        <w:t>Sim</w:t>
      </w:r>
      <w:r>
        <w:rPr>
          <w:color w:val="000000"/>
        </w:rPr>
        <w:t xml:space="preserve"> </w:t>
      </w:r>
      <w:r w:rsidRPr="00506DB0">
        <w:t>cloud platform</w:t>
      </w:r>
      <w:r w:rsidR="00CF6D1D">
        <w:t xml:space="preserve"> </w:t>
      </w:r>
      <w:r w:rsidR="00CF6D1D" w:rsidRPr="00CF6D1D">
        <w:t>because it allows us to simulate a cloud environment with different scheduling algorithms and to compare their efficiency.</w:t>
      </w:r>
      <w:r w:rsidR="00455003" w:rsidRPr="00455003">
        <w:t xml:space="preserve"> CloudSim is a toolkit (library) for simulation of Cloud computing scenarios. It provides basic classes for describing data centers, virtual machines, applications, users, computational resources, and policies for management of diverse parts of the system (e.g., scheduling and provisioning)</w:t>
      </w:r>
      <w:r w:rsidR="00A93D66">
        <w:t xml:space="preserve"> </w:t>
      </w:r>
      <w:r w:rsidR="00455003">
        <w:t>[</w:t>
      </w:r>
      <w:r w:rsidR="00DE45BB">
        <w:t>1</w:t>
      </w:r>
      <w:r w:rsidR="00393771">
        <w:t>]</w:t>
      </w:r>
      <w:r w:rsidR="00DE45BB">
        <w:t>,</w:t>
      </w:r>
      <w:r w:rsidR="00393771">
        <w:t> [</w:t>
      </w:r>
      <w:r w:rsidR="00DE45BB">
        <w:t>2</w:t>
      </w:r>
      <w:r w:rsidR="00455003">
        <w:t>]</w:t>
      </w:r>
      <w:r w:rsidR="00031DB0">
        <w:t>.</w:t>
      </w:r>
    </w:p>
    <w:p w14:paraId="3BB0C990" w14:textId="77777777" w:rsidR="006B56FC" w:rsidRDefault="006B56FC" w:rsidP="006B56FC">
      <w:pPr>
        <w:pStyle w:val="1"/>
      </w:pPr>
      <w:r w:rsidRPr="006B56FC">
        <w:t>HEFT algorithm for the task of the problem-oriented scheduling</w:t>
      </w:r>
    </w:p>
    <w:p w14:paraId="083166B8" w14:textId="77777777" w:rsidR="006B56FC" w:rsidRDefault="006B56FC" w:rsidP="005A56B8">
      <w:pPr>
        <w:ind w:firstLine="426"/>
        <w:jc w:val="both"/>
      </w:pPr>
      <w:r>
        <w:t xml:space="preserve">The use of heuristic score-based approach based on the HEFT algorithm for the task of the problem-oriented scheduling in cloud environments. </w:t>
      </w:r>
    </w:p>
    <w:p w14:paraId="6A3E464E" w14:textId="77777777" w:rsidR="006B56FC" w:rsidRDefault="006B56FC" w:rsidP="005A56B8">
      <w:pPr>
        <w:ind w:firstLine="426"/>
        <w:jc w:val="both"/>
      </w:pPr>
      <w:r>
        <w:t>We offer a list-based algorithm for problem-oriented scheduling in cloud environments based on their computing profiles. List-based scheduling involves the definition of computational units' priorities and starting the execution according to the received priority. The binding to high-priority tasks resources takes place first. The proposed approach allows us to take into account the costs of transmission of data between nodes, thereby reducing the total time of execution of the workflow. The proposed algorithm is based on an algorithm of Heterogeneous Earliest-Finish-Time (HEFT), but contains modifications during the node level computation phase, and takes into account the problem of calculating the incoming communication value of its parent task</w:t>
      </w:r>
      <w:r w:rsidR="00846DE1">
        <w:t xml:space="preserve"> [11]</w:t>
      </w:r>
      <w:r>
        <w:t>.</w:t>
      </w:r>
    </w:p>
    <w:p w14:paraId="721C17A4" w14:textId="77777777" w:rsidR="000975CD" w:rsidRDefault="006B56FC" w:rsidP="006B56FC">
      <w:pPr>
        <w:ind w:firstLine="426"/>
        <w:jc w:val="both"/>
      </w:pPr>
      <w:r>
        <w:t xml:space="preserve">Let </w:t>
      </w:r>
      <m:oMath>
        <m:d>
          <m:dPr>
            <m:begChr m:val="|"/>
            <m:endChr m:val="|"/>
            <m:ctrlPr>
              <w:rPr>
                <w:rFonts w:ascii="Cambria Math" w:hAnsi="Cambria Math"/>
                <w:i/>
                <w:szCs w:val="24"/>
                <w:lang w:eastAsia="ru-RU"/>
              </w:rPr>
            </m:ctrlPr>
          </m:dPr>
          <m:e>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e>
        </m:d>
        <m:r>
          <w:rPr>
            <w:rFonts w:ascii="Cambria Math" w:hAnsi="Cambria Math"/>
            <w:szCs w:val="24"/>
            <w:lang w:eastAsia="ru-RU"/>
          </w:rPr>
          <m:t>-</m:t>
        </m:r>
      </m:oMath>
      <w:r w:rsidRPr="000975CD">
        <w:rPr>
          <w:sz w:val="16"/>
        </w:rPr>
        <w:t xml:space="preserve"> </w:t>
      </w:r>
      <w:r>
        <w:t>be the size of the problem</w:t>
      </w:r>
      <w:r w:rsidR="000975CD">
        <w:t xml:space="preserve"> </w:t>
      </w:r>
      <m:oMath>
        <m:sSub>
          <m:sSubPr>
            <m:ctrlPr>
              <w:rPr>
                <w:rFonts w:ascii="Cambria Math" w:hAnsi="Cambria Math"/>
                <w:i/>
                <w:szCs w:val="24"/>
                <w:lang w:eastAsia="ru-RU"/>
              </w:rPr>
            </m:ctrlPr>
          </m:sSubPr>
          <m:e>
            <m:r>
              <w:rPr>
                <w:rFonts w:ascii="Cambria Math" w:hAnsi="Cambria Math"/>
                <w:szCs w:val="24"/>
                <w:lang w:eastAsia="ru-RU"/>
              </w:rPr>
              <m:t>T</m:t>
            </m:r>
          </m:e>
          <m:sub>
            <m:r>
              <w:rPr>
                <w:rFonts w:ascii="Cambria Math" w:hAnsi="Cambria Math"/>
                <w:szCs w:val="24"/>
                <w:lang w:eastAsia="ru-RU"/>
              </w:rPr>
              <m:t>x</m:t>
            </m:r>
          </m:sub>
        </m:sSub>
      </m:oMath>
      <w:r>
        <w:t xml:space="preserve">, and the </w:t>
      </w:r>
      <m:oMath>
        <m:r>
          <w:rPr>
            <w:rFonts w:ascii="Cambria Math" w:hAnsi="Cambria Math"/>
            <w:lang w:val="ru-RU"/>
          </w:rPr>
          <m:t>R</m:t>
        </m:r>
      </m:oMath>
      <w:r>
        <w:t xml:space="preserve"> be the set of computing resources with an average processing power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oMath>
      <w:r>
        <w:t xml:space="preserve">. Then, the average time to complete the task with all available resources is calculated as </w:t>
      </w:r>
    </w:p>
    <w:tbl>
      <w:tblPr>
        <w:tblStyle w:val="31"/>
        <w:tblW w:w="46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275"/>
      </w:tblGrid>
      <w:tr w:rsidR="000975CD" w:rsidRPr="00031DB0" w14:paraId="7CEC9161" w14:textId="77777777" w:rsidTr="00031DB0">
        <w:trPr>
          <w:trHeight w:val="375"/>
        </w:trPr>
        <w:tc>
          <w:tcPr>
            <w:tcW w:w="3402" w:type="dxa"/>
          </w:tcPr>
          <w:p w14:paraId="3AC3F1B4" w14:textId="77777777" w:rsidR="000975CD" w:rsidRPr="00031DB0" w:rsidRDefault="000975CD" w:rsidP="00031DB0">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x</m:t>
                            </m:r>
                          </m:sub>
                        </m:sSub>
                      </m:e>
                    </m:d>
                  </m:num>
                  <m:den>
                    <m:d>
                      <m:dPr>
                        <m:begChr m:val="|"/>
                        <m:endChr m:val="|"/>
                        <m:ctrlPr>
                          <w:rPr>
                            <w:rFonts w:ascii="Cambria Math" w:hAnsi="Cambria Math"/>
                            <w:i/>
                          </w:rPr>
                        </m:ctrlPr>
                      </m:dPr>
                      <m:e>
                        <m:r>
                          <w:rPr>
                            <w:rFonts w:ascii="Cambria Math" w:hAnsi="Cambria Math"/>
                          </w:rPr>
                          <m:t>R</m:t>
                        </m:r>
                      </m:e>
                    </m:d>
                  </m:den>
                </m:f>
              </m:oMath>
            </m:oMathPara>
          </w:p>
        </w:tc>
        <w:tc>
          <w:tcPr>
            <w:tcW w:w="1275" w:type="dxa"/>
            <w:vAlign w:val="center"/>
          </w:tcPr>
          <w:p w14:paraId="0A1C5B70" w14:textId="77777777" w:rsidR="000975CD" w:rsidRPr="00031DB0" w:rsidRDefault="000975CD" w:rsidP="001D644B">
            <w:pPr>
              <w:spacing w:line="360" w:lineRule="auto"/>
            </w:pPr>
            <w:r w:rsidRPr="00031DB0">
              <w:t>(1)</w:t>
            </w:r>
          </w:p>
        </w:tc>
      </w:tr>
    </w:tbl>
    <w:p w14:paraId="1A923133" w14:textId="77777777" w:rsidR="006B56FC" w:rsidRPr="003D6CB6" w:rsidRDefault="006B56FC" w:rsidP="006B56FC">
      <w:pPr>
        <w:jc w:val="both"/>
      </w:pPr>
      <w:r>
        <w:t xml:space="preserve">Let </w:t>
      </w:r>
      <m:oMath>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oMath>
      <w:r>
        <w:t xml:space="preserve"> be the amount of data transferred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t xml:space="preserve">, and R be the set of available resources with an average capacity of data transfer </w:t>
      </w:r>
      <m:oMath>
        <m:acc>
          <m:accPr>
            <m:chr m:val="̅"/>
            <m:ctrlPr>
              <w:rPr>
                <w:rFonts w:ascii="Cambria Math" w:hAnsi="Cambria Math"/>
                <w:i/>
              </w:rPr>
            </m:ctrlPr>
          </m:accPr>
          <m:e>
            <m:r>
              <w:rPr>
                <w:rFonts w:ascii="Cambria Math" w:hAnsi="Cambria Math"/>
              </w:rPr>
              <m:t>R</m:t>
            </m:r>
          </m:e>
        </m:acc>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R</m:t>
                        </m:r>
                      </m:e>
                      <m:sub>
                        <m:r>
                          <w:rPr>
                            <w:rFonts w:ascii="Cambria Math" w:hAnsi="Cambria Math"/>
                          </w:rPr>
                          <m:t>i</m:t>
                        </m:r>
                      </m:sub>
                    </m:sSub>
                  </m:e>
                </m:acc>
              </m:num>
              <m:den>
                <m:r>
                  <w:rPr>
                    <w:rFonts w:ascii="Cambria Math" w:hAnsi="Cambria Math"/>
                    <w:lang w:val="ru-RU"/>
                  </w:rPr>
                  <m:t>n</m:t>
                </m:r>
              </m:den>
            </m:f>
          </m:e>
        </m:nary>
      </m:oMath>
      <w:r>
        <w:t xml:space="preserve">. Then the average score on data transfer costs between tasks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and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oMath>
      <w:r w:rsidR="006F3F67">
        <w:t xml:space="preserve"> for all pairs of p.</w:t>
      </w:r>
    </w:p>
    <w:p w14:paraId="757627D9" w14:textId="77777777" w:rsidR="006B56FC" w:rsidRDefault="006F3F67" w:rsidP="006B56FC">
      <w:pPr>
        <w:jc w:val="both"/>
      </w:pPr>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f>
          <m:fPr>
            <m:ctrlPr>
              <w:rPr>
                <w:rFonts w:ascii="Cambria Math" w:hAnsi="Cambria Math"/>
                <w:i/>
                <w:lang w:val="ru-RU"/>
              </w:rPr>
            </m:ctrlPr>
          </m:fPr>
          <m:num>
            <m:sSub>
              <m:sSubPr>
                <m:ctrlPr>
                  <w:rPr>
                    <w:rFonts w:ascii="Cambria Math" w:hAnsi="Cambria Math"/>
                    <w:i/>
                    <w:lang w:val="ru-RU"/>
                  </w:rPr>
                </m:ctrlPr>
              </m:sSubPr>
              <m:e>
                <m:acc>
                  <m:accPr>
                    <m:chr m:val="̅"/>
                    <m:ctrlPr>
                      <w:rPr>
                        <w:rFonts w:ascii="Cambria Math" w:hAnsi="Cambria Math"/>
                        <w:i/>
                        <w:lang w:val="ru-RU"/>
                      </w:rPr>
                    </m:ctrlPr>
                  </m:accPr>
                  <m:e>
                    <m:r>
                      <w:rPr>
                        <w:rFonts w:ascii="Cambria Math" w:hAnsi="Cambria Math"/>
                        <w:lang w:val="ru-RU"/>
                      </w:rPr>
                      <m:t>T</m:t>
                    </m:r>
                  </m:e>
                </m:acc>
              </m:e>
              <m:sub>
                <m:r>
                  <w:rPr>
                    <w:rFonts w:ascii="Cambria Math" w:hAnsi="Cambria Math"/>
                    <w:lang w:val="ru-RU"/>
                  </w:rPr>
                  <m:t>xy</m:t>
                </m:r>
              </m:sub>
            </m:sSub>
          </m:num>
          <m:den>
            <m:acc>
              <m:accPr>
                <m:chr m:val="̅"/>
                <m:ctrlPr>
                  <w:rPr>
                    <w:rFonts w:ascii="Cambria Math" w:hAnsi="Cambria Math"/>
                    <w:i/>
                    <w:lang w:val="ru-RU"/>
                  </w:rPr>
                </m:ctrlPr>
              </m:accPr>
              <m:e>
                <m:r>
                  <w:rPr>
                    <w:rFonts w:ascii="Cambria Math" w:hAnsi="Cambria Math"/>
                    <w:lang w:val="ru-RU"/>
                  </w:rPr>
                  <m:t>R</m:t>
                </m:r>
              </m:e>
            </m:acc>
          </m:den>
        </m:f>
        <m:r>
          <w:rPr>
            <w:rFonts w:ascii="Cambria Math" w:hAnsi="Cambria Math"/>
          </w:rPr>
          <m:t>,</m:t>
        </m:r>
      </m:oMath>
      <w:r w:rsidRPr="006F3F67">
        <w:t xml:space="preserve"> </w:t>
      </w:r>
      <w:r w:rsidR="006B56FC">
        <w:t>(2)</w:t>
      </w:r>
    </w:p>
    <w:p w14:paraId="50E3A41F" w14:textId="77777777" w:rsidR="006B56FC" w:rsidRDefault="006B56FC" w:rsidP="006B56FC">
      <w:pPr>
        <w:jc w:val="both"/>
      </w:pPr>
      <w:r>
        <w:t xml:space="preserve">Thus, the priority calculation unit may be defined as </w:t>
      </w:r>
    </w:p>
    <w:p w14:paraId="481C0F81" w14:textId="77777777" w:rsidR="006B56FC" w:rsidRDefault="006A62C0" w:rsidP="006B56FC">
      <w:pPr>
        <w:jc w:val="both"/>
      </w:pP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r>
              <w:rPr>
                <w:rFonts w:ascii="Cambria Math" w:hAnsi="Cambria Math"/>
              </w:rPr>
              <m:t>(</m:t>
            </m:r>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e>
        </m:func>
        <m:r>
          <w:rPr>
            <w:rFonts w:ascii="Cambria Math" w:hAnsi="Cambria Math"/>
          </w:rPr>
          <m:t xml:space="preserve">, </m:t>
        </m:r>
      </m:oMath>
      <w:r w:rsidR="006B56FC">
        <w:t>(3)</w:t>
      </w:r>
    </w:p>
    <w:p w14:paraId="778BA452" w14:textId="77777777" w:rsidR="006B56FC" w:rsidRDefault="006B56FC" w:rsidP="006B56FC">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tasks that depend on the task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w:t>
      </w:r>
    </w:p>
    <w:p w14:paraId="432BE389" w14:textId="77777777" w:rsidR="006B56FC" w:rsidRDefault="006B56FC" w:rsidP="005A56B8">
      <w:pPr>
        <w:ind w:firstLine="426"/>
        <w:jc w:val="both"/>
      </w:pPr>
      <w:r>
        <w:t xml:space="preserve">Thus, the task priority is directly determined by the priority of all its dependent tasks. Assign tasks to the resources as follows: a task with a higher priority if all the </w:t>
      </w:r>
      <w:r>
        <w:lastRenderedPageBreak/>
        <w:t>tasks on which it depends, is appointed to the computing resource, providing less time for the task</w:t>
      </w:r>
      <w:r w:rsidR="008D3A76">
        <w:t xml:space="preserve"> [8]</w:t>
      </w:r>
      <w:r>
        <w:t>.</w:t>
      </w:r>
    </w:p>
    <w:p w14:paraId="05C4E174" w14:textId="77777777" w:rsidR="00655715" w:rsidRDefault="00905539" w:rsidP="005A56B8">
      <w:pPr>
        <w:ind w:firstLine="426"/>
        <w:jc w:val="both"/>
      </w:pPr>
      <w:r w:rsidRPr="00905539">
        <w:t>Fig. 2. Heuristic scheduling algorithm in cloud environments HEFT</w:t>
      </w:r>
    </w:p>
    <w:tbl>
      <w:tblPr>
        <w:tblStyle w:val="a6"/>
        <w:tblW w:w="0" w:type="auto"/>
        <w:jc w:val="center"/>
        <w:tblLook w:val="04A0" w:firstRow="1" w:lastRow="0" w:firstColumn="1" w:lastColumn="0" w:noHBand="0" w:noVBand="1"/>
      </w:tblPr>
      <w:tblGrid>
        <w:gridCol w:w="4640"/>
      </w:tblGrid>
      <w:tr w:rsidR="00905539" w14:paraId="05A826FF" w14:textId="77777777" w:rsidTr="00905539">
        <w:trPr>
          <w:jc w:val="center"/>
        </w:trPr>
        <w:tc>
          <w:tcPr>
            <w:tcW w:w="4640" w:type="dxa"/>
          </w:tcPr>
          <w:p w14:paraId="6D09DB1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HEFT</w:t>
            </w:r>
          </w:p>
          <w:p w14:paraId="2E269A7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xml:space="preserve"> TaskGraph G(T, E), TaskDistributionList, ResourcesSet R</w:t>
            </w:r>
          </w:p>
          <w:p w14:paraId="1A004EA7"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BEGIN</w:t>
            </w:r>
          </w:p>
          <w:p w14:paraId="18D60F7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t T from task graph G</w:t>
            </w:r>
          </w:p>
          <w:p w14:paraId="671C4E4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task execution time according to (1)</w:t>
            </w:r>
          </w:p>
          <w:p w14:paraId="43F3D1E9"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for</w:t>
            </w:r>
            <w:r w:rsidRPr="00254E10">
              <w:rPr>
                <w:rFonts w:ascii="Courier New" w:eastAsiaTheme="minorEastAsia" w:hAnsi="Courier New" w:cs="Courier New"/>
                <w:szCs w:val="24"/>
              </w:rPr>
              <w:t xml:space="preserve"> each e E from task graph G</w:t>
            </w:r>
          </w:p>
          <w:p w14:paraId="7BC8A2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Calculate data transfer time according to (2)</w:t>
            </w:r>
          </w:p>
          <w:p w14:paraId="5B0ECD95"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t>Start the width-first search in reverse task order and calculate a rank for each task according to (3)</w:t>
            </w:r>
          </w:p>
          <w:p w14:paraId="61F1B940"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ab/>
            </w:r>
            <w:r w:rsidRPr="00254E10">
              <w:rPr>
                <w:rFonts w:ascii="Courier New" w:eastAsiaTheme="minorEastAsia" w:hAnsi="Courier New" w:cs="Courier New"/>
                <w:b/>
                <w:szCs w:val="24"/>
              </w:rPr>
              <w:t>while</w:t>
            </w:r>
            <w:r w:rsidRPr="00254E10">
              <w:rPr>
                <w:rFonts w:ascii="Courier New" w:eastAsiaTheme="minorEastAsia" w:hAnsi="Courier New" w:cs="Courier New"/>
                <w:szCs w:val="24"/>
              </w:rPr>
              <w:t xml:space="preserve"> T has unfinished tasks</w:t>
            </w:r>
          </w:p>
          <w:p w14:paraId="115CAA37"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TaskList &lt;- get completed tasks from G</w:t>
            </w:r>
          </w:p>
          <w:p w14:paraId="2AFAAAEA"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Schedule Task (TaskList, R)</w:t>
            </w:r>
          </w:p>
          <w:p w14:paraId="6D7BAFEB"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 xml:space="preserve">    Update TaskDistributionList</w:t>
            </w:r>
          </w:p>
          <w:p w14:paraId="3D18AD34"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END</w:t>
            </w:r>
          </w:p>
          <w:p w14:paraId="76B96DD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p>
          <w:p w14:paraId="42B7DC06"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PROCEDURE:</w:t>
            </w:r>
            <w:r w:rsidRPr="00254E10">
              <w:rPr>
                <w:rFonts w:ascii="Courier New" w:eastAsiaTheme="minorEastAsia" w:hAnsi="Courier New" w:cs="Courier New"/>
                <w:szCs w:val="24"/>
              </w:rPr>
              <w:t xml:space="preserve"> Schedule Task</w:t>
            </w:r>
          </w:p>
          <w:p w14:paraId="2280A308"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INPUT</w:t>
            </w:r>
            <w:r w:rsidRPr="00254E10">
              <w:rPr>
                <w:rFonts w:ascii="Courier New" w:eastAsiaTheme="minorEastAsia" w:hAnsi="Courier New" w:cs="Courier New"/>
                <w:szCs w:val="24"/>
              </w:rPr>
              <w:t>: TaskList, ResourcesSet R</w:t>
            </w:r>
          </w:p>
          <w:p w14:paraId="3BFB1D02" w14:textId="77777777" w:rsidR="00DB560C" w:rsidRPr="00254E10" w:rsidRDefault="00DB560C" w:rsidP="00DB560C">
            <w:pPr>
              <w:autoSpaceDE w:val="0"/>
              <w:autoSpaceDN w:val="0"/>
              <w:adjustRightInd w:val="0"/>
              <w:jc w:val="both"/>
              <w:rPr>
                <w:rFonts w:ascii="Courier New" w:eastAsiaTheme="minorEastAsia" w:hAnsi="Courier New" w:cs="Courier New"/>
                <w:b/>
                <w:szCs w:val="24"/>
              </w:rPr>
            </w:pPr>
            <w:r w:rsidRPr="00254E10">
              <w:rPr>
                <w:rFonts w:ascii="Courier New" w:eastAsiaTheme="minorEastAsia" w:hAnsi="Courier New" w:cs="Courier New"/>
                <w:b/>
                <w:szCs w:val="24"/>
              </w:rPr>
              <w:t>НАЧАЛО</w:t>
            </w:r>
          </w:p>
          <w:p w14:paraId="2B94AAEC"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Sort TaskList in reverse task rank order</w:t>
            </w:r>
          </w:p>
          <w:p w14:paraId="016DE75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b/>
                <w:szCs w:val="24"/>
              </w:rPr>
              <w:t>for each</w:t>
            </w:r>
            <w:r w:rsidRPr="00254E10">
              <w:rPr>
                <w:rFonts w:ascii="Courier New" w:eastAsiaTheme="minorEastAsia" w:hAnsi="Courier New" w:cs="Courier New"/>
                <w:szCs w:val="24"/>
              </w:rPr>
              <w:t xml:space="preserve"> t from TaskList</w:t>
            </w:r>
          </w:p>
          <w:p w14:paraId="7051CD7F"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r &lt;- get resource from R that can complete t earlier</w:t>
            </w:r>
          </w:p>
          <w:p w14:paraId="0D4584DE"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schedule t on r</w:t>
            </w:r>
          </w:p>
          <w:p w14:paraId="3F06DDBD" w14:textId="77777777" w:rsidR="00DB560C" w:rsidRPr="00254E10" w:rsidRDefault="00DB560C" w:rsidP="00DB560C">
            <w:pPr>
              <w:autoSpaceDE w:val="0"/>
              <w:autoSpaceDN w:val="0"/>
              <w:adjustRightInd w:val="0"/>
              <w:jc w:val="both"/>
              <w:rPr>
                <w:rFonts w:ascii="Courier New" w:eastAsiaTheme="minorEastAsia" w:hAnsi="Courier New" w:cs="Courier New"/>
                <w:szCs w:val="24"/>
              </w:rPr>
            </w:pPr>
            <w:r w:rsidRPr="00254E10">
              <w:rPr>
                <w:rFonts w:ascii="Courier New" w:eastAsiaTheme="minorEastAsia" w:hAnsi="Courier New" w:cs="Courier New"/>
                <w:szCs w:val="24"/>
              </w:rPr>
              <w:t xml:space="preserve"> </w:t>
            </w:r>
            <w:r w:rsidRPr="00254E10">
              <w:rPr>
                <w:rFonts w:ascii="Courier New" w:eastAsiaTheme="minorEastAsia" w:hAnsi="Courier New" w:cs="Courier New"/>
                <w:szCs w:val="24"/>
              </w:rPr>
              <w:tab/>
              <w:t>update status of r</w:t>
            </w:r>
          </w:p>
          <w:p w14:paraId="05757222" w14:textId="77777777" w:rsidR="00905539" w:rsidRPr="00254E10" w:rsidRDefault="00DB560C" w:rsidP="00DB560C">
            <w:pPr>
              <w:autoSpaceDE w:val="0"/>
              <w:autoSpaceDN w:val="0"/>
              <w:adjustRightInd w:val="0"/>
              <w:jc w:val="both"/>
              <w:rPr>
                <w:rFonts w:ascii="Courier New" w:hAnsi="Courier New" w:cs="Courier New"/>
                <w:b/>
                <w:szCs w:val="24"/>
                <w:highlight w:val="yellow"/>
              </w:rPr>
            </w:pPr>
            <w:r w:rsidRPr="00254E10">
              <w:rPr>
                <w:rFonts w:ascii="Courier New" w:eastAsiaTheme="minorEastAsia" w:hAnsi="Courier New" w:cs="Courier New"/>
                <w:b/>
                <w:szCs w:val="24"/>
              </w:rPr>
              <w:t>END</w:t>
            </w:r>
          </w:p>
        </w:tc>
      </w:tr>
    </w:tbl>
    <w:p w14:paraId="1EECB14C" w14:textId="77777777" w:rsidR="00905539" w:rsidRDefault="00905539" w:rsidP="00031DB0">
      <w:pPr>
        <w:ind w:firstLine="426"/>
        <w:jc w:val="both"/>
      </w:pPr>
      <w:r>
        <w:t>Taking into account the specifics of the problem-oriented cloud computing environment following modifications apply to this algorithm:</w:t>
      </w:r>
    </w:p>
    <w:p w14:paraId="795A6DF9" w14:textId="77777777" w:rsidR="00905539" w:rsidRDefault="00905539" w:rsidP="00905539">
      <w:pPr>
        <w:jc w:val="both"/>
      </w:pPr>
      <w:r>
        <w:t xml:space="preserve">Let </w:t>
      </w:r>
      <m:oMath>
        <m:r>
          <m:rPr>
            <m:scr m:val="script"/>
            <m:sty m:val="p"/>
          </m:rPr>
          <w:rPr>
            <w:rFonts w:ascii="Cambria Math" w:hAnsi="Cambria Math"/>
          </w:rPr>
          <m:t>F</m:t>
        </m:r>
      </m:oMath>
      <w:r>
        <w:t xml:space="preserve"> be the set of all functions that can be implemented in the subject area. Then a separate problem</w:t>
      </w:r>
      <w:r w:rsidRPr="00905539">
        <w:t xml:space="preserve"> </w:t>
      </w:r>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oMath>
      <w:r>
        <w:t xml:space="preserve"> is nothing more than a single instance of a function</w:t>
      </w:r>
      <w:r w:rsidRPr="00905539">
        <w:t xml:space="preserve"> </w:t>
      </w:r>
      <m:oMath>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cr m:val="script"/>
            <m:sty m:val="p"/>
          </m:rPr>
          <w:rPr>
            <w:rFonts w:ascii="Cambria Math" w:hAnsi="Cambria Math"/>
          </w:rPr>
          <m:t>∈F</m:t>
        </m:r>
      </m:oMath>
      <w:r>
        <w:t xml:space="preserve"> with a set of input data objects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r>
          <m:rPr>
            <m:sty m:val="p"/>
          </m:rPr>
          <w:rPr>
            <w:rFonts w:ascii="Cambria Math" w:hAnsi="Cambria Math"/>
          </w:rPr>
          <m:t>=</m:t>
        </m:r>
        <m:d>
          <m:dPr>
            <m:ctrlPr>
              <w:rPr>
                <w:rFonts w:ascii="Cambria Math" w:hAnsi="Cambria Math"/>
                <w:lang w:val="ru-RU"/>
              </w:rPr>
            </m:ctrlPr>
          </m:dPr>
          <m:e>
            <m:sSubSup>
              <m:sSubSupPr>
                <m:ctrlPr>
                  <w:rPr>
                    <w:rFonts w:ascii="Cambria Math" w:hAnsi="Cambria Math"/>
                    <w:lang w:val="ru-RU"/>
                  </w:rPr>
                </m:ctrlPr>
              </m:sSubSupPr>
              <m:e>
                <m:r>
                  <w:rPr>
                    <w:rFonts w:ascii="Cambria Math" w:hAnsi="Cambria Math"/>
                    <w:lang w:val="ru-RU"/>
                  </w:rPr>
                  <m:t>I</m:t>
                </m:r>
              </m:e>
              <m:sub>
                <m:r>
                  <m:rPr>
                    <m:sty m:val="p"/>
                  </m:rPr>
                  <w:rPr>
                    <w:rFonts w:ascii="Cambria Math" w:hAnsi="Cambria Math"/>
                  </w:rPr>
                  <m:t>1</m:t>
                </m:r>
              </m:sub>
              <m:sup>
                <m:r>
                  <w:rPr>
                    <w:rFonts w:ascii="Cambria Math" w:hAnsi="Cambria Math"/>
                    <w:lang w:val="ru-RU"/>
                  </w:rPr>
                  <m:t>in</m:t>
                </m:r>
              </m:sup>
            </m:sSubSup>
            <m:r>
              <m:rPr>
                <m:sty m:val="p"/>
              </m:rPr>
              <w:rPr>
                <w:rFonts w:ascii="Cambria Math" w:hAnsi="Cambria Math"/>
              </w:rPr>
              <m:t>,…,</m:t>
            </m:r>
            <m:sSubSup>
              <m:sSubSupPr>
                <m:ctrlPr>
                  <w:rPr>
                    <w:rFonts w:ascii="Cambria Math" w:hAnsi="Cambria Math"/>
                    <w:lang w:val="ru-RU"/>
                  </w:rPr>
                </m:ctrlPr>
              </m:sSubSupPr>
              <m:e>
                <m:r>
                  <w:rPr>
                    <w:rFonts w:ascii="Cambria Math" w:hAnsi="Cambria Math"/>
                    <w:lang w:val="ru-RU"/>
                  </w:rPr>
                  <m:t>I</m:t>
                </m:r>
              </m:e>
              <m:sub>
                <m:r>
                  <w:rPr>
                    <w:rFonts w:ascii="Cambria Math" w:hAnsi="Cambria Math"/>
                    <w:lang w:val="ru-RU"/>
                  </w:rPr>
                  <m:t>n</m:t>
                </m:r>
              </m:sub>
              <m:sup>
                <m:r>
                  <w:rPr>
                    <w:rFonts w:ascii="Cambria Math" w:hAnsi="Cambria Math"/>
                    <w:lang w:val="ru-RU"/>
                  </w:rPr>
                  <m:t>in</m:t>
                </m:r>
              </m:sup>
            </m:sSubSup>
          </m:e>
        </m:d>
      </m:oMath>
      <w:r>
        <w:t>:</w:t>
      </w:r>
    </w:p>
    <w:p w14:paraId="1D39E098" w14:textId="77777777" w:rsidR="00905539" w:rsidRPr="00905539" w:rsidRDefault="00BD00DA" w:rsidP="00905539">
      <m:oMath>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r>
          <m:rPr>
            <m:sty m:val="p"/>
          </m:rPr>
          <w:rPr>
            <w:rFonts w:ascii="Cambria Math" w:hAnsi="Cambria Math"/>
          </w:rPr>
          <m:t xml:space="preserve"> </m:t>
        </m:r>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r>
          <w:rPr>
            <w:rFonts w:ascii="Cambria Math" w:hAnsi="Cambria Math"/>
          </w:rPr>
          <m:t>)</m:t>
        </m:r>
      </m:oMath>
      <w:r w:rsidR="00905539">
        <w:t>,</w:t>
      </w:r>
    </w:p>
    <w:p w14:paraId="5069F9DD" w14:textId="77777777" w:rsidR="00905539" w:rsidRDefault="00905539" w:rsidP="00905539">
      <w:pPr>
        <w:jc w:val="both"/>
      </w:pPr>
      <w:r>
        <w:t xml:space="preserve">We define R as the set of available for the deployment virtual machines with mean production capacity </w:t>
      </w:r>
      <m:oMath>
        <m:d>
          <m:dPr>
            <m:begChr m:val="|"/>
            <m:endChr m:val="|"/>
            <m:ctrlPr>
              <w:rPr>
                <w:rFonts w:ascii="Cambria Math" w:hAnsi="Cambria Math"/>
                <w:i/>
                <w:lang w:val="ru-RU"/>
              </w:rPr>
            </m:ctrlPr>
          </m:dPr>
          <m:e>
            <m:r>
              <w:rPr>
                <w:rFonts w:ascii="Cambria Math" w:hAnsi="Cambria Math"/>
                <w:lang w:val="ru-RU"/>
              </w:rPr>
              <m:t>R</m:t>
            </m:r>
          </m:e>
        </m:d>
        <m:r>
          <w:rPr>
            <w:rFonts w:ascii="Cambria Math" w:hAnsi="Cambria Math"/>
          </w:rPr>
          <m:t xml:space="preserve">= </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d>
                  <m:dPr>
                    <m:begChr m:val="|"/>
                    <m:endChr m:val="|"/>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R</m:t>
                        </m:r>
                      </m:e>
                      <m:sub>
                        <m:r>
                          <w:rPr>
                            <w:rFonts w:ascii="Cambria Math" w:hAnsi="Cambria Math"/>
                            <w:lang w:val="ru-RU"/>
                          </w:rPr>
                          <m:t>i</m:t>
                        </m:r>
                      </m:sub>
                    </m:sSub>
                  </m:e>
                </m:d>
              </m:num>
              <m:den>
                <m:r>
                  <w:rPr>
                    <w:rFonts w:ascii="Cambria Math" w:hAnsi="Cambria Math"/>
                    <w:lang w:val="ru-RU"/>
                  </w:rPr>
                  <m:t>n</m:t>
                </m:r>
              </m:den>
            </m:f>
          </m:e>
        </m:nary>
        <m:r>
          <w:rPr>
            <w:rFonts w:ascii="Cambria Math" w:hAnsi="Cambria Math"/>
          </w:rPr>
          <m:t>=</m:t>
        </m:r>
        <m:nary>
          <m:naryPr>
            <m:chr m:val="∑"/>
            <m:limLoc m:val="undOvr"/>
            <m:ctrlPr>
              <w:rPr>
                <w:rFonts w:ascii="Cambria Math" w:hAnsi="Cambria Math"/>
                <w:i/>
                <w:lang w:val="ru-RU"/>
              </w:rPr>
            </m:ctrlPr>
          </m:naryPr>
          <m:sub>
            <m:r>
              <w:rPr>
                <w:rFonts w:ascii="Cambria Math" w:hAnsi="Cambria Math"/>
                <w:lang w:val="ru-RU"/>
              </w:rPr>
              <m:t>i</m:t>
            </m:r>
            <m:r>
              <w:rPr>
                <w:rFonts w:ascii="Cambria Math" w:hAnsi="Cambria Math"/>
              </w:rPr>
              <m:t>=1</m:t>
            </m:r>
          </m:sub>
          <m:sup>
            <m:r>
              <w:rPr>
                <w:rFonts w:ascii="Cambria Math" w:hAnsi="Cambria Math"/>
                <w:lang w:val="ru-RU"/>
              </w:rPr>
              <m:t>n</m:t>
            </m:r>
          </m:sup>
          <m:e>
            <m:f>
              <m:fPr>
                <m:type m:val="skw"/>
                <m:ctrlPr>
                  <w:rPr>
                    <w:rFonts w:ascii="Cambria Math" w:hAnsi="Cambria Math"/>
                    <w:i/>
                    <w:lang w:val="ru-RU"/>
                  </w:rPr>
                </m:ctrlPr>
              </m:fPr>
              <m:num>
                <m:sSub>
                  <m:sSubPr>
                    <m:ctrlPr>
                      <w:rPr>
                        <w:rFonts w:ascii="Cambria Math" w:hAnsi="Cambria Math"/>
                        <w:lang w:val="ru-RU"/>
                      </w:rPr>
                    </m:ctrlPr>
                  </m:sSubPr>
                  <m:e>
                    <m:r>
                      <m:rPr>
                        <m:sty m:val="p"/>
                      </m:rPr>
                      <w:rPr>
                        <w:rFonts w:ascii="Cambria Math" w:hAnsi="Cambria Math"/>
                        <w:lang w:val="ru-RU"/>
                      </w:rPr>
                      <m:t>Π</m:t>
                    </m:r>
                    <m:ctrlPr>
                      <w:rPr>
                        <w:rFonts w:ascii="Cambria Math" w:hAnsi="Cambria Math"/>
                        <w:i/>
                        <w:lang w:val="ru-RU"/>
                      </w:rPr>
                    </m:ctrlPr>
                  </m:e>
                  <m:sub>
                    <m:r>
                      <w:rPr>
                        <w:rFonts w:ascii="Cambria Math" w:hAnsi="Cambria Math"/>
                      </w:rPr>
                      <m:t>i</m:t>
                    </m:r>
                  </m:sub>
                </m:sSub>
              </m:num>
              <m:den>
                <m:r>
                  <w:rPr>
                    <w:rFonts w:ascii="Cambria Math" w:hAnsi="Cambria Math"/>
                    <w:lang w:val="ru-RU"/>
                  </w:rPr>
                  <m:t>n</m:t>
                </m:r>
              </m:den>
            </m:f>
          </m:e>
        </m:nary>
      </m:oMath>
      <w:r>
        <w:t>.</w:t>
      </w:r>
    </w:p>
    <w:p w14:paraId="0CA37A8A" w14:textId="77777777" w:rsidR="00905539" w:rsidRDefault="00905539" w:rsidP="00905539">
      <w:pPr>
        <w:jc w:val="both"/>
      </w:pPr>
      <w:r>
        <w:t>In this case, for evaluating the execution time we can apply the following formula:</w:t>
      </w:r>
    </w:p>
    <w:p w14:paraId="76A0BF25" w14:textId="77777777" w:rsidR="00905539" w:rsidRPr="003D6CB6" w:rsidRDefault="001D644B" w:rsidP="001D644B">
      <m:oMath>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m:t>
        </m:r>
        <m:r>
          <m:rPr>
            <m:sty m:val="p"/>
          </m:rPr>
          <w:rPr>
            <w:rFonts w:ascii="Cambria Math" w:hAnsi="Cambria Math"/>
          </w:rPr>
          <m:t xml:space="preserve"> </m:t>
        </m:r>
        <m:acc>
          <m:accPr>
            <m:ctrlPr>
              <w:rPr>
                <w:rFonts w:ascii="Cambria Math" w:hAnsi="Cambria Math"/>
                <w:i/>
                <w:lang w:val="ru-RU"/>
              </w:rPr>
            </m:ctrlPr>
          </m:accPr>
          <m:e>
            <m:r>
              <w:rPr>
                <w:rFonts w:ascii="Cambria Math" w:hAnsi="Cambria Math"/>
                <w:lang w:val="ru-RU"/>
              </w:rPr>
              <m:t>τ</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w:rPr>
                <w:rFonts w:ascii="Cambria Math" w:hAnsi="Cambria Math"/>
              </w:rPr>
              <m:t>,</m:t>
            </m:r>
            <m:d>
              <m:dPr>
                <m:begChr m:val="|"/>
                <m:endChr m:val="|"/>
                <m:ctrlPr>
                  <w:rPr>
                    <w:rFonts w:ascii="Cambria Math" w:hAnsi="Cambria Math"/>
                    <w:i/>
                    <w:lang w:val="ru-RU"/>
                  </w:rPr>
                </m:ctrlPr>
              </m:dPr>
              <m:e>
                <m:r>
                  <w:rPr>
                    <w:rFonts w:ascii="Cambria Math" w:hAnsi="Cambria Math"/>
                    <w:lang w:val="ru-RU"/>
                  </w:rPr>
                  <m:t>R</m:t>
                </m:r>
              </m:e>
            </m:d>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e>
        </m:d>
      </m:oMath>
      <w:r w:rsidR="00905539">
        <w:t>.(4)</w:t>
      </w:r>
    </w:p>
    <w:p w14:paraId="0FD1E56E" w14:textId="77777777" w:rsidR="00905539" w:rsidRDefault="00905539" w:rsidP="00905539">
      <w:pPr>
        <w:jc w:val="both"/>
      </w:pPr>
      <w:r>
        <w:t>The model of problem-oriented services should take into account the amount of data returned by each task</w:t>
      </w:r>
      <w:r w:rsidR="001D644B" w:rsidRPr="001D644B">
        <w:t xml:space="preserv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t xml:space="preserve">. This may be used by the operator of the expected output </w:t>
      </w:r>
      <m:oMath>
        <m:r>
          <w:rPr>
            <w:rFonts w:ascii="Cambria Math" w:hAnsi="Cambria Math"/>
            <w:lang w:val="ru-RU"/>
          </w:rPr>
          <m:t>ν</m:t>
        </m:r>
        <m:r>
          <m:rPr>
            <m:sty m:val="p"/>
          </m:rPr>
          <w:rPr>
            <w:rFonts w:ascii="Cambria Math" w:hAnsi="Cambria Math"/>
          </w:rPr>
          <m:t>(</m:t>
        </m:r>
        <m:r>
          <w:rPr>
            <w:rFonts w:ascii="Cambria Math" w:hAnsi="Cambria Math"/>
            <w:lang w:val="ru-RU"/>
          </w:rPr>
          <m:t>f</m:t>
        </m:r>
      </m:oMath>
      <w:r w:rsidR="001D644B" w:rsidRPr="001D644B">
        <w:t>,</w:t>
      </w:r>
      <m:oMath>
        <m:r>
          <m:rPr>
            <m:sty m:val="p"/>
          </m:rPr>
          <w:rPr>
            <w:rFonts w:ascii="Cambria Math" w:hAnsi="Cambria Math"/>
          </w:rPr>
          <m:t xml:space="preserve"> </m:t>
        </m:r>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in</m:t>
            </m:r>
          </m:sup>
        </m:sSup>
      </m:oMath>
      <w:r w:rsidR="001D644B" w:rsidRPr="001D644B">
        <w:t>)</w:t>
      </w:r>
      <w:r>
        <w:t>, which returns the expected total size in bytes of output data objects</w:t>
      </w:r>
      <w:r w:rsidR="001D644B" w:rsidRPr="001D644B">
        <w:t xml:space="preserve"> </w:t>
      </w:r>
      <m:oMath>
        <m:sSup>
          <m:sSupPr>
            <m:ctrlPr>
              <w:rPr>
                <w:rFonts w:ascii="Cambria Math" w:hAnsi="Cambria Math"/>
                <w:lang w:val="ru-RU"/>
              </w:rPr>
            </m:ctrlPr>
          </m:sSupPr>
          <m:e>
            <m:r>
              <m:rPr>
                <m:scr m:val="script"/>
                <m:sty m:val="p"/>
              </m:rPr>
              <w:rPr>
                <w:rFonts w:ascii="Cambria Math" w:hAnsi="Cambria Math"/>
              </w:rPr>
              <m:t>I</m:t>
            </m:r>
          </m:e>
          <m:sup>
            <m:r>
              <w:rPr>
                <w:rFonts w:ascii="Cambria Math" w:hAnsi="Cambria Math"/>
                <w:lang w:val="ru-RU"/>
              </w:rPr>
              <m:t>out</m:t>
            </m:r>
          </m:sup>
        </m:sSup>
      </m:oMath>
      <w:r>
        <w:t xml:space="preserve">. Consequently, within the framework of problem-oriented model for the evaluation of data transmission time between two tasks the following formula can be used: </w:t>
      </w:r>
    </w:p>
    <w:p w14:paraId="025B7186" w14:textId="77777777" w:rsidR="00905539" w:rsidRDefault="001D644B" w:rsidP="001D644B">
      <m:oMath>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 xml:space="preserve">= </m:t>
        </m:r>
        <m:acc>
          <m:accPr>
            <m:ctrlPr>
              <w:rPr>
                <w:rFonts w:ascii="Cambria Math" w:hAnsi="Cambria Math"/>
                <w:i/>
                <w:lang w:val="ru-RU"/>
              </w:rPr>
            </m:ctrlPr>
          </m:accPr>
          <m:e>
            <m:r>
              <w:rPr>
                <w:rFonts w:ascii="Cambria Math" w:hAnsi="Cambria Math"/>
                <w:lang w:val="ru-RU"/>
              </w:rPr>
              <m:t>ν</m:t>
            </m:r>
          </m:e>
        </m:acc>
        <m:d>
          <m:dPr>
            <m:ctrlPr>
              <w:rPr>
                <w:rFonts w:ascii="Cambria Math" w:hAnsi="Cambria Math"/>
                <w:lang w:val="ru-RU"/>
              </w:rPr>
            </m:ctrlPr>
          </m:dPr>
          <m:e>
            <m:sSub>
              <m:sSubPr>
                <m:ctrlPr>
                  <w:rPr>
                    <w:rFonts w:ascii="Cambria Math" w:hAnsi="Cambria Math"/>
                    <w:i/>
                    <w:lang w:val="ru-RU"/>
                  </w:rPr>
                </m:ctrlPr>
              </m:sSubPr>
              <m:e>
                <m:r>
                  <w:rPr>
                    <w:rFonts w:ascii="Cambria Math" w:hAnsi="Cambria Math"/>
                    <w:lang w:val="ru-RU"/>
                  </w:rPr>
                  <m:t>f</m:t>
                </m:r>
              </m:e>
              <m:sub>
                <m:r>
                  <w:rPr>
                    <w:rFonts w:ascii="Cambria Math" w:hAnsi="Cambria Math"/>
                    <w:lang w:val="ru-RU"/>
                  </w:rPr>
                  <m:t>x</m:t>
                </m:r>
              </m:sub>
            </m:sSub>
            <m:r>
              <m:rPr>
                <m:sty m:val="p"/>
              </m:rPr>
              <w:rPr>
                <w:rFonts w:ascii="Cambria Math" w:hAnsi="Cambria Math"/>
              </w:rPr>
              <m:t>,</m:t>
            </m:r>
            <m:sSubSup>
              <m:sSubSupPr>
                <m:ctrlPr>
                  <w:rPr>
                    <w:rFonts w:ascii="Cambria Math" w:hAnsi="Cambria Math"/>
                    <w:i/>
                  </w:rPr>
                </m:ctrlPr>
              </m:sSubSupPr>
              <m:e>
                <m:r>
                  <m:rPr>
                    <m:scr m:val="script"/>
                    <m:sty m:val="p"/>
                  </m:rPr>
                  <w:rPr>
                    <w:rFonts w:ascii="Cambria Math" w:hAnsi="Cambria Math"/>
                  </w:rPr>
                  <m:t>I</m:t>
                </m:r>
                <m:ctrlPr>
                  <w:rPr>
                    <w:rFonts w:ascii="Cambria Math" w:hAnsi="Cambria Math"/>
                    <w:lang w:val="ru-RU"/>
                  </w:rPr>
                </m:ctrlPr>
              </m:e>
              <m:sub>
                <m:r>
                  <w:rPr>
                    <w:rFonts w:ascii="Cambria Math" w:hAnsi="Cambria Math"/>
                  </w:rPr>
                  <m:t>x</m:t>
                </m:r>
                <m:ctrlPr>
                  <w:rPr>
                    <w:rFonts w:ascii="Cambria Math" w:hAnsi="Cambria Math"/>
                    <w:lang w:val="ru-RU"/>
                  </w:rPr>
                </m:ctrlPr>
              </m:sub>
              <m:sup>
                <m:r>
                  <w:rPr>
                    <w:rFonts w:ascii="Cambria Math" w:hAnsi="Cambria Math"/>
                  </w:rPr>
                  <m:t>in</m:t>
                </m:r>
              </m:sup>
            </m:sSubSup>
            <m:r>
              <m:rPr>
                <m:sty m:val="p"/>
              </m:rPr>
              <w:rPr>
                <w:rFonts w:ascii="Cambria Math" w:hAnsi="Cambria Math"/>
              </w:rPr>
              <m:t xml:space="preserve"> </m:t>
            </m:r>
          </m:e>
        </m:d>
        <m:r>
          <w:rPr>
            <w:rFonts w:ascii="Cambria Math" w:hAnsi="Cambria Math"/>
          </w:rPr>
          <m:t>*</m:t>
        </m:r>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r>
          <w:rPr>
            <w:rFonts w:ascii="Cambria Math" w:hAnsi="Cambria Math"/>
          </w:rPr>
          <m:t>,</m:t>
        </m:r>
      </m:oMath>
      <w:r w:rsidR="00905539">
        <w:t>(5)</w:t>
      </w:r>
    </w:p>
    <w:p w14:paraId="091EDCE0" w14:textId="77777777" w:rsidR="00905539" w:rsidRDefault="00905539" w:rsidP="00905539">
      <w:pPr>
        <w:jc w:val="both"/>
      </w:pPr>
      <w:r>
        <w:lastRenderedPageBreak/>
        <w:t xml:space="preserve">Where </w:t>
      </w: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R</m:t>
                </m:r>
              </m:e>
            </m:bar>
            <m:ctrlPr>
              <w:rPr>
                <w:rFonts w:ascii="Cambria Math" w:hAnsi="Cambria Math"/>
                <w:i/>
                <w:lang w:val="ru-RU"/>
              </w:rPr>
            </m:ctrlPr>
          </m:e>
          <m:sub>
            <m:r>
              <w:rPr>
                <w:rFonts w:ascii="Cambria Math" w:hAnsi="Cambria Math"/>
              </w:rPr>
              <m:t>xy</m:t>
            </m:r>
          </m:sub>
        </m:sSub>
      </m:oMath>
      <w:r>
        <w:t xml:space="preserve"> is the bandwidth of data transmission channel in the cloud computing system. During the execution of task it can be estimated as one of the following values:</w:t>
      </w:r>
    </w:p>
    <w:p w14:paraId="000C43E4" w14:textId="77777777" w:rsidR="00905539" w:rsidRDefault="00905539" w:rsidP="00905539">
      <w:pPr>
        <w:jc w:val="both"/>
      </w:pPr>
      <w:r>
        <w:t xml:space="preserve">1) </w:t>
      </w:r>
      <m:oMath>
        <m:r>
          <w:rPr>
            <w:rFonts w:ascii="Cambria Math" w:hAnsi="Cambria Math"/>
          </w:rPr>
          <m:t>R=0</m:t>
        </m:r>
      </m:oMath>
      <w:r>
        <w:t>, when the data transmission channel consists of a single node;</w:t>
      </w:r>
    </w:p>
    <w:p w14:paraId="71952302" w14:textId="77777777" w:rsidR="00905539" w:rsidRDefault="00905539" w:rsidP="00905539">
      <w:pPr>
        <w:jc w:val="both"/>
      </w:pPr>
      <w:r>
        <w:t xml:space="preserve">2)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group</m:t>
            </m:r>
          </m:sub>
        </m:sSub>
      </m:oMath>
      <w:r>
        <w:t>, when the data transmission channel is shared by a group of nodes;</w:t>
      </w:r>
    </w:p>
    <w:p w14:paraId="016D0696" w14:textId="77777777" w:rsidR="00905539" w:rsidRDefault="00905539" w:rsidP="00905539">
      <w:pPr>
        <w:jc w:val="both"/>
      </w:pPr>
      <w:r>
        <w:t xml:space="preserve">3) </w:t>
      </w:r>
      <m:oMath>
        <m:r>
          <w:rPr>
            <w:rFonts w:ascii="Cambria Math" w:hAnsi="Cambria Math"/>
          </w:rPr>
          <m:t>R=</m:t>
        </m:r>
        <m:sSub>
          <m:sSubPr>
            <m:ctrlPr>
              <w:rPr>
                <w:rFonts w:ascii="Cambria Math" w:hAnsi="Cambria Math"/>
                <w:i/>
                <w:lang w:val="ru-RU"/>
              </w:rPr>
            </m:ctrlPr>
          </m:sSubPr>
          <m:e>
            <m:r>
              <w:rPr>
                <w:rFonts w:ascii="Cambria Math" w:hAnsi="Cambria Math"/>
                <w:lang w:val="ru-RU"/>
              </w:rPr>
              <m:t>β</m:t>
            </m:r>
          </m:e>
          <m:sub>
            <m:r>
              <w:rPr>
                <w:rFonts w:ascii="Cambria Math" w:hAnsi="Cambria Math"/>
                <w:lang w:val="ru-RU"/>
              </w:rPr>
              <m:t>cluster</m:t>
            </m:r>
          </m:sub>
        </m:sSub>
        <m:r>
          <w:rPr>
            <w:rFonts w:ascii="Cambria Math" w:hAnsi="Cambria Math"/>
          </w:rPr>
          <m:t>,</m:t>
        </m:r>
      </m:oMath>
      <w:r>
        <w:t>, when the data transmission channel is shared by a cluster of compute nodes.</w:t>
      </w:r>
    </w:p>
    <w:p w14:paraId="4EA25047" w14:textId="77777777" w:rsidR="00DB560C" w:rsidRDefault="00905539" w:rsidP="00905539">
      <w:pPr>
        <w:jc w:val="both"/>
      </w:pPr>
      <w:r>
        <w:t xml:space="preserve">Thus, the priority of a calculation unit may be defined as: </w:t>
      </w:r>
      <m:oMath>
        <m:r>
          <w:rPr>
            <w:rFonts w:ascii="Cambria Math" w:hAnsi="Cambria Math"/>
            <w:lang w:val="ru-RU"/>
          </w:rPr>
          <m:t>rank</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r>
          <w:rPr>
            <w:rFonts w:ascii="Cambria Math" w:hAnsi="Cambria Math"/>
            <w:lang w:val="ru-RU"/>
          </w:rPr>
          <m:t>E</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e>
        </m:d>
        <m:r>
          <w:rPr>
            <w:rFonts w:ascii="Cambria Math" w:hAnsi="Cambria Math"/>
          </w:rPr>
          <m:t xml:space="preserve">+ </m:t>
        </m:r>
        <m:func>
          <m:funcPr>
            <m:ctrlPr>
              <w:rPr>
                <w:rFonts w:ascii="Cambria Math" w:hAnsi="Cambria Math"/>
                <w:i/>
                <w:lang w:val="ru-RU"/>
              </w:rPr>
            </m:ctrlPr>
          </m:funcPr>
          <m:fName>
            <m:limLow>
              <m:limLowPr>
                <m:ctrlPr>
                  <w:rPr>
                    <w:rFonts w:ascii="Cambria Math" w:hAnsi="Cambria Math"/>
                    <w:i/>
                    <w:lang w:val="ru-RU"/>
                  </w:rPr>
                </m:ctrlPr>
              </m:limLowPr>
              <m:e>
                <m:r>
                  <m:rPr>
                    <m:sty m:val="p"/>
                  </m:rPr>
                  <w:rPr>
                    <w:rFonts w:ascii="Cambria Math" w:hAnsi="Cambria Math"/>
                  </w:rPr>
                  <m:t>max</m:t>
                </m:r>
              </m:e>
              <m:lim>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r>
                  <w:rPr>
                    <w:rFonts w:ascii="Cambria Math" w:hAnsi="Cambria Math"/>
                  </w:rPr>
                  <m:t>∈</m:t>
                </m:r>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lim>
            </m:limLow>
          </m:fName>
          <m:e>
            <m:d>
              <m:dPr>
                <m:ctrlPr>
                  <w:rPr>
                    <w:rFonts w:ascii="Cambria Math" w:hAnsi="Cambria Math"/>
                    <w:i/>
                  </w:rPr>
                </m:ctrlPr>
              </m:dPr>
              <m:e>
                <m:r>
                  <w:rPr>
                    <w:rFonts w:ascii="Cambria Math" w:hAnsi="Cambria Math"/>
                    <w:lang w:val="ru-RU"/>
                  </w:rPr>
                  <m:t>D</m:t>
                </m:r>
                <m:d>
                  <m:dPr>
                    <m:ctrlPr>
                      <w:rPr>
                        <w:rFonts w:ascii="Cambria Math" w:hAnsi="Cambria Math"/>
                        <w:i/>
                        <w:lang w:val="ru-RU"/>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xy</m:t>
                        </m:r>
                      </m:sub>
                    </m:sSub>
                  </m:e>
                </m:d>
                <m:r>
                  <w:rPr>
                    <w:rFonts w:ascii="Cambria Math" w:hAnsi="Cambria Math"/>
                  </w:rPr>
                  <m:t>+</m:t>
                </m:r>
                <m:r>
                  <w:rPr>
                    <w:rFonts w:ascii="Cambria Math" w:hAnsi="Cambria Math"/>
                    <w:lang w:val="ru-RU"/>
                  </w:rPr>
                  <m:t>rank</m:t>
                </m:r>
                <m:d>
                  <m:dPr>
                    <m:ctrlPr>
                      <w:rPr>
                        <w:rFonts w:ascii="Cambria Math" w:hAnsi="Cambria Math"/>
                        <w:i/>
                      </w:rPr>
                    </m:ctrlPr>
                  </m:dPr>
                  <m:e>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y</m:t>
                        </m:r>
                      </m:sub>
                    </m:sSub>
                  </m:e>
                </m:d>
              </m:e>
            </m:d>
            <m:r>
              <w:rPr>
                <w:rFonts w:ascii="Cambria Math" w:hAnsi="Cambria Math"/>
              </w:rPr>
              <m:t>,</m:t>
            </m:r>
          </m:e>
        </m:func>
      </m:oMath>
      <w:r>
        <w:t xml:space="preserve"> (6) </w:t>
      </w:r>
    </w:p>
    <w:p w14:paraId="43EE9EF1" w14:textId="77777777" w:rsidR="00905539" w:rsidRDefault="00905539" w:rsidP="00905539">
      <w:pPr>
        <w:jc w:val="both"/>
      </w:pPr>
      <w:r>
        <w:t xml:space="preserve">where </w:t>
      </w:r>
      <m:oMath>
        <m:r>
          <w:rPr>
            <w:rFonts w:ascii="Cambria Math" w:hAnsi="Cambria Math"/>
            <w:lang w:val="ru-RU"/>
          </w:rPr>
          <m:t>succ</m:t>
        </m:r>
        <m:r>
          <w:rPr>
            <w:rFonts w:ascii="Cambria Math" w:hAnsi="Cambria Math"/>
          </w:rPr>
          <m:t>(</m:t>
        </m:r>
        <m:sSub>
          <m:sSubPr>
            <m:ctrlPr>
              <w:rPr>
                <w:rFonts w:ascii="Cambria Math" w:hAnsi="Cambria Math"/>
                <w:i/>
                <w:lang w:val="ru-RU"/>
              </w:rPr>
            </m:ctrlPr>
          </m:sSubPr>
          <m:e>
            <m:r>
              <w:rPr>
                <w:rFonts w:ascii="Cambria Math" w:hAnsi="Cambria Math"/>
                <w:lang w:val="ru-RU"/>
              </w:rPr>
              <m:t>T</m:t>
            </m:r>
          </m:e>
          <m:sub>
            <m:r>
              <w:rPr>
                <w:rFonts w:ascii="Cambria Math" w:hAnsi="Cambria Math"/>
                <w:lang w:val="ru-RU"/>
              </w:rPr>
              <m:t>x</m:t>
            </m:r>
          </m:sub>
        </m:sSub>
        <m:r>
          <w:rPr>
            <w:rFonts w:ascii="Cambria Math" w:hAnsi="Cambria Math"/>
          </w:rPr>
          <m:t>)</m:t>
        </m:r>
      </m:oMath>
      <w:r>
        <w:t xml:space="preserve"> is the set of all tasks that are dependent on the task </w:t>
      </w:r>
      <w:r w:rsidR="00DB560C" w:rsidRPr="00DB560C">
        <w:t>T_x</w:t>
      </w:r>
      <w:r>
        <w:t>.</w:t>
      </w:r>
    </w:p>
    <w:p w14:paraId="34545F1D" w14:textId="77777777" w:rsidR="00655715" w:rsidRDefault="00905539" w:rsidP="00905539">
      <w:pPr>
        <w:jc w:val="both"/>
      </w:pPr>
      <w:r>
        <w:t>Figure 3 shows the pseudo-code for algorithm of problem-oriented work flow scheduling in a cloud computing environment based on computing profiles.</w:t>
      </w:r>
    </w:p>
    <w:tbl>
      <w:tblPr>
        <w:tblStyle w:val="a6"/>
        <w:tblW w:w="0" w:type="auto"/>
        <w:tblLook w:val="04A0" w:firstRow="1" w:lastRow="0" w:firstColumn="1" w:lastColumn="0" w:noHBand="0" w:noVBand="1"/>
      </w:tblPr>
      <w:tblGrid>
        <w:gridCol w:w="4640"/>
      </w:tblGrid>
      <w:tr w:rsidR="00DB560C" w14:paraId="53D011D6" w14:textId="77777777" w:rsidTr="00303AB7">
        <w:tc>
          <w:tcPr>
            <w:tcW w:w="9576" w:type="dxa"/>
          </w:tcPr>
          <w:p w14:paraId="23D1B40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PO-HEFT</w:t>
            </w:r>
          </w:p>
          <w:p w14:paraId="3EF437E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TaskGraph G(T, E), TaskDistributionList, ResourcesSet R</w:t>
            </w:r>
          </w:p>
          <w:p w14:paraId="3A10633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21BB22D4"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T from task graph G</w:t>
            </w:r>
          </w:p>
          <w:p w14:paraId="2333DD6F"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task execution time according to (4)</w:t>
            </w:r>
          </w:p>
          <w:p w14:paraId="17C2AA91"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e</w:t>
            </w:r>
            <w:r w:rsidRPr="00254E10">
              <w:rPr>
                <w:rFonts w:ascii="Calibri" w:eastAsia="Times New Roman" w:hAnsi="Calibri"/>
                <w:color w:val="000000"/>
                <w:szCs w:val="22"/>
                <w:lang w:eastAsia="ru-RU"/>
              </w:rPr>
              <w:t xml:space="preserve"> </w:t>
            </w:r>
            <w:r w:rsidRPr="00254E10">
              <w:rPr>
                <w:rFonts w:ascii="Courier New" w:eastAsia="Times New Roman" w:hAnsi="Courier New" w:cs="Courier New"/>
                <w:color w:val="000000"/>
                <w:sz w:val="22"/>
                <w:szCs w:val="24"/>
                <w:lang w:eastAsia="ru-RU"/>
              </w:rPr>
              <w:t>E from task graph G</w:t>
            </w:r>
          </w:p>
          <w:p w14:paraId="22163BD8" w14:textId="77777777" w:rsidR="00254E10" w:rsidRPr="00254E10" w:rsidRDefault="00254E10" w:rsidP="00254E10">
            <w:pPr>
              <w:ind w:left="116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Approximate data transfer time according to (5)</w:t>
            </w:r>
          </w:p>
          <w:p w14:paraId="4A0285A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Start the width-first search in reverse task order and calculate a rank for each task according to (6)</w:t>
            </w:r>
          </w:p>
          <w:p w14:paraId="5DCEAD7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r>
            <w:r w:rsidRPr="00254E10">
              <w:rPr>
                <w:rFonts w:ascii="Courier New" w:eastAsia="Times New Roman" w:hAnsi="Courier New" w:cs="Courier New"/>
                <w:b/>
                <w:bCs/>
                <w:color w:val="000000"/>
                <w:sz w:val="22"/>
                <w:szCs w:val="24"/>
                <w:lang w:eastAsia="ru-RU"/>
              </w:rPr>
              <w:t>while</w:t>
            </w:r>
            <w:r w:rsidRPr="00254E10">
              <w:rPr>
                <w:rFonts w:ascii="Courier New" w:eastAsia="Times New Roman" w:hAnsi="Courier New" w:cs="Courier New"/>
                <w:color w:val="000000"/>
                <w:sz w:val="22"/>
                <w:szCs w:val="24"/>
                <w:lang w:eastAsia="ru-RU"/>
              </w:rPr>
              <w:t xml:space="preserve"> T has unfinished tasks</w:t>
            </w:r>
          </w:p>
          <w:p w14:paraId="5CE083FE"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TaskList &lt;- get completed tasks from task graph G</w:t>
            </w:r>
          </w:p>
          <w:p w14:paraId="2C348D1A"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Schedule Task (TaskList, R)</w:t>
            </w:r>
          </w:p>
          <w:p w14:paraId="7715F283"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   </w:t>
            </w:r>
            <w:r w:rsidRPr="00254E10">
              <w:rPr>
                <w:rFonts w:ascii="Courier New" w:eastAsia="Times New Roman" w:hAnsi="Courier New" w:cs="Courier New"/>
                <w:color w:val="000000"/>
                <w:sz w:val="22"/>
                <w:szCs w:val="24"/>
                <w:lang w:eastAsia="ru-RU"/>
              </w:rPr>
              <w:tab/>
              <w:t>Update TaskDistributionList</w:t>
            </w:r>
          </w:p>
          <w:p w14:paraId="2005842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END</w:t>
            </w:r>
          </w:p>
          <w:p w14:paraId="0EAB89B0"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PROCEDURE:</w:t>
            </w:r>
            <w:r w:rsidRPr="00254E10">
              <w:rPr>
                <w:rFonts w:ascii="Courier New" w:eastAsia="Times New Roman" w:hAnsi="Courier New" w:cs="Courier New"/>
                <w:color w:val="000000"/>
                <w:sz w:val="22"/>
                <w:szCs w:val="24"/>
                <w:lang w:eastAsia="ru-RU"/>
              </w:rPr>
              <w:t xml:space="preserve"> Schedule Task</w:t>
            </w:r>
          </w:p>
          <w:p w14:paraId="65CDDD48"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INPUT:</w:t>
            </w:r>
            <w:r w:rsidRPr="00254E10">
              <w:rPr>
                <w:rFonts w:ascii="Courier New" w:eastAsia="Times New Roman" w:hAnsi="Courier New" w:cs="Courier New"/>
                <w:color w:val="000000"/>
                <w:sz w:val="22"/>
                <w:szCs w:val="24"/>
                <w:lang w:eastAsia="ru-RU"/>
              </w:rPr>
              <w:t xml:space="preserve"> TaskList, ResourcesSet R</w:t>
            </w:r>
          </w:p>
          <w:p w14:paraId="25AF03C7" w14:textId="77777777" w:rsidR="00254E10" w:rsidRPr="00254E10" w:rsidRDefault="00254E10" w:rsidP="00254E10">
            <w:pPr>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BEGIN</w:t>
            </w:r>
          </w:p>
          <w:p w14:paraId="46309CFE" w14:textId="77777777" w:rsidR="00254E10" w:rsidRPr="00254E10" w:rsidRDefault="00254E10" w:rsidP="00254E10">
            <w:pPr>
              <w:ind w:left="60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Sort TaskList in reverse task rank order</w:t>
            </w:r>
          </w:p>
          <w:p w14:paraId="5203A2D9" w14:textId="77777777" w:rsidR="00254E10" w:rsidRPr="00254E10" w:rsidRDefault="00254E10" w:rsidP="00254E10">
            <w:pPr>
              <w:ind w:firstLine="600"/>
              <w:jc w:val="both"/>
              <w:rPr>
                <w:rFonts w:eastAsia="Times New Roman"/>
                <w:sz w:val="22"/>
                <w:szCs w:val="24"/>
                <w:lang w:eastAsia="ru-RU"/>
              </w:rPr>
            </w:pPr>
            <w:r w:rsidRPr="00254E10">
              <w:rPr>
                <w:rFonts w:ascii="Courier New" w:eastAsia="Times New Roman" w:hAnsi="Courier New" w:cs="Courier New"/>
                <w:b/>
                <w:bCs/>
                <w:color w:val="000000"/>
                <w:sz w:val="22"/>
                <w:szCs w:val="24"/>
                <w:lang w:eastAsia="ru-RU"/>
              </w:rPr>
              <w:t>for each</w:t>
            </w:r>
            <w:r w:rsidRPr="00254E10">
              <w:rPr>
                <w:rFonts w:ascii="Courier New" w:eastAsia="Times New Roman" w:hAnsi="Courier New" w:cs="Courier New"/>
                <w:color w:val="000000"/>
                <w:sz w:val="22"/>
                <w:szCs w:val="24"/>
                <w:lang w:eastAsia="ru-RU"/>
              </w:rPr>
              <w:t xml:space="preserve"> t from TaskList</w:t>
            </w:r>
          </w:p>
          <w:p w14:paraId="708B5238" w14:textId="77777777" w:rsidR="00254E10" w:rsidRPr="00254E10" w:rsidRDefault="00254E10" w:rsidP="00254E10">
            <w:pPr>
              <w:ind w:left="14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r &lt;- get resource from R that can complete t earlier</w:t>
            </w:r>
          </w:p>
          <w:p w14:paraId="2BDE240F"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schedule t on r</w:t>
            </w:r>
          </w:p>
          <w:p w14:paraId="041A14B7" w14:textId="77777777" w:rsidR="00254E10" w:rsidRPr="00254E10" w:rsidRDefault="00254E10" w:rsidP="00254E10">
            <w:pPr>
              <w:ind w:firstLine="740"/>
              <w:jc w:val="both"/>
              <w:rPr>
                <w:rFonts w:eastAsia="Times New Roman"/>
                <w:sz w:val="22"/>
                <w:szCs w:val="24"/>
                <w:lang w:eastAsia="ru-RU"/>
              </w:rPr>
            </w:pPr>
            <w:r w:rsidRPr="00254E10">
              <w:rPr>
                <w:rFonts w:ascii="Courier New" w:eastAsia="Times New Roman" w:hAnsi="Courier New" w:cs="Courier New"/>
                <w:color w:val="000000"/>
                <w:sz w:val="22"/>
                <w:szCs w:val="24"/>
                <w:lang w:eastAsia="ru-RU"/>
              </w:rPr>
              <w:tab/>
              <w:t>update status of r</w:t>
            </w:r>
          </w:p>
          <w:p w14:paraId="77996BF8" w14:textId="77777777" w:rsidR="00DB560C" w:rsidRPr="00EE6F4B" w:rsidRDefault="00254E10" w:rsidP="00254E10">
            <w:pPr>
              <w:autoSpaceDE w:val="0"/>
              <w:autoSpaceDN w:val="0"/>
              <w:adjustRightInd w:val="0"/>
              <w:jc w:val="both"/>
              <w:rPr>
                <w:rFonts w:ascii="Courier New" w:hAnsi="Courier New" w:cs="Courier New"/>
                <w:sz w:val="24"/>
                <w:szCs w:val="24"/>
                <w:highlight w:val="yellow"/>
              </w:rPr>
            </w:pPr>
            <w:r w:rsidRPr="00254E10">
              <w:rPr>
                <w:rFonts w:ascii="Courier New" w:eastAsia="Times New Roman" w:hAnsi="Courier New" w:cs="Courier New"/>
                <w:b/>
                <w:bCs/>
                <w:color w:val="000000"/>
                <w:sz w:val="22"/>
                <w:szCs w:val="24"/>
                <w:lang w:val="ru-RU" w:eastAsia="ru-RU"/>
              </w:rPr>
              <w:t>END</w:t>
            </w:r>
          </w:p>
        </w:tc>
      </w:tr>
    </w:tbl>
    <w:p w14:paraId="70492B9C" w14:textId="77777777" w:rsidR="00DB560C" w:rsidRPr="006B56FC" w:rsidRDefault="00DB560C" w:rsidP="00905539">
      <w:pPr>
        <w:jc w:val="both"/>
      </w:pPr>
    </w:p>
    <w:p w14:paraId="421AFCF4" w14:textId="77777777" w:rsidR="0074504D" w:rsidRDefault="0074504D" w:rsidP="0074504D">
      <w:pPr>
        <w:pStyle w:val="1"/>
      </w:pPr>
      <w:r>
        <w:lastRenderedPageBreak/>
        <w:t>Implementation</w:t>
      </w:r>
    </w:p>
    <w:p w14:paraId="2066EB18" w14:textId="77777777" w:rsidR="00BF68D8" w:rsidRDefault="00BF68D8" w:rsidP="005A56B8">
      <w:pPr>
        <w:ind w:firstLine="216"/>
        <w:jc w:val="both"/>
      </w:pPr>
      <w:r>
        <w:t xml:space="preserve">In order to assess the proposed algorithm’s efficiency, we had to develop a benchmark using CloudSim cloud environment simulation platform. We have implemented the PO-HEFT algorithm itself, as well as a naive bruteforce algorithm that finds and ideal scheduling solution. </w:t>
      </w:r>
    </w:p>
    <w:p w14:paraId="2755B204" w14:textId="77777777" w:rsidR="00BF68D8" w:rsidRDefault="00BF68D8" w:rsidP="005A56B8">
      <w:pPr>
        <w:ind w:firstLine="216"/>
        <w:jc w:val="both"/>
      </w:pPr>
      <w:r>
        <w:t xml:space="preserve">Unfortunately, due to a great computational complexity of full search bruteforce, we could not benchmark agains it on all but the most trivial use cases. Hence why the PO-HEFT algorithm have only been benchmarked agains CloudSim’s own built-in space-shared scheduling policy which internally uses round-robin for VM scheduling. </w:t>
      </w:r>
    </w:p>
    <w:p w14:paraId="1D9B0312" w14:textId="77777777" w:rsidR="007A1CE1" w:rsidRPr="007A1CE1" w:rsidRDefault="00BF68D8" w:rsidP="005A56B8">
      <w:pPr>
        <w:ind w:firstLine="216"/>
        <w:jc w:val="both"/>
      </w:pPr>
      <w:r>
        <w:t>The algorithm was implemented as a number of Java classes so that CloudSim can use it as the simulated cloud environment’s scheduler. We have implemented both a custom DatacenterBroker in order to schedule VMs in a data center and a custom CloudletScheduler in order to schedule tasks (cloudlets in CloudSim’s terminology) in a single VM.</w:t>
      </w:r>
    </w:p>
    <w:p w14:paraId="5ED1852E" w14:textId="77777777" w:rsidR="0074504D" w:rsidRDefault="0074504D" w:rsidP="0074504D">
      <w:pPr>
        <w:pStyle w:val="1"/>
      </w:pPr>
      <w:r>
        <w:t>Performance evaluation</w:t>
      </w:r>
    </w:p>
    <w:p w14:paraId="26EF2608" w14:textId="77777777" w:rsidR="00692FE7" w:rsidRDefault="00692FE7" w:rsidP="00692FE7">
      <w:pPr>
        <w:pStyle w:val="a3"/>
        <w:spacing w:line="220" w:lineRule="atLeast"/>
        <w:ind w:firstLine="302"/>
      </w:pPr>
      <w:r>
        <w:t xml:space="preserve">The algorithm was tested in a simulation in which virtual machines with homogeneous characteristics have been deployed. The simulated system was given the same work flow 60 times, which greatly exceeds the capacity of the system. For the distribution of the workflow we have used: a scheduler that does not use the information about the previous system runs that is built in CloudSim itself, the perfect scheduler, which implements the ideal scheduling through complete search space enumeration and a scheduler based on the PO-HEFT algorithm, which uses information about previous runs. The computational complexity of the perfect scheduler does not allow its usage in any non-trivial simulation and, therefore, this algorithm is not present in this comparison. </w:t>
      </w:r>
    </w:p>
    <w:p w14:paraId="3F92BF19" w14:textId="77777777" w:rsidR="0074504D" w:rsidRDefault="00692FE7" w:rsidP="00692FE7">
      <w:pPr>
        <w:pStyle w:val="a3"/>
        <w:spacing w:after="0" w:line="220" w:lineRule="atLeast"/>
        <w:ind w:firstLine="302"/>
      </w:pPr>
      <w:r>
        <w:t>Experiments have shown that the PO-HEFT algorithm is quite efficient for the task. We have measured a total simulated workflow execution time for each algorithm. In a cloud with 500 nodes the execution time with a built-in scheduler was 43 seconds, and with PO-HEFT algorithm this time was 39 seconds which is a significant improvement. Thus, the algorithm is relevant and effective for planning tasks in problem-oriented cloud environments.</w:t>
      </w:r>
    </w:p>
    <w:p w14:paraId="7BB9F2C7" w14:textId="77777777" w:rsidR="0074504D" w:rsidRDefault="0074504D" w:rsidP="0074504D">
      <w:pPr>
        <w:pStyle w:val="1"/>
      </w:pPr>
      <w:r>
        <w:rPr>
          <w:snapToGrid w:val="0"/>
        </w:rPr>
        <w:t>Conlusion</w:t>
      </w:r>
    </w:p>
    <w:p w14:paraId="27A3AE30"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In this article, we described the PO-HEFT scheduling algorithm, which aims to provide an efficient workflow scheduling in heterogenous distributed cloud environments. The main distinctive feature of this algorithm is it's ability to adapt the solution based on previous runs, which allows this algorithm to provide better resource utilization.</w:t>
      </w:r>
    </w:p>
    <w:p w14:paraId="4D5E1E82" w14:textId="77777777" w:rsidR="00137358" w:rsidRPr="00137358" w:rsidRDefault="00137358" w:rsidP="005A56B8">
      <w:pPr>
        <w:pStyle w:val="5"/>
        <w:spacing w:before="0" w:after="0"/>
        <w:ind w:firstLine="426"/>
        <w:jc w:val="both"/>
        <w:rPr>
          <w:smallCaps w:val="0"/>
          <w:noProof w:val="0"/>
          <w:spacing w:val="-1"/>
        </w:rPr>
      </w:pPr>
      <w:r w:rsidRPr="00137358">
        <w:rPr>
          <w:smallCaps w:val="0"/>
          <w:noProof w:val="0"/>
          <w:spacing w:val="-1"/>
        </w:rPr>
        <w:t xml:space="preserve">The algorithm's efficiency was assessed in the CloudSim cloud environment simulation software. As a benchmark we used CloudSim's built-in scheduler called "space-shared scheduling policy" which uses round-robin for resource provisioning and virtual machines creation. </w:t>
      </w:r>
      <w:r w:rsidRPr="00137358">
        <w:rPr>
          <w:smallCaps w:val="0"/>
          <w:noProof w:val="0"/>
          <w:spacing w:val="-1"/>
        </w:rPr>
        <w:lastRenderedPageBreak/>
        <w:t>Our proposed algorithm have shown significant efficiency gains over this simple scheduler.</w:t>
      </w:r>
    </w:p>
    <w:p w14:paraId="2EC54E79" w14:textId="77777777" w:rsidR="00137358" w:rsidRDefault="00137358" w:rsidP="005A56B8">
      <w:pPr>
        <w:pStyle w:val="5"/>
        <w:spacing w:before="0" w:after="0"/>
        <w:ind w:firstLine="426"/>
        <w:jc w:val="both"/>
        <w:rPr>
          <w:smallCaps w:val="0"/>
          <w:noProof w:val="0"/>
          <w:spacing w:val="-1"/>
        </w:rPr>
      </w:pPr>
      <w:r w:rsidRPr="00137358">
        <w:rPr>
          <w:smallCaps w:val="0"/>
          <w:noProof w:val="0"/>
          <w:spacing w:val="-1"/>
        </w:rPr>
        <w:t>As a further development we will investigate the possibility of deploying this algorithm at a real cluster in order to assess its real-life, non-simulated performance. We will also compare this algorithm against different algorithms that do not use information about previous runs in order to give an empirical prove that this is a viable heuristic in workflow scheduling.</w:t>
      </w:r>
    </w:p>
    <w:p w14:paraId="62604B5A" w14:textId="77777777" w:rsidR="00EA4E86" w:rsidRPr="00EA4E86" w:rsidRDefault="0074504D" w:rsidP="00EA4E86">
      <w:pPr>
        <w:pStyle w:val="5"/>
      </w:pPr>
      <w:r w:rsidRPr="00B57A1C">
        <w:t>References</w:t>
      </w:r>
    </w:p>
    <w:p w14:paraId="7C5DED4A" w14:textId="38BBE4DF" w:rsidR="00BD00DA" w:rsidRPr="00BD00DA" w:rsidRDefault="00EA4E86" w:rsidP="00BD00DA">
      <w:pPr>
        <w:widowControl w:val="0"/>
        <w:autoSpaceDE w:val="0"/>
        <w:autoSpaceDN w:val="0"/>
        <w:adjustRightInd w:val="0"/>
        <w:ind w:left="640" w:hanging="640"/>
        <w:rPr>
          <w:noProof/>
          <w:sz w:val="16"/>
          <w:szCs w:val="24"/>
        </w:rPr>
      </w:pPr>
      <w:r w:rsidRPr="00EA4E86">
        <w:rPr>
          <w:rFonts w:eastAsia="MS Mincho"/>
          <w:noProof/>
          <w:sz w:val="16"/>
          <w:szCs w:val="16"/>
        </w:rPr>
        <w:fldChar w:fldCharType="begin" w:fldLock="1"/>
      </w:r>
      <w:r w:rsidRPr="00EA4E86">
        <w:rPr>
          <w:rFonts w:eastAsia="MS Mincho"/>
          <w:noProof/>
          <w:sz w:val="16"/>
          <w:szCs w:val="16"/>
        </w:rPr>
        <w:instrText xml:space="preserve">ADDIN Mendeley Bibliography CSL_BIBLIOGRAPHY </w:instrText>
      </w:r>
      <w:r w:rsidRPr="00EA4E86">
        <w:rPr>
          <w:rFonts w:eastAsia="MS Mincho"/>
          <w:noProof/>
          <w:sz w:val="16"/>
          <w:szCs w:val="16"/>
        </w:rPr>
        <w:fldChar w:fldCharType="separate"/>
      </w:r>
      <w:r w:rsidR="00BD00DA" w:rsidRPr="00BD00DA">
        <w:rPr>
          <w:noProof/>
          <w:sz w:val="16"/>
          <w:szCs w:val="24"/>
        </w:rPr>
        <w:t>[1]</w:t>
      </w:r>
      <w:r w:rsidR="00BD00DA" w:rsidRPr="00BD00DA">
        <w:rPr>
          <w:noProof/>
          <w:sz w:val="16"/>
          <w:szCs w:val="24"/>
        </w:rPr>
        <w:tab/>
        <w:t xml:space="preserve">S. V. Kovalchuk, P. A. Smirnov, K. V. Knyazkov, A. S. Zagarskikh, and A. V. Boukhanovsky, “Knowledge-based expressive technologies within cloud computing environments,” </w:t>
      </w:r>
      <w:r w:rsidR="00BD00DA" w:rsidRPr="00BD00DA">
        <w:rPr>
          <w:i/>
          <w:iCs/>
          <w:noProof/>
          <w:sz w:val="16"/>
          <w:szCs w:val="24"/>
        </w:rPr>
        <w:t>Adv. Intell. Syst. Comput.</w:t>
      </w:r>
      <w:r w:rsidR="00BD00DA" w:rsidRPr="00BD00DA">
        <w:rPr>
          <w:noProof/>
          <w:sz w:val="16"/>
          <w:szCs w:val="24"/>
        </w:rPr>
        <w:t>, vol. 279, pp. 1–11, 2014.</w:t>
      </w:r>
    </w:p>
    <w:p w14:paraId="3A65394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[2]</w:t>
      </w:r>
      <w:r w:rsidRPr="00BD00DA">
        <w:rPr>
          <w:noProof/>
          <w:sz w:val="16"/>
          <w:szCs w:val="24"/>
        </w:rPr>
        <w:tab/>
        <w:t xml:space="preserve">D. I. Savchenko, G. I. Radchenko, and O. Taipale, “Microservices validation: Mjolnirr platform case study,” </w:t>
      </w:r>
      <w:r w:rsidRPr="00BD00DA">
        <w:rPr>
          <w:i/>
          <w:iCs/>
          <w:noProof/>
          <w:sz w:val="16"/>
          <w:szCs w:val="24"/>
        </w:rPr>
        <w:t>2015 38th Int. Conv. Inf. Commun. Technol. Electron. Microelectron. MIPRO 2015 - Proc.</w:t>
      </w:r>
      <w:r w:rsidRPr="00BD00DA">
        <w:rPr>
          <w:noProof/>
          <w:sz w:val="16"/>
          <w:szCs w:val="24"/>
        </w:rPr>
        <w:t>, pp. 235–240, 2015.</w:t>
      </w:r>
    </w:p>
    <w:p w14:paraId="58541DE8"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[3]</w:t>
      </w:r>
      <w:r w:rsidRPr="00BD00DA">
        <w:rPr>
          <w:noProof/>
          <w:sz w:val="16"/>
          <w:szCs w:val="24"/>
        </w:rPr>
        <w:tab/>
        <w:t xml:space="preserve">J. Thones, “Microservices,” </w:t>
      </w:r>
      <w:r w:rsidRPr="00BD00DA">
        <w:rPr>
          <w:i/>
          <w:iCs/>
          <w:noProof/>
          <w:sz w:val="16"/>
          <w:szCs w:val="24"/>
        </w:rPr>
        <w:t>IEEE Softw.</w:t>
      </w:r>
      <w:r w:rsidRPr="00BD00DA">
        <w:rPr>
          <w:noProof/>
          <w:sz w:val="16"/>
          <w:szCs w:val="24"/>
        </w:rPr>
        <w:t>, vol. 32, no. 1, pp. 116–116, 2015.</w:t>
      </w:r>
    </w:p>
    <w:p w14:paraId="2E0C2C7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[4]</w:t>
      </w:r>
      <w:r w:rsidRPr="00BD00DA">
        <w:rPr>
          <w:noProof/>
          <w:sz w:val="16"/>
          <w:szCs w:val="24"/>
        </w:rPr>
        <w:tab/>
        <w:t xml:space="preserve">H. Kobashi, S. Kawata, Y. Manabe, M. Matsumoto, H. Usami, and D. Barada, “PSE park: Framework for problem solving environments,” </w:t>
      </w:r>
      <w:r w:rsidRPr="00BD00DA">
        <w:rPr>
          <w:i/>
          <w:iCs/>
          <w:noProof/>
          <w:sz w:val="16"/>
          <w:szCs w:val="24"/>
        </w:rPr>
        <w:t>J. Converg. Inf. Technol.</w:t>
      </w:r>
      <w:r w:rsidRPr="00BD00DA">
        <w:rPr>
          <w:noProof/>
          <w:sz w:val="16"/>
          <w:szCs w:val="24"/>
        </w:rPr>
        <w:t>, vol. 5, no. 4, pp. 225–239, 2010.</w:t>
      </w:r>
    </w:p>
    <w:p w14:paraId="2411B8C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[5]</w:t>
      </w:r>
      <w:r w:rsidRPr="00BD00DA">
        <w:rPr>
          <w:noProof/>
          <w:sz w:val="16"/>
          <w:szCs w:val="24"/>
        </w:rPr>
        <w:tab/>
        <w:t xml:space="preserve">E. DEELMAN, D. GANNON, M. SHIELDS, and I. TAYLOR, “Workflows and e-Science : An overview of workflow system features and capabilities,” </w:t>
      </w:r>
      <w:r w:rsidRPr="00BD00DA">
        <w:rPr>
          <w:i/>
          <w:iCs/>
          <w:noProof/>
          <w:sz w:val="16"/>
          <w:szCs w:val="24"/>
        </w:rPr>
        <w:t>FGCS. Futur. Gener. Comput. Syst.</w:t>
      </w:r>
      <w:r w:rsidRPr="00BD00DA">
        <w:rPr>
          <w:noProof/>
          <w:sz w:val="16"/>
          <w:szCs w:val="24"/>
        </w:rPr>
        <w:t>, vol. 25, no. 5, pp. 528–540.</w:t>
      </w:r>
    </w:p>
    <w:p w14:paraId="56E98573"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[6]</w:t>
      </w:r>
      <w:r w:rsidRPr="00BD00DA">
        <w:rPr>
          <w:noProof/>
          <w:sz w:val="16"/>
          <w:szCs w:val="24"/>
        </w:rPr>
        <w:tab/>
        <w:t xml:space="preserve">A. Shamakina, “Brokering service for supporting problem-oriented grid environments,” </w:t>
      </w:r>
      <w:r w:rsidRPr="00BD00DA">
        <w:rPr>
          <w:i/>
          <w:iCs/>
          <w:noProof/>
          <w:sz w:val="16"/>
          <w:szCs w:val="24"/>
        </w:rPr>
        <w:t>UNICORE Summit 2012, Proc.</w:t>
      </w:r>
      <w:r w:rsidRPr="00BD00DA">
        <w:rPr>
          <w:noProof/>
          <w:sz w:val="16"/>
          <w:szCs w:val="24"/>
        </w:rPr>
        <w:t>, vol. 15, pp. 67–75, 2012.</w:t>
      </w:r>
    </w:p>
    <w:p w14:paraId="57B1759A"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[7]</w:t>
      </w:r>
      <w:r w:rsidRPr="00BD00DA">
        <w:rPr>
          <w:noProof/>
          <w:sz w:val="16"/>
          <w:szCs w:val="24"/>
        </w:rPr>
        <w:tab/>
        <w:t xml:space="preserve">M. Guzek, D. Kliazovich, and P. Bouvry, “A Holistic Model for Resource Representation in Virtualized Cloud Computing Data Centers,” </w:t>
      </w:r>
      <w:r w:rsidRPr="00BD00DA">
        <w:rPr>
          <w:i/>
          <w:iCs/>
          <w:noProof/>
          <w:sz w:val="16"/>
          <w:szCs w:val="24"/>
        </w:rPr>
        <w:t>IEEE Int. Conf. Cloud Comput. Technol. Sci.</w:t>
      </w:r>
      <w:r w:rsidRPr="00BD00DA">
        <w:rPr>
          <w:noProof/>
          <w:sz w:val="16"/>
          <w:szCs w:val="24"/>
        </w:rPr>
        <w:t>, pp. 590–598, 2013.</w:t>
      </w:r>
    </w:p>
    <w:p w14:paraId="4DF97334"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[8]</w:t>
      </w:r>
      <w:r w:rsidRPr="00BD00DA">
        <w:rPr>
          <w:noProof/>
          <w:sz w:val="16"/>
          <w:szCs w:val="24"/>
        </w:rPr>
        <w:tab/>
        <w:t>P. Bouvry and B. Service, “Review Article A Survey of Evolutionary Computation for Resource Management of Processing in Cloud Computing,” no. may, pp. 53–67, 2015.</w:t>
      </w:r>
    </w:p>
    <w:p w14:paraId="75C57F0F"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[9]</w:t>
      </w:r>
      <w:r w:rsidRPr="00BD00DA">
        <w:rPr>
          <w:noProof/>
          <w:sz w:val="16"/>
          <w:szCs w:val="24"/>
        </w:rPr>
        <w:tab/>
        <w:t xml:space="preserve">C. Chen, J. Liu, Y. Wen, and J. Chen, “CCIS 495 - Research on Workflow Scheduling Algorithms in the Cloud,” </w:t>
      </w:r>
      <w:r w:rsidRPr="00BD00DA">
        <w:rPr>
          <w:i/>
          <w:iCs/>
          <w:noProof/>
          <w:sz w:val="16"/>
          <w:szCs w:val="24"/>
        </w:rPr>
        <w:t>Ccis</w:t>
      </w:r>
      <w:r w:rsidRPr="00BD00DA">
        <w:rPr>
          <w:noProof/>
          <w:sz w:val="16"/>
          <w:szCs w:val="24"/>
        </w:rPr>
        <w:t>, vol. 495, pp. 35–48, 2015.</w:t>
      </w:r>
    </w:p>
    <w:p w14:paraId="34A8553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[10]</w:t>
      </w:r>
      <w:r w:rsidRPr="00BD00DA">
        <w:rPr>
          <w:noProof/>
          <w:sz w:val="16"/>
          <w:szCs w:val="24"/>
        </w:rPr>
        <w:tab/>
        <w:t xml:space="preserve">D. Kliazovich, J. E. Pecero, A. Tchernykh, P. Bouvry, S. U. Khan, and A. Y. Zomaya, “CA-DAG: Modeling Communication-Aware Applications for Scheduling in Cloud Computing,” </w:t>
      </w:r>
      <w:r w:rsidRPr="00BD00DA">
        <w:rPr>
          <w:i/>
          <w:iCs/>
          <w:noProof/>
          <w:sz w:val="16"/>
          <w:szCs w:val="24"/>
        </w:rPr>
        <w:t>J. Grid Comput.</w:t>
      </w:r>
      <w:r w:rsidRPr="00BD00DA">
        <w:rPr>
          <w:noProof/>
          <w:sz w:val="16"/>
          <w:szCs w:val="24"/>
        </w:rPr>
        <w:t>, 2015.</w:t>
      </w:r>
    </w:p>
    <w:p w14:paraId="38DAE97D"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[11]</w:t>
      </w:r>
      <w:r w:rsidRPr="00BD00DA">
        <w:rPr>
          <w:noProof/>
          <w:sz w:val="16"/>
          <w:szCs w:val="24"/>
        </w:rPr>
        <w:tab/>
        <w:t xml:space="preserve">A. Hirales-Carbajal, A. Tchernykh, R. Yahyapour, J.-L. Gonzalez-Garcia, T. Roblitz, and J. M. Ramirez-Alcaraz, “Multiple workflow scheduling strategies with user run time estimates on a Grid,” </w:t>
      </w:r>
      <w:r w:rsidRPr="00BD00DA">
        <w:rPr>
          <w:i/>
          <w:iCs/>
          <w:noProof/>
          <w:sz w:val="16"/>
          <w:szCs w:val="24"/>
        </w:rPr>
        <w:t>J. Grid Comput.</w:t>
      </w:r>
      <w:r w:rsidRPr="00BD00DA">
        <w:rPr>
          <w:noProof/>
          <w:sz w:val="16"/>
          <w:szCs w:val="24"/>
        </w:rPr>
        <w:t>, vol. 10, no. 2, pp. 325–346, 2012.</w:t>
      </w:r>
    </w:p>
    <w:p w14:paraId="413C42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[12]</w:t>
      </w:r>
      <w:r w:rsidRPr="00BD00DA">
        <w:rPr>
          <w:noProof/>
          <w:sz w:val="16"/>
          <w:szCs w:val="24"/>
        </w:rPr>
        <w:tab/>
        <w:t xml:space="preserve">A. Tchernykh, L. Lozano, U. Schwiegelshohn, P. Bouvry, J. E. Pecero, S. Nesmachnow, and A. Y. Drozdov, “Online Bi-Objective Scheduling for IaaS Clouds Ensuring Quality of Service,” </w:t>
      </w:r>
      <w:r w:rsidRPr="00BD00DA">
        <w:rPr>
          <w:i/>
          <w:iCs/>
          <w:noProof/>
          <w:sz w:val="16"/>
          <w:szCs w:val="24"/>
        </w:rPr>
        <w:t>J. Grid Comput.</w:t>
      </w:r>
      <w:r w:rsidRPr="00BD00DA">
        <w:rPr>
          <w:noProof/>
          <w:sz w:val="16"/>
          <w:szCs w:val="24"/>
        </w:rPr>
        <w:t>, 2015.</w:t>
      </w:r>
    </w:p>
    <w:p w14:paraId="3FD28C91"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[13]</w:t>
      </w:r>
      <w:r w:rsidRPr="00BD00DA">
        <w:rPr>
          <w:noProof/>
          <w:sz w:val="16"/>
          <w:szCs w:val="24"/>
        </w:rPr>
        <w:tab/>
        <w:t xml:space="preserve">J. Yu, R. Buyya, and K. Ramamohanarao, “Workflow Scheduling Algorithms for Grid Computing,” </w:t>
      </w:r>
      <w:r w:rsidRPr="00BD00DA">
        <w:rPr>
          <w:i/>
          <w:iCs/>
          <w:noProof/>
          <w:sz w:val="16"/>
          <w:szCs w:val="24"/>
        </w:rPr>
        <w:t>Springer Berlin Heidelb.</w:t>
      </w:r>
      <w:r w:rsidRPr="00BD00DA">
        <w:rPr>
          <w:noProof/>
          <w:sz w:val="16"/>
          <w:szCs w:val="24"/>
        </w:rPr>
        <w:t>, vol. 146, pp. 173–214, 2008.</w:t>
      </w:r>
    </w:p>
    <w:p w14:paraId="0B6772FE"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[14]</w:t>
      </w:r>
      <w:r w:rsidRPr="00BD00DA">
        <w:rPr>
          <w:noProof/>
          <w:sz w:val="16"/>
          <w:szCs w:val="24"/>
        </w:rPr>
        <w:tab/>
        <w:t xml:space="preserve">L. B. Sokolinsky and A. V. Shamakina, “Methods of resource management in problem-oriented computing environment,” </w:t>
      </w:r>
      <w:r w:rsidRPr="00BD00DA">
        <w:rPr>
          <w:i/>
          <w:iCs/>
          <w:noProof/>
          <w:sz w:val="16"/>
          <w:szCs w:val="24"/>
        </w:rPr>
        <w:t>Program. Comput. Softw.</w:t>
      </w:r>
      <w:r w:rsidRPr="00BD00DA">
        <w:rPr>
          <w:noProof/>
          <w:sz w:val="16"/>
          <w:szCs w:val="24"/>
        </w:rPr>
        <w:t>, vol. 42, no. 1, pp. 17–26, 2016.</w:t>
      </w:r>
    </w:p>
    <w:p w14:paraId="1AB3255C" w14:textId="77777777" w:rsidR="00BD00DA" w:rsidRPr="00BD00DA" w:rsidRDefault="00BD00DA" w:rsidP="00BD00DA">
      <w:pPr>
        <w:widowControl w:val="0"/>
        <w:autoSpaceDE w:val="0"/>
        <w:autoSpaceDN w:val="0"/>
        <w:adjustRightInd w:val="0"/>
        <w:ind w:left="640" w:hanging="640"/>
        <w:rPr>
          <w:noProof/>
          <w:sz w:val="16"/>
          <w:szCs w:val="24"/>
        </w:rPr>
      </w:pPr>
      <w:r w:rsidRPr="00BD00DA">
        <w:rPr>
          <w:noProof/>
          <w:sz w:val="16"/>
          <w:szCs w:val="24"/>
        </w:rPr>
        <w:t>[15]</w:t>
      </w:r>
      <w:r w:rsidRPr="00BD00DA">
        <w:rPr>
          <w:noProof/>
          <w:sz w:val="16"/>
          <w:szCs w:val="24"/>
        </w:rPr>
        <w:tab/>
        <w:t xml:space="preserve">J. J. Dongarra, P. Luszczek, and A. Petite, “The LINPACK benchmark: Past, present and future,” </w:t>
      </w:r>
      <w:r w:rsidRPr="00BD00DA">
        <w:rPr>
          <w:i/>
          <w:iCs/>
          <w:noProof/>
          <w:sz w:val="16"/>
          <w:szCs w:val="24"/>
        </w:rPr>
        <w:t>Concurr. Comput. Pract. Exp.</w:t>
      </w:r>
      <w:r w:rsidRPr="00BD00DA">
        <w:rPr>
          <w:noProof/>
          <w:sz w:val="16"/>
          <w:szCs w:val="24"/>
        </w:rPr>
        <w:t>, vol. 15, no. 9, pp. 803–820, 2003.</w:t>
      </w:r>
    </w:p>
    <w:p w14:paraId="65ACFEE8" w14:textId="77777777" w:rsidR="00BD00DA" w:rsidRPr="00BD00DA" w:rsidRDefault="00BD00DA" w:rsidP="00BD00DA">
      <w:pPr>
        <w:widowControl w:val="0"/>
        <w:autoSpaceDE w:val="0"/>
        <w:autoSpaceDN w:val="0"/>
        <w:adjustRightInd w:val="0"/>
        <w:ind w:left="640" w:hanging="640"/>
        <w:rPr>
          <w:noProof/>
          <w:sz w:val="16"/>
        </w:rPr>
      </w:pPr>
      <w:r w:rsidRPr="00BD00DA">
        <w:rPr>
          <w:noProof/>
          <w:sz w:val="16"/>
          <w:szCs w:val="24"/>
        </w:rPr>
        <w:t>[16]</w:t>
      </w:r>
      <w:r w:rsidRPr="00BD00DA">
        <w:rPr>
          <w:noProof/>
          <w:sz w:val="16"/>
          <w:szCs w:val="24"/>
        </w:rPr>
        <w:tab/>
        <w:t>“WPrime Systems. Super PI. 2013.” [Online]. Available: http://www.superpi.net/ . [Accessed: 14-Nov-2015].</w:t>
      </w:r>
    </w:p>
    <w:p w14:paraId="24A4B47A" w14:textId="77777777" w:rsidR="00EA4E86" w:rsidRPr="00EA4E86" w:rsidRDefault="00EA4E86" w:rsidP="00C325D4">
      <w:pPr>
        <w:ind w:left="284" w:hanging="284"/>
        <w:jc w:val="both"/>
      </w:pPr>
      <w:r w:rsidRPr="00EA4E86">
        <w:rPr>
          <w:rFonts w:eastAsia="MS Mincho"/>
          <w:noProof/>
          <w:sz w:val="16"/>
          <w:szCs w:val="16"/>
        </w:rPr>
        <w:fldChar w:fldCharType="end"/>
      </w:r>
    </w:p>
    <w:p w14:paraId="5DAC74D9" w14:textId="77777777" w:rsidR="00DE45BB" w:rsidRPr="008D3A76" w:rsidRDefault="0005314C" w:rsidP="00BD6E2F">
      <w:pPr>
        <w:pStyle w:val="references"/>
        <w:tabs>
          <w:tab w:val="clear" w:pos="2203"/>
        </w:tabs>
        <w:ind w:left="284" w:hanging="284"/>
      </w:pPr>
      <w:bookmarkStart w:id="1033" w:name="_Ref378183225"/>
      <w:r>
        <w:t xml:space="preserve">R. N. Calheiros, R. Ranjan, A. Beloglazov, C. A. F. De Rose, and R. Buyya, “CloudSim: a toolkit for modeling and simulation of cloud computing environments and evaluation of resource provisioning algorithms,” </w:t>
      </w:r>
      <w:r>
        <w:rPr>
          <w:i/>
          <w:iCs/>
        </w:rPr>
        <w:t>Softw. Pract. Exp.</w:t>
      </w:r>
      <w:r>
        <w:t>, vol. 41, no. 1, pp. 23–50, Jan. 2011</w:t>
      </w:r>
      <w:r w:rsidR="00DE45BB" w:rsidRPr="008D3A76">
        <w:t>.</w:t>
      </w:r>
    </w:p>
    <w:p w14:paraId="3C0BA271" w14:textId="77777777" w:rsidR="0074504D" w:rsidRPr="008D3A76" w:rsidRDefault="00DE45BB" w:rsidP="00BD6E2F">
      <w:pPr>
        <w:pStyle w:val="references"/>
        <w:ind w:left="284" w:hanging="284"/>
      </w:pPr>
      <w:r w:rsidRPr="008D3A76">
        <w:lastRenderedPageBreak/>
        <w:t>Cloiudsim documentation</w:t>
      </w:r>
      <w:r w:rsidR="0074504D" w:rsidRPr="008D3A76">
        <w:t xml:space="preserve"> [Online] Available from: </w:t>
      </w:r>
      <w:r w:rsidRPr="008D3A76">
        <w:t>http://www.cloudbus.org/cloudsim/</w:t>
      </w:r>
      <w:r w:rsidR="0074504D" w:rsidRPr="008D3A76">
        <w:t xml:space="preserve"> [Accessed 22 Jan 201</w:t>
      </w:r>
      <w:r w:rsidRPr="008D3A76">
        <w:t>6</w:t>
      </w:r>
      <w:r w:rsidR="0074504D" w:rsidRPr="008D3A76">
        <w:t>].</w:t>
      </w:r>
      <w:bookmarkEnd w:id="1033"/>
    </w:p>
    <w:p w14:paraId="25639B53" w14:textId="77777777" w:rsidR="00C45A80" w:rsidRPr="008D3A76" w:rsidRDefault="00D94479" w:rsidP="00BD6E2F">
      <w:pPr>
        <w:pStyle w:val="references"/>
        <w:ind w:left="284" w:hanging="284"/>
      </w:pPr>
      <w:r>
        <w:t xml:space="preserve">C. Chen, J. Liu, Y. Wen, and J. Chen, “Research on workflow scheduling algorithms in the cloud,” </w:t>
      </w:r>
      <w:r>
        <w:rPr>
          <w:i/>
          <w:iCs/>
        </w:rPr>
        <w:t>Commun. Comput. Inf. Sci.</w:t>
      </w:r>
      <w:r>
        <w:t>, vol. 495, pp. 35–48, 2015.</w:t>
      </w:r>
    </w:p>
    <w:p w14:paraId="794A838F" w14:textId="77777777" w:rsidR="009C0360" w:rsidRPr="008D3A76" w:rsidRDefault="0005314C" w:rsidP="00BD6E2F">
      <w:pPr>
        <w:pStyle w:val="references"/>
        <w:ind w:left="284" w:hanging="284"/>
      </w:pPr>
      <w:r>
        <w:t xml:space="preserve">S. Chen, Y. Wang, and M. Pedram, “Concurrent placement, capacity provisioning, and request flow control for a distributed cloud infrastructure,” in </w:t>
      </w:r>
      <w:r>
        <w:rPr>
          <w:i/>
          <w:iCs/>
        </w:rPr>
        <w:t>Design, Automation &amp; Test in Europe Conference &amp; Exhibition (DATE), 2014</w:t>
      </w:r>
      <w:r>
        <w:t>, 2014, pp. 1–6.</w:t>
      </w:r>
    </w:p>
    <w:p w14:paraId="3AA5FEEF" w14:textId="77777777" w:rsidR="00B60388" w:rsidRPr="008D3A76" w:rsidRDefault="0005314C" w:rsidP="00BD6E2F">
      <w:pPr>
        <w:pStyle w:val="references"/>
        <w:ind w:left="284" w:hanging="284"/>
      </w:pPr>
      <w:r>
        <w:t xml:space="preserve">G. Radchenko and E. Hudyakova, “A service-oriented approach of integration of computer-aided engineering systems in distributed computing environments,” in </w:t>
      </w:r>
      <w:r>
        <w:rPr>
          <w:i/>
          <w:iCs/>
        </w:rPr>
        <w:t>UNICORE Summit 2012, Proceedings</w:t>
      </w:r>
      <w:r>
        <w:t>, 2012, vol. 15, pp. 57–66.</w:t>
      </w:r>
      <w:r w:rsidR="00B60388" w:rsidRPr="008D3A76">
        <w:t>.</w:t>
      </w:r>
    </w:p>
    <w:p w14:paraId="0D31E594" w14:textId="77777777" w:rsidR="009C0360" w:rsidRPr="008D3A76" w:rsidRDefault="0005314C" w:rsidP="00BD6E2F">
      <w:pPr>
        <w:pStyle w:val="references"/>
        <w:ind w:left="284" w:hanging="284"/>
      </w:pPr>
      <w:r>
        <w:t xml:space="preserve">D. C. Marinescu, </w:t>
      </w:r>
      <w:r>
        <w:rPr>
          <w:i/>
          <w:iCs/>
        </w:rPr>
        <w:t>Cloud Computing: Theory and Practice</w:t>
      </w:r>
      <w:r>
        <w:t>. Morgan Kaufmann, 2013.</w:t>
      </w:r>
    </w:p>
    <w:p w14:paraId="4E410E92" w14:textId="77777777" w:rsidR="0074504D" w:rsidRPr="008D3A76" w:rsidRDefault="0005314C" w:rsidP="00BD6E2F">
      <w:pPr>
        <w:pStyle w:val="references"/>
        <w:ind w:left="284" w:hanging="284"/>
      </w:pPr>
      <w:r>
        <w:t xml:space="preserve">G. Radchenko and E. Hudyakova, “Distributed virtual test bed: An approach to integration of CAE systems in UNICORE grid environnement,” </w:t>
      </w:r>
      <w:r>
        <w:rPr>
          <w:i/>
          <w:iCs/>
        </w:rPr>
        <w:t xml:space="preserve">2013 36th International Convention on Information </w:t>
      </w:r>
      <w:r>
        <w:rPr>
          <w:i/>
          <w:iCs/>
        </w:rPr>
        <w:lastRenderedPageBreak/>
        <w:t>and Communication Technology, Electronics and Microelectronics, MIPRO 2013 - Proceedings</w:t>
      </w:r>
      <w:r>
        <w:t>. pp. 163–168, 2013.</w:t>
      </w:r>
    </w:p>
    <w:p w14:paraId="30D8CC89" w14:textId="77777777" w:rsidR="0074504D" w:rsidRPr="008D3A76" w:rsidRDefault="0005314C" w:rsidP="00BD6E2F">
      <w:pPr>
        <w:pStyle w:val="references"/>
        <w:ind w:left="284" w:hanging="284"/>
      </w:pPr>
      <w:bookmarkStart w:id="1034" w:name="_Ref378182524"/>
      <w:r>
        <w:t xml:space="preserve">J. Rhoton and R. Haukioja, </w:t>
      </w:r>
      <w:r>
        <w:rPr>
          <w:i/>
          <w:iCs/>
        </w:rPr>
        <w:t>Cloud Computing Architected: Solution Design Handbook</w:t>
      </w:r>
      <w:r>
        <w:t>. Recursive, Limited, 2011</w:t>
      </w:r>
      <w:r w:rsidR="0074504D" w:rsidRPr="008D3A76">
        <w:t>.</w:t>
      </w:r>
      <w:bookmarkEnd w:id="1034"/>
    </w:p>
    <w:p w14:paraId="082B60EA" w14:textId="77777777" w:rsidR="0074504D" w:rsidRPr="008D3A76" w:rsidRDefault="009F5546" w:rsidP="00BD6E2F">
      <w:pPr>
        <w:pStyle w:val="references"/>
        <w:ind w:left="284" w:hanging="284"/>
      </w:pPr>
      <w:bookmarkStart w:id="1035" w:name="_Ref378182352"/>
      <w:r>
        <w:t xml:space="preserve">L. M. Vaquero, L. Rodero-Merino, J. Caceres, and M. Lindner, “A break in the clouds,” </w:t>
      </w:r>
      <w:r>
        <w:rPr>
          <w:i/>
          <w:iCs/>
        </w:rPr>
        <w:t>ACM SIGCOMM Comput. Commun. Rev.</w:t>
      </w:r>
      <w:r>
        <w:t>, vol. 39, no. 1, p. 50, 2008.</w:t>
      </w:r>
      <w:r w:rsidR="0074504D" w:rsidRPr="008D3A76">
        <w:t>.</w:t>
      </w:r>
      <w:bookmarkEnd w:id="1035"/>
    </w:p>
    <w:p w14:paraId="0331ACE1" w14:textId="77777777" w:rsidR="00C45A80" w:rsidRPr="008D3A76" w:rsidRDefault="009F5546" w:rsidP="00BD6E2F">
      <w:pPr>
        <w:pStyle w:val="references"/>
        <w:ind w:left="284" w:hanging="284"/>
      </w:pPr>
      <w:r>
        <w:t xml:space="preserve">L. B. Sokolinsky and A. V. Shamakina, “Methods of resource management in problem-oriented computing environment,” </w:t>
      </w:r>
      <w:r>
        <w:rPr>
          <w:i/>
          <w:iCs/>
        </w:rPr>
        <w:t>Program. Comput. Softw.</w:t>
      </w:r>
      <w:r>
        <w:t>, vol. 42, no. 1, pp. 17–26, Jan. 2016.</w:t>
      </w:r>
    </w:p>
    <w:p w14:paraId="23C1EC3C" w14:textId="77777777" w:rsidR="00C45A80" w:rsidRPr="008D3A76" w:rsidRDefault="00A82206" w:rsidP="00BD6E2F">
      <w:pPr>
        <w:pStyle w:val="references"/>
        <w:ind w:left="284" w:hanging="284"/>
      </w:pPr>
      <w:r>
        <w:t xml:space="preserve">H. Topcuoglu and S. Hariri, “Performance-effective and low-complexity task scheduling for heterogeneous computing,” </w:t>
      </w:r>
      <w:r>
        <w:rPr>
          <w:i/>
          <w:iCs/>
        </w:rPr>
        <w:t>IEEE Trans. Parallel Distrib. Syst.</w:t>
      </w:r>
      <w:r>
        <w:t>, vol. 13, no. 3, pp. 260–274, Mar. 2002.</w:t>
      </w:r>
    </w:p>
    <w:p w14:paraId="619091FD" w14:textId="77777777" w:rsidR="009C0360" w:rsidRDefault="00A82206" w:rsidP="00BD6E2F">
      <w:pPr>
        <w:pStyle w:val="references"/>
        <w:ind w:left="284" w:hanging="284"/>
      </w:pPr>
      <w:r>
        <w:t xml:space="preserve">S. Yassa, J. Sublime, R. Chelouah, H. Kadima, G.-S. Jo, and B. Granado, “A Genetic Algorithm for Multi-objective Optimisation in Workflow Scheduling with Hard Constraints,” </w:t>
      </w:r>
      <w:r>
        <w:rPr>
          <w:i/>
          <w:iCs/>
        </w:rPr>
        <w:t>Int. J. Metaheuristics</w:t>
      </w:r>
      <w:r>
        <w:t>, vol. 2, no. 4, pp. 415–433, 2013.</w:t>
      </w:r>
    </w:p>
    <w:p w14:paraId="023D7FBD" w14:textId="77777777" w:rsidR="00393771" w:rsidRPr="008D3A76" w:rsidRDefault="00393771" w:rsidP="00393771">
      <w:pPr>
        <w:pStyle w:val="references"/>
        <w:numPr>
          <w:ilvl w:val="0"/>
          <w:numId w:val="0"/>
        </w:numPr>
      </w:pPr>
    </w:p>
    <w:p w14:paraId="0C5A2D8F" w14:textId="77777777" w:rsidR="0074504D" w:rsidRDefault="0074504D" w:rsidP="0074504D">
      <w:pPr>
        <w:pStyle w:val="references"/>
        <w:numPr>
          <w:ilvl w:val="0"/>
          <w:numId w:val="0"/>
        </w:numPr>
        <w:ind w:left="360" w:hanging="360"/>
      </w:pPr>
    </w:p>
    <w:p w14:paraId="7A928DC1" w14:textId="77777777" w:rsidR="0074504D" w:rsidRPr="009C7826" w:rsidRDefault="0074504D" w:rsidP="0074504D">
      <w:pPr>
        <w:pStyle w:val="references"/>
        <w:numPr>
          <w:ilvl w:val="0"/>
          <w:numId w:val="0"/>
        </w:numPr>
        <w:ind w:left="360" w:hanging="360"/>
        <w:sectPr w:rsidR="0074504D" w:rsidRPr="009C7826" w:rsidSect="00E6677A">
          <w:type w:val="continuous"/>
          <w:pgSz w:w="11909" w:h="16834" w:code="9"/>
          <w:pgMar w:top="1418" w:right="1134" w:bottom="1418" w:left="1134" w:header="720" w:footer="720" w:gutter="0"/>
          <w:cols w:num="2" w:space="340"/>
          <w:docGrid w:linePitch="360"/>
        </w:sectPr>
      </w:pPr>
    </w:p>
    <w:p w14:paraId="63552EE5" w14:textId="77777777" w:rsidR="0074504D" w:rsidRPr="009C7826" w:rsidRDefault="0074504D" w:rsidP="0074504D"/>
    <w:p w14:paraId="55F4F99B" w14:textId="77777777" w:rsidR="00E6677A" w:rsidRPr="00A82206" w:rsidRDefault="00E6677A"/>
    <w:sectPr w:rsidR="00E6677A" w:rsidRPr="00A8220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F0">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E0E01"/>
    <w:multiLevelType w:val="hybridMultilevel"/>
    <w:tmpl w:val="BFBAE492"/>
    <w:lvl w:ilvl="0" w:tplc="3790F8FC">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B44358A"/>
    <w:multiLevelType w:val="hybridMultilevel"/>
    <w:tmpl w:val="7D941DBA"/>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 w15:restartNumberingAfterBreak="0">
    <w:nsid w:val="1D0D28EF"/>
    <w:multiLevelType w:val="hybridMultilevel"/>
    <w:tmpl w:val="95767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9135D"/>
    <w:multiLevelType w:val="hybridMultilevel"/>
    <w:tmpl w:val="A3BC09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8B37D2"/>
    <w:multiLevelType w:val="hybridMultilevel"/>
    <w:tmpl w:val="7394867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5" w15:restartNumberingAfterBreak="0">
    <w:nsid w:val="35E97329"/>
    <w:multiLevelType w:val="hybridMultilevel"/>
    <w:tmpl w:val="83E4544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7553DA"/>
    <w:multiLevelType w:val="hybridMultilevel"/>
    <w:tmpl w:val="49EC47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F4358F"/>
    <w:multiLevelType w:val="hybridMultilevel"/>
    <w:tmpl w:val="C7E655C4"/>
    <w:lvl w:ilvl="0" w:tplc="04190001">
      <w:start w:val="1"/>
      <w:numFmt w:val="bullet"/>
      <w:lvlText w:val=""/>
      <w:lvlJc w:val="left"/>
      <w:pPr>
        <w:ind w:left="1008" w:hanging="360"/>
      </w:pPr>
      <w:rPr>
        <w:rFonts w:ascii="Symbol" w:hAnsi="Symbol" w:hint="default"/>
      </w:rPr>
    </w:lvl>
    <w:lvl w:ilvl="1" w:tplc="04190003">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8" w15:restartNumberingAfterBreak="0">
    <w:nsid w:val="4189603E"/>
    <w:multiLevelType w:val="multilevel"/>
    <w:tmpl w:val="F3FA876A"/>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15:restartNumberingAfterBreak="0">
    <w:nsid w:val="437806C7"/>
    <w:multiLevelType w:val="hybridMultilevel"/>
    <w:tmpl w:val="674675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9868EF"/>
    <w:multiLevelType w:val="hybridMultilevel"/>
    <w:tmpl w:val="ECF2C9A6"/>
    <w:lvl w:ilvl="0" w:tplc="69CC38E2">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11" w15:restartNumberingAfterBreak="0">
    <w:nsid w:val="4AAB3D29"/>
    <w:multiLevelType w:val="hybridMultilevel"/>
    <w:tmpl w:val="1D76B0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B9B4A04"/>
    <w:multiLevelType w:val="hybridMultilevel"/>
    <w:tmpl w:val="BB1CA81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C0F1030"/>
    <w:multiLevelType w:val="hybridMultilevel"/>
    <w:tmpl w:val="8DE61B00"/>
    <w:lvl w:ilvl="0" w:tplc="69CC38E2">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4" w15:restartNumberingAfterBreak="0">
    <w:nsid w:val="4C66260F"/>
    <w:multiLevelType w:val="hybridMultilevel"/>
    <w:tmpl w:val="9796FF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1211"/>
        </w:tabs>
        <w:ind w:left="1211" w:hanging="360"/>
      </w:pPr>
      <w:rPr>
        <w:rFonts w:ascii="Times New Roman" w:hAnsi="Times New Roman" w:cs="Times New Roman" w:hint="default"/>
        <w:b w:val="0"/>
        <w:bCs w:val="0"/>
        <w:i w:val="0"/>
        <w:iCs w:val="0"/>
        <w:sz w:val="16"/>
        <w:szCs w:val="16"/>
      </w:rPr>
    </w:lvl>
  </w:abstractNum>
  <w:abstractNum w:abstractNumId="16" w15:restartNumberingAfterBreak="0">
    <w:nsid w:val="554204FD"/>
    <w:multiLevelType w:val="hybridMultilevel"/>
    <w:tmpl w:val="D82A86A0"/>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7" w15:restartNumberingAfterBreak="0">
    <w:nsid w:val="5AAA6B6B"/>
    <w:multiLevelType w:val="multilevel"/>
    <w:tmpl w:val="8EB07106"/>
    <w:lvl w:ilvl="0">
      <w:start w:val="1"/>
      <w:numFmt w:val="bullet"/>
      <w:lvlText w:val=""/>
      <w:lvlJc w:val="left"/>
      <w:pPr>
        <w:tabs>
          <w:tab w:val="num" w:pos="707"/>
        </w:tabs>
        <w:ind w:left="707" w:hanging="283"/>
      </w:pPr>
      <w:rPr>
        <w:rFonts w:ascii="Symbol" w:hAnsi="Symbol" w:hint="default"/>
        <w:b w:val="0"/>
        <w:i w:val="0"/>
        <w:iCs w:val="0"/>
        <w:caps w:val="0"/>
        <w:smallCaps w:val="0"/>
        <w:strike w:val="0"/>
        <w:dstrike w:val="0"/>
        <w:color w:val="000000"/>
        <w:sz w:val="20"/>
        <w:u w:val="none"/>
        <w:effect w:val="none"/>
      </w:rPr>
    </w:lvl>
    <w:lvl w:ilvl="1">
      <w:start w:val="1"/>
      <w:numFmt w:val="decimal"/>
      <w:lvlText w:val="%2."/>
      <w:lvlJc w:val="left"/>
      <w:pPr>
        <w:tabs>
          <w:tab w:val="num" w:pos="1414"/>
        </w:tabs>
        <w:ind w:left="1414" w:hanging="283"/>
      </w:pPr>
      <w:rPr>
        <w:rFonts w:ascii="Times New Roman" w:hAnsi="Times New Roman" w:cs="Times New Roman"/>
        <w:b w:val="0"/>
        <w:i w:val="0"/>
        <w:iCs w:val="0"/>
        <w:caps w:val="0"/>
        <w:smallCaps w:val="0"/>
        <w:strike w:val="0"/>
        <w:dstrike w:val="0"/>
        <w:color w:val="000000"/>
        <w:sz w:val="20"/>
        <w:u w:val="none"/>
        <w:effect w:val="none"/>
      </w:rPr>
    </w:lvl>
    <w:lvl w:ilvl="2">
      <w:start w:val="1"/>
      <w:numFmt w:val="decimal"/>
      <w:lvlText w:val="%3."/>
      <w:lvlJc w:val="left"/>
      <w:pPr>
        <w:tabs>
          <w:tab w:val="num" w:pos="2121"/>
        </w:tabs>
        <w:ind w:left="2121" w:hanging="283"/>
      </w:pPr>
      <w:rPr>
        <w:rFonts w:ascii="Times New Roman" w:hAnsi="Times New Roman" w:cs="Times New Roman"/>
        <w:b w:val="0"/>
        <w:i w:val="0"/>
        <w:iCs w:val="0"/>
        <w:caps w:val="0"/>
        <w:smallCaps w:val="0"/>
        <w:strike w:val="0"/>
        <w:dstrike w:val="0"/>
        <w:color w:val="000000"/>
        <w:sz w:val="20"/>
        <w:u w:val="none"/>
        <w:effect w:val="none"/>
      </w:rPr>
    </w:lvl>
    <w:lvl w:ilvl="3">
      <w:start w:val="1"/>
      <w:numFmt w:val="decimal"/>
      <w:lvlText w:val="%4."/>
      <w:lvlJc w:val="left"/>
      <w:pPr>
        <w:tabs>
          <w:tab w:val="num" w:pos="2828"/>
        </w:tabs>
        <w:ind w:left="2828" w:hanging="283"/>
      </w:pPr>
      <w:rPr>
        <w:rFonts w:ascii="Times New Roman" w:hAnsi="Times New Roman" w:cs="Times New Roman"/>
        <w:b w:val="0"/>
        <w:i w:val="0"/>
        <w:iCs w:val="0"/>
        <w:caps w:val="0"/>
        <w:smallCaps w:val="0"/>
        <w:strike w:val="0"/>
        <w:dstrike w:val="0"/>
        <w:color w:val="000000"/>
        <w:sz w:val="20"/>
        <w:u w:val="none"/>
        <w:effect w:val="none"/>
      </w:rPr>
    </w:lvl>
    <w:lvl w:ilvl="4">
      <w:start w:val="1"/>
      <w:numFmt w:val="decimal"/>
      <w:lvlText w:val="%5."/>
      <w:lvlJc w:val="left"/>
      <w:pPr>
        <w:tabs>
          <w:tab w:val="num" w:pos="3535"/>
        </w:tabs>
        <w:ind w:left="3535" w:hanging="283"/>
      </w:pPr>
      <w:rPr>
        <w:rFonts w:ascii="Times New Roman" w:hAnsi="Times New Roman" w:cs="Times New Roman"/>
        <w:b w:val="0"/>
        <w:i w:val="0"/>
        <w:iCs w:val="0"/>
        <w:caps w:val="0"/>
        <w:smallCaps w:val="0"/>
        <w:strike w:val="0"/>
        <w:dstrike w:val="0"/>
        <w:color w:val="000000"/>
        <w:sz w:val="20"/>
        <w:u w:val="none"/>
        <w:effect w:val="none"/>
      </w:rPr>
    </w:lvl>
    <w:lvl w:ilvl="5">
      <w:start w:val="1"/>
      <w:numFmt w:val="decimal"/>
      <w:lvlText w:val="%6."/>
      <w:lvlJc w:val="left"/>
      <w:pPr>
        <w:tabs>
          <w:tab w:val="num" w:pos="4242"/>
        </w:tabs>
        <w:ind w:left="4242" w:hanging="283"/>
      </w:pPr>
      <w:rPr>
        <w:rFonts w:ascii="Times New Roman" w:hAnsi="Times New Roman" w:cs="Times New Roman"/>
        <w:b w:val="0"/>
        <w:i w:val="0"/>
        <w:iCs w:val="0"/>
        <w:caps w:val="0"/>
        <w:smallCaps w:val="0"/>
        <w:strike w:val="0"/>
        <w:dstrike w:val="0"/>
        <w:color w:val="000000"/>
        <w:sz w:val="20"/>
        <w:u w:val="none"/>
        <w:effect w:val="none"/>
      </w:rPr>
    </w:lvl>
    <w:lvl w:ilvl="6">
      <w:start w:val="1"/>
      <w:numFmt w:val="decimal"/>
      <w:lvlText w:val="%7."/>
      <w:lvlJc w:val="left"/>
      <w:pPr>
        <w:tabs>
          <w:tab w:val="num" w:pos="4949"/>
        </w:tabs>
        <w:ind w:left="4949" w:hanging="283"/>
      </w:pPr>
      <w:rPr>
        <w:rFonts w:ascii="Times New Roman" w:hAnsi="Times New Roman" w:cs="Times New Roman"/>
        <w:b w:val="0"/>
        <w:i w:val="0"/>
        <w:iCs w:val="0"/>
        <w:caps w:val="0"/>
        <w:smallCaps w:val="0"/>
        <w:strike w:val="0"/>
        <w:dstrike w:val="0"/>
        <w:color w:val="000000"/>
        <w:sz w:val="20"/>
        <w:u w:val="none"/>
        <w:effect w:val="none"/>
      </w:rPr>
    </w:lvl>
    <w:lvl w:ilvl="7">
      <w:start w:val="1"/>
      <w:numFmt w:val="decimal"/>
      <w:lvlText w:val="%8."/>
      <w:lvlJc w:val="left"/>
      <w:pPr>
        <w:tabs>
          <w:tab w:val="num" w:pos="5656"/>
        </w:tabs>
        <w:ind w:left="5656" w:hanging="283"/>
      </w:pPr>
      <w:rPr>
        <w:rFonts w:ascii="Times New Roman" w:hAnsi="Times New Roman" w:cs="Times New Roman"/>
        <w:b w:val="0"/>
        <w:i w:val="0"/>
        <w:iCs w:val="0"/>
        <w:caps w:val="0"/>
        <w:smallCaps w:val="0"/>
        <w:strike w:val="0"/>
        <w:dstrike w:val="0"/>
        <w:color w:val="000000"/>
        <w:sz w:val="20"/>
        <w:u w:val="none"/>
        <w:effect w:val="none"/>
      </w:rPr>
    </w:lvl>
    <w:lvl w:ilvl="8">
      <w:start w:val="1"/>
      <w:numFmt w:val="decimal"/>
      <w:lvlText w:val="%9."/>
      <w:lvlJc w:val="left"/>
      <w:pPr>
        <w:tabs>
          <w:tab w:val="num" w:pos="6363"/>
        </w:tabs>
        <w:ind w:left="6363" w:hanging="283"/>
      </w:pPr>
      <w:rPr>
        <w:rFonts w:ascii="Times New Roman" w:hAnsi="Times New Roman" w:cs="Times New Roman"/>
        <w:b w:val="0"/>
        <w:i w:val="0"/>
        <w:iCs w:val="0"/>
        <w:caps w:val="0"/>
        <w:smallCaps w:val="0"/>
        <w:strike w:val="0"/>
        <w:dstrike w:val="0"/>
        <w:color w:val="000000"/>
        <w:sz w:val="20"/>
        <w:u w:val="none"/>
        <w:effect w:val="none"/>
      </w:rPr>
    </w:lvl>
  </w:abstractNum>
  <w:abstractNum w:abstractNumId="18" w15:restartNumberingAfterBreak="0">
    <w:nsid w:val="5E645C3C"/>
    <w:multiLevelType w:val="hybridMultilevel"/>
    <w:tmpl w:val="6832E3D2"/>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19" w15:restartNumberingAfterBreak="0">
    <w:nsid w:val="6B8E6D0A"/>
    <w:multiLevelType w:val="hybridMultilevel"/>
    <w:tmpl w:val="DDDE2692"/>
    <w:lvl w:ilvl="0" w:tplc="69CC38E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15:restartNumberingAfterBreak="0">
    <w:nsid w:val="6BC81311"/>
    <w:multiLevelType w:val="hybridMultilevel"/>
    <w:tmpl w:val="466E483C"/>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1"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70CB6223"/>
    <w:multiLevelType w:val="hybridMultilevel"/>
    <w:tmpl w:val="52EE0314"/>
    <w:lvl w:ilvl="0" w:tplc="04190001">
      <w:start w:val="1"/>
      <w:numFmt w:val="bullet"/>
      <w:lvlText w:val=""/>
      <w:lvlJc w:val="left"/>
      <w:pPr>
        <w:ind w:left="1008" w:hanging="360"/>
      </w:pPr>
      <w:rPr>
        <w:rFonts w:ascii="Symbol" w:hAnsi="Symbol" w:hint="default"/>
      </w:rPr>
    </w:lvl>
    <w:lvl w:ilvl="1" w:tplc="04190003" w:tentative="1">
      <w:start w:val="1"/>
      <w:numFmt w:val="bullet"/>
      <w:lvlText w:val="o"/>
      <w:lvlJc w:val="left"/>
      <w:pPr>
        <w:ind w:left="1728" w:hanging="360"/>
      </w:pPr>
      <w:rPr>
        <w:rFonts w:ascii="Courier New" w:hAnsi="Courier New" w:cs="Courier New" w:hint="default"/>
      </w:rPr>
    </w:lvl>
    <w:lvl w:ilvl="2" w:tplc="04190005" w:tentative="1">
      <w:start w:val="1"/>
      <w:numFmt w:val="bullet"/>
      <w:lvlText w:val=""/>
      <w:lvlJc w:val="left"/>
      <w:pPr>
        <w:ind w:left="2448" w:hanging="360"/>
      </w:pPr>
      <w:rPr>
        <w:rFonts w:ascii="Wingdings" w:hAnsi="Wingdings" w:hint="default"/>
      </w:rPr>
    </w:lvl>
    <w:lvl w:ilvl="3" w:tplc="04190001" w:tentative="1">
      <w:start w:val="1"/>
      <w:numFmt w:val="bullet"/>
      <w:lvlText w:val=""/>
      <w:lvlJc w:val="left"/>
      <w:pPr>
        <w:ind w:left="3168" w:hanging="360"/>
      </w:pPr>
      <w:rPr>
        <w:rFonts w:ascii="Symbol" w:hAnsi="Symbol" w:hint="default"/>
      </w:rPr>
    </w:lvl>
    <w:lvl w:ilvl="4" w:tplc="04190003" w:tentative="1">
      <w:start w:val="1"/>
      <w:numFmt w:val="bullet"/>
      <w:lvlText w:val="o"/>
      <w:lvlJc w:val="left"/>
      <w:pPr>
        <w:ind w:left="3888" w:hanging="360"/>
      </w:pPr>
      <w:rPr>
        <w:rFonts w:ascii="Courier New" w:hAnsi="Courier New" w:cs="Courier New" w:hint="default"/>
      </w:rPr>
    </w:lvl>
    <w:lvl w:ilvl="5" w:tplc="04190005" w:tentative="1">
      <w:start w:val="1"/>
      <w:numFmt w:val="bullet"/>
      <w:lvlText w:val=""/>
      <w:lvlJc w:val="left"/>
      <w:pPr>
        <w:ind w:left="4608" w:hanging="360"/>
      </w:pPr>
      <w:rPr>
        <w:rFonts w:ascii="Wingdings" w:hAnsi="Wingdings" w:hint="default"/>
      </w:rPr>
    </w:lvl>
    <w:lvl w:ilvl="6" w:tplc="04190001" w:tentative="1">
      <w:start w:val="1"/>
      <w:numFmt w:val="bullet"/>
      <w:lvlText w:val=""/>
      <w:lvlJc w:val="left"/>
      <w:pPr>
        <w:ind w:left="5328" w:hanging="360"/>
      </w:pPr>
      <w:rPr>
        <w:rFonts w:ascii="Symbol" w:hAnsi="Symbol" w:hint="default"/>
      </w:rPr>
    </w:lvl>
    <w:lvl w:ilvl="7" w:tplc="04190003" w:tentative="1">
      <w:start w:val="1"/>
      <w:numFmt w:val="bullet"/>
      <w:lvlText w:val="o"/>
      <w:lvlJc w:val="left"/>
      <w:pPr>
        <w:ind w:left="6048" w:hanging="360"/>
      </w:pPr>
      <w:rPr>
        <w:rFonts w:ascii="Courier New" w:hAnsi="Courier New" w:cs="Courier New" w:hint="default"/>
      </w:rPr>
    </w:lvl>
    <w:lvl w:ilvl="8" w:tplc="04190005" w:tentative="1">
      <w:start w:val="1"/>
      <w:numFmt w:val="bullet"/>
      <w:lvlText w:val=""/>
      <w:lvlJc w:val="left"/>
      <w:pPr>
        <w:ind w:left="6768" w:hanging="360"/>
      </w:pPr>
      <w:rPr>
        <w:rFonts w:ascii="Wingdings" w:hAnsi="Wingdings" w:hint="default"/>
      </w:rPr>
    </w:lvl>
  </w:abstractNum>
  <w:abstractNum w:abstractNumId="23" w15:restartNumberingAfterBreak="0">
    <w:nsid w:val="7BE0237D"/>
    <w:multiLevelType w:val="hybridMultilevel"/>
    <w:tmpl w:val="6D64EF90"/>
    <w:lvl w:ilvl="0" w:tplc="04190001">
      <w:start w:val="1"/>
      <w:numFmt w:val="bullet"/>
      <w:lvlText w:val=""/>
      <w:lvlJc w:val="left"/>
      <w:pPr>
        <w:ind w:left="1009" w:hanging="360"/>
      </w:pPr>
      <w:rPr>
        <w:rFonts w:ascii="Symbol" w:hAnsi="Symbol" w:hint="default"/>
      </w:rPr>
    </w:lvl>
    <w:lvl w:ilvl="1" w:tplc="04190003" w:tentative="1">
      <w:start w:val="1"/>
      <w:numFmt w:val="bullet"/>
      <w:lvlText w:val="o"/>
      <w:lvlJc w:val="left"/>
      <w:pPr>
        <w:ind w:left="1729" w:hanging="360"/>
      </w:pPr>
      <w:rPr>
        <w:rFonts w:ascii="Courier New" w:hAnsi="Courier New" w:cs="Courier New" w:hint="default"/>
      </w:rPr>
    </w:lvl>
    <w:lvl w:ilvl="2" w:tplc="04190005" w:tentative="1">
      <w:start w:val="1"/>
      <w:numFmt w:val="bullet"/>
      <w:lvlText w:val=""/>
      <w:lvlJc w:val="left"/>
      <w:pPr>
        <w:ind w:left="2449" w:hanging="360"/>
      </w:pPr>
      <w:rPr>
        <w:rFonts w:ascii="Wingdings" w:hAnsi="Wingdings" w:hint="default"/>
      </w:rPr>
    </w:lvl>
    <w:lvl w:ilvl="3" w:tplc="04190001" w:tentative="1">
      <w:start w:val="1"/>
      <w:numFmt w:val="bullet"/>
      <w:lvlText w:val=""/>
      <w:lvlJc w:val="left"/>
      <w:pPr>
        <w:ind w:left="3169" w:hanging="360"/>
      </w:pPr>
      <w:rPr>
        <w:rFonts w:ascii="Symbol" w:hAnsi="Symbol" w:hint="default"/>
      </w:rPr>
    </w:lvl>
    <w:lvl w:ilvl="4" w:tplc="04190003" w:tentative="1">
      <w:start w:val="1"/>
      <w:numFmt w:val="bullet"/>
      <w:lvlText w:val="o"/>
      <w:lvlJc w:val="left"/>
      <w:pPr>
        <w:ind w:left="3889" w:hanging="360"/>
      </w:pPr>
      <w:rPr>
        <w:rFonts w:ascii="Courier New" w:hAnsi="Courier New" w:cs="Courier New" w:hint="default"/>
      </w:rPr>
    </w:lvl>
    <w:lvl w:ilvl="5" w:tplc="04190005" w:tentative="1">
      <w:start w:val="1"/>
      <w:numFmt w:val="bullet"/>
      <w:lvlText w:val=""/>
      <w:lvlJc w:val="left"/>
      <w:pPr>
        <w:ind w:left="4609" w:hanging="360"/>
      </w:pPr>
      <w:rPr>
        <w:rFonts w:ascii="Wingdings" w:hAnsi="Wingdings" w:hint="default"/>
      </w:rPr>
    </w:lvl>
    <w:lvl w:ilvl="6" w:tplc="04190001" w:tentative="1">
      <w:start w:val="1"/>
      <w:numFmt w:val="bullet"/>
      <w:lvlText w:val=""/>
      <w:lvlJc w:val="left"/>
      <w:pPr>
        <w:ind w:left="5329" w:hanging="360"/>
      </w:pPr>
      <w:rPr>
        <w:rFonts w:ascii="Symbol" w:hAnsi="Symbol" w:hint="default"/>
      </w:rPr>
    </w:lvl>
    <w:lvl w:ilvl="7" w:tplc="04190003" w:tentative="1">
      <w:start w:val="1"/>
      <w:numFmt w:val="bullet"/>
      <w:lvlText w:val="o"/>
      <w:lvlJc w:val="left"/>
      <w:pPr>
        <w:ind w:left="6049" w:hanging="360"/>
      </w:pPr>
      <w:rPr>
        <w:rFonts w:ascii="Courier New" w:hAnsi="Courier New" w:cs="Courier New" w:hint="default"/>
      </w:rPr>
    </w:lvl>
    <w:lvl w:ilvl="8" w:tplc="04190005" w:tentative="1">
      <w:start w:val="1"/>
      <w:numFmt w:val="bullet"/>
      <w:lvlText w:val=""/>
      <w:lvlJc w:val="left"/>
      <w:pPr>
        <w:ind w:left="6769" w:hanging="360"/>
      </w:pPr>
      <w:rPr>
        <w:rFonts w:ascii="Wingdings" w:hAnsi="Wingdings" w:hint="default"/>
      </w:rPr>
    </w:lvl>
  </w:abstractNum>
  <w:abstractNum w:abstractNumId="24" w15:restartNumberingAfterBreak="0">
    <w:nsid w:val="7C7B4D5B"/>
    <w:multiLevelType w:val="hybridMultilevel"/>
    <w:tmpl w:val="CCC8B38E"/>
    <w:lvl w:ilvl="0" w:tplc="01F2E0BA">
      <w:start w:val="13"/>
      <w:numFmt w:val="bullet"/>
      <w:lvlText w:val="-"/>
      <w:lvlJc w:val="left"/>
      <w:pPr>
        <w:ind w:left="649" w:hanging="360"/>
      </w:pPr>
      <w:rPr>
        <w:rFonts w:ascii="Times New Roman" w:eastAsia="SimSun" w:hAnsi="Times New Roman" w:cs="Times New Roman" w:hint="default"/>
      </w:rPr>
    </w:lvl>
    <w:lvl w:ilvl="1" w:tplc="04190003" w:tentative="1">
      <w:start w:val="1"/>
      <w:numFmt w:val="bullet"/>
      <w:lvlText w:val="o"/>
      <w:lvlJc w:val="left"/>
      <w:pPr>
        <w:ind w:left="1369" w:hanging="360"/>
      </w:pPr>
      <w:rPr>
        <w:rFonts w:ascii="Courier New" w:hAnsi="Courier New" w:cs="Courier New" w:hint="default"/>
      </w:rPr>
    </w:lvl>
    <w:lvl w:ilvl="2" w:tplc="04190005" w:tentative="1">
      <w:start w:val="1"/>
      <w:numFmt w:val="bullet"/>
      <w:lvlText w:val=""/>
      <w:lvlJc w:val="left"/>
      <w:pPr>
        <w:ind w:left="2089" w:hanging="360"/>
      </w:pPr>
      <w:rPr>
        <w:rFonts w:ascii="Wingdings" w:hAnsi="Wingdings" w:hint="default"/>
      </w:rPr>
    </w:lvl>
    <w:lvl w:ilvl="3" w:tplc="04190001" w:tentative="1">
      <w:start w:val="1"/>
      <w:numFmt w:val="bullet"/>
      <w:lvlText w:val=""/>
      <w:lvlJc w:val="left"/>
      <w:pPr>
        <w:ind w:left="2809" w:hanging="360"/>
      </w:pPr>
      <w:rPr>
        <w:rFonts w:ascii="Symbol" w:hAnsi="Symbol" w:hint="default"/>
      </w:rPr>
    </w:lvl>
    <w:lvl w:ilvl="4" w:tplc="04190003" w:tentative="1">
      <w:start w:val="1"/>
      <w:numFmt w:val="bullet"/>
      <w:lvlText w:val="o"/>
      <w:lvlJc w:val="left"/>
      <w:pPr>
        <w:ind w:left="3529" w:hanging="360"/>
      </w:pPr>
      <w:rPr>
        <w:rFonts w:ascii="Courier New" w:hAnsi="Courier New" w:cs="Courier New" w:hint="default"/>
      </w:rPr>
    </w:lvl>
    <w:lvl w:ilvl="5" w:tplc="04190005" w:tentative="1">
      <w:start w:val="1"/>
      <w:numFmt w:val="bullet"/>
      <w:lvlText w:val=""/>
      <w:lvlJc w:val="left"/>
      <w:pPr>
        <w:ind w:left="4249" w:hanging="360"/>
      </w:pPr>
      <w:rPr>
        <w:rFonts w:ascii="Wingdings" w:hAnsi="Wingdings" w:hint="default"/>
      </w:rPr>
    </w:lvl>
    <w:lvl w:ilvl="6" w:tplc="04190001" w:tentative="1">
      <w:start w:val="1"/>
      <w:numFmt w:val="bullet"/>
      <w:lvlText w:val=""/>
      <w:lvlJc w:val="left"/>
      <w:pPr>
        <w:ind w:left="4969" w:hanging="360"/>
      </w:pPr>
      <w:rPr>
        <w:rFonts w:ascii="Symbol" w:hAnsi="Symbol" w:hint="default"/>
      </w:rPr>
    </w:lvl>
    <w:lvl w:ilvl="7" w:tplc="04190003" w:tentative="1">
      <w:start w:val="1"/>
      <w:numFmt w:val="bullet"/>
      <w:lvlText w:val="o"/>
      <w:lvlJc w:val="left"/>
      <w:pPr>
        <w:ind w:left="5689" w:hanging="360"/>
      </w:pPr>
      <w:rPr>
        <w:rFonts w:ascii="Courier New" w:hAnsi="Courier New" w:cs="Courier New" w:hint="default"/>
      </w:rPr>
    </w:lvl>
    <w:lvl w:ilvl="8" w:tplc="04190005" w:tentative="1">
      <w:start w:val="1"/>
      <w:numFmt w:val="bullet"/>
      <w:lvlText w:val=""/>
      <w:lvlJc w:val="left"/>
      <w:pPr>
        <w:ind w:left="6409" w:hanging="360"/>
      </w:pPr>
      <w:rPr>
        <w:rFonts w:ascii="Wingdings" w:hAnsi="Wingdings" w:hint="default"/>
      </w:rPr>
    </w:lvl>
  </w:abstractNum>
  <w:num w:numId="1">
    <w:abstractNumId w:val="21"/>
  </w:num>
  <w:num w:numId="2">
    <w:abstractNumId w:val="8"/>
  </w:num>
  <w:num w:numId="3">
    <w:abstractNumId w:val="15"/>
  </w:num>
  <w:num w:numId="4">
    <w:abstractNumId w:val="4"/>
  </w:num>
  <w:num w:numId="5">
    <w:abstractNumId w:val="20"/>
  </w:num>
  <w:num w:numId="6">
    <w:abstractNumId w:val="17"/>
  </w:num>
  <w:num w:numId="7">
    <w:abstractNumId w:val="22"/>
  </w:num>
  <w:num w:numId="8">
    <w:abstractNumId w:val="11"/>
  </w:num>
  <w:num w:numId="9">
    <w:abstractNumId w:val="1"/>
  </w:num>
  <w:num w:numId="10">
    <w:abstractNumId w:val="16"/>
  </w:num>
  <w:num w:numId="11">
    <w:abstractNumId w:val="18"/>
  </w:num>
  <w:num w:numId="12">
    <w:abstractNumId w:val="7"/>
  </w:num>
  <w:num w:numId="13">
    <w:abstractNumId w:val="8"/>
  </w:num>
  <w:num w:numId="14">
    <w:abstractNumId w:val="12"/>
  </w:num>
  <w:num w:numId="15">
    <w:abstractNumId w:val="9"/>
  </w:num>
  <w:num w:numId="16">
    <w:abstractNumId w:val="6"/>
  </w:num>
  <w:num w:numId="17">
    <w:abstractNumId w:val="14"/>
  </w:num>
  <w:num w:numId="18">
    <w:abstractNumId w:val="23"/>
  </w:num>
  <w:num w:numId="19">
    <w:abstractNumId w:val="24"/>
  </w:num>
  <w:num w:numId="20">
    <w:abstractNumId w:val="13"/>
  </w:num>
  <w:num w:numId="21">
    <w:abstractNumId w:val="19"/>
  </w:num>
  <w:num w:numId="22">
    <w:abstractNumId w:val="10"/>
  </w:num>
  <w:num w:numId="23">
    <w:abstractNumId w:val="2"/>
  </w:num>
  <w:num w:numId="24">
    <w:abstractNumId w:val="3"/>
  </w:num>
  <w:num w:numId="25">
    <w:abstractNumId w:val="8"/>
  </w:num>
  <w:num w:numId="26">
    <w:abstractNumId w:val="0"/>
  </w:num>
  <w:num w:numId="27">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leb Radchenko">
    <w15:presenceInfo w15:providerId="Windows Live" w15:userId="bad9d3952885e633"/>
  </w15:person>
  <w15:person w15:author="kwadraterry">
    <w15:presenceInfo w15:providerId="None" w15:userId="kwadrate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trackRevision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04D"/>
    <w:rsid w:val="00015FC7"/>
    <w:rsid w:val="00031DB0"/>
    <w:rsid w:val="0005314C"/>
    <w:rsid w:val="00057FAB"/>
    <w:rsid w:val="00082BC5"/>
    <w:rsid w:val="0008513A"/>
    <w:rsid w:val="00095E99"/>
    <w:rsid w:val="000975CD"/>
    <w:rsid w:val="000A2260"/>
    <w:rsid w:val="000F0A48"/>
    <w:rsid w:val="0010101E"/>
    <w:rsid w:val="00125A98"/>
    <w:rsid w:val="0012676A"/>
    <w:rsid w:val="001369C1"/>
    <w:rsid w:val="00137358"/>
    <w:rsid w:val="00151DD9"/>
    <w:rsid w:val="00182B86"/>
    <w:rsid w:val="00187C97"/>
    <w:rsid w:val="001C4936"/>
    <w:rsid w:val="001D4C99"/>
    <w:rsid w:val="001D644B"/>
    <w:rsid w:val="001F2C02"/>
    <w:rsid w:val="00205F36"/>
    <w:rsid w:val="00210D93"/>
    <w:rsid w:val="002371FB"/>
    <w:rsid w:val="00254E10"/>
    <w:rsid w:val="00267D0F"/>
    <w:rsid w:val="00292ACF"/>
    <w:rsid w:val="00294524"/>
    <w:rsid w:val="002D1D9A"/>
    <w:rsid w:val="003008EB"/>
    <w:rsid w:val="00303AB7"/>
    <w:rsid w:val="00341FAD"/>
    <w:rsid w:val="003568CB"/>
    <w:rsid w:val="003578D0"/>
    <w:rsid w:val="003711BE"/>
    <w:rsid w:val="00393433"/>
    <w:rsid w:val="00393771"/>
    <w:rsid w:val="003D3C38"/>
    <w:rsid w:val="003D6CB6"/>
    <w:rsid w:val="003E46C0"/>
    <w:rsid w:val="003E70F3"/>
    <w:rsid w:val="00434A49"/>
    <w:rsid w:val="0044117A"/>
    <w:rsid w:val="004423DF"/>
    <w:rsid w:val="00455003"/>
    <w:rsid w:val="00495179"/>
    <w:rsid w:val="004B21A7"/>
    <w:rsid w:val="004F62D1"/>
    <w:rsid w:val="00517886"/>
    <w:rsid w:val="00536337"/>
    <w:rsid w:val="005472F8"/>
    <w:rsid w:val="00563F88"/>
    <w:rsid w:val="005806C0"/>
    <w:rsid w:val="00595007"/>
    <w:rsid w:val="0059721C"/>
    <w:rsid w:val="005A56B8"/>
    <w:rsid w:val="005E0B99"/>
    <w:rsid w:val="00603B11"/>
    <w:rsid w:val="006401A9"/>
    <w:rsid w:val="00655715"/>
    <w:rsid w:val="00673B25"/>
    <w:rsid w:val="0069098F"/>
    <w:rsid w:val="00692FE7"/>
    <w:rsid w:val="006A3F8A"/>
    <w:rsid w:val="006A62C0"/>
    <w:rsid w:val="006B56FC"/>
    <w:rsid w:val="006C6071"/>
    <w:rsid w:val="006C7320"/>
    <w:rsid w:val="006F3F67"/>
    <w:rsid w:val="00701FF8"/>
    <w:rsid w:val="00732E85"/>
    <w:rsid w:val="0074504D"/>
    <w:rsid w:val="00764FE5"/>
    <w:rsid w:val="00783A99"/>
    <w:rsid w:val="00794F77"/>
    <w:rsid w:val="007A1CE1"/>
    <w:rsid w:val="00822DC3"/>
    <w:rsid w:val="00834D7C"/>
    <w:rsid w:val="00846DE1"/>
    <w:rsid w:val="00867374"/>
    <w:rsid w:val="008762C6"/>
    <w:rsid w:val="00894469"/>
    <w:rsid w:val="008D3A76"/>
    <w:rsid w:val="008E41C7"/>
    <w:rsid w:val="008F2255"/>
    <w:rsid w:val="00905539"/>
    <w:rsid w:val="00912235"/>
    <w:rsid w:val="009175C1"/>
    <w:rsid w:val="009222ED"/>
    <w:rsid w:val="00926A11"/>
    <w:rsid w:val="009823D7"/>
    <w:rsid w:val="0099268F"/>
    <w:rsid w:val="0099508F"/>
    <w:rsid w:val="00995450"/>
    <w:rsid w:val="009C0360"/>
    <w:rsid w:val="009F5546"/>
    <w:rsid w:val="009F6161"/>
    <w:rsid w:val="00A56F2F"/>
    <w:rsid w:val="00A61992"/>
    <w:rsid w:val="00A62155"/>
    <w:rsid w:val="00A82206"/>
    <w:rsid w:val="00A85B3D"/>
    <w:rsid w:val="00A910A5"/>
    <w:rsid w:val="00A93D66"/>
    <w:rsid w:val="00A94A64"/>
    <w:rsid w:val="00AC0FD1"/>
    <w:rsid w:val="00AD3EA9"/>
    <w:rsid w:val="00AD428F"/>
    <w:rsid w:val="00AF37BF"/>
    <w:rsid w:val="00B0372D"/>
    <w:rsid w:val="00B06C97"/>
    <w:rsid w:val="00B160EB"/>
    <w:rsid w:val="00B4141B"/>
    <w:rsid w:val="00B60388"/>
    <w:rsid w:val="00B835C7"/>
    <w:rsid w:val="00B92659"/>
    <w:rsid w:val="00BA4E77"/>
    <w:rsid w:val="00BA61C6"/>
    <w:rsid w:val="00BB516B"/>
    <w:rsid w:val="00BD00DA"/>
    <w:rsid w:val="00BD16C9"/>
    <w:rsid w:val="00BD1D34"/>
    <w:rsid w:val="00BD6E2F"/>
    <w:rsid w:val="00BF68D8"/>
    <w:rsid w:val="00C001FE"/>
    <w:rsid w:val="00C06A8A"/>
    <w:rsid w:val="00C16D14"/>
    <w:rsid w:val="00C325D4"/>
    <w:rsid w:val="00C427B4"/>
    <w:rsid w:val="00C45A80"/>
    <w:rsid w:val="00C4628E"/>
    <w:rsid w:val="00C50F3C"/>
    <w:rsid w:val="00C63590"/>
    <w:rsid w:val="00CA4ECC"/>
    <w:rsid w:val="00CC2B7A"/>
    <w:rsid w:val="00CD21B8"/>
    <w:rsid w:val="00CF6D1D"/>
    <w:rsid w:val="00D06E5E"/>
    <w:rsid w:val="00D17A00"/>
    <w:rsid w:val="00D40233"/>
    <w:rsid w:val="00D41014"/>
    <w:rsid w:val="00D661FB"/>
    <w:rsid w:val="00D94479"/>
    <w:rsid w:val="00DB3ECF"/>
    <w:rsid w:val="00DB560C"/>
    <w:rsid w:val="00DB700E"/>
    <w:rsid w:val="00DC24A6"/>
    <w:rsid w:val="00DD18E0"/>
    <w:rsid w:val="00DD2CA5"/>
    <w:rsid w:val="00DE45BB"/>
    <w:rsid w:val="00DF53D6"/>
    <w:rsid w:val="00E04709"/>
    <w:rsid w:val="00E36F57"/>
    <w:rsid w:val="00E52401"/>
    <w:rsid w:val="00E5418D"/>
    <w:rsid w:val="00E6677A"/>
    <w:rsid w:val="00E9503E"/>
    <w:rsid w:val="00EA4E86"/>
    <w:rsid w:val="00ED4C82"/>
    <w:rsid w:val="00EE50F2"/>
    <w:rsid w:val="00EF4D33"/>
    <w:rsid w:val="00F044F2"/>
    <w:rsid w:val="00F07A25"/>
    <w:rsid w:val="00F4559F"/>
    <w:rsid w:val="00F827D9"/>
    <w:rsid w:val="00FB748C"/>
    <w:rsid w:val="00FC2AAB"/>
    <w:rsid w:val="00FD37F0"/>
    <w:rsid w:val="00FD75DD"/>
    <w:rsid w:val="00FE06D0"/>
    <w:rsid w:val="00FF4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59E02"/>
  <w15:chartTrackingRefBased/>
  <w15:docId w15:val="{BFA6D950-3A11-4751-9FC8-8CDB3BD8B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4504D"/>
    <w:pPr>
      <w:spacing w:after="0" w:line="240" w:lineRule="auto"/>
      <w:jc w:val="center"/>
    </w:pPr>
    <w:rPr>
      <w:rFonts w:ascii="Times New Roman" w:eastAsia="SimSun" w:hAnsi="Times New Roman" w:cs="Times New Roman"/>
      <w:sz w:val="20"/>
      <w:szCs w:val="20"/>
      <w:lang w:val="en-US"/>
    </w:rPr>
  </w:style>
  <w:style w:type="paragraph" w:styleId="1">
    <w:name w:val="heading 1"/>
    <w:basedOn w:val="a"/>
    <w:next w:val="a"/>
    <w:link w:val="10"/>
    <w:uiPriority w:val="9"/>
    <w:qFormat/>
    <w:rsid w:val="0074504D"/>
    <w:pPr>
      <w:keepNext/>
      <w:keepLines/>
      <w:numPr>
        <w:numId w:val="2"/>
      </w:numPr>
      <w:tabs>
        <w:tab w:val="left" w:pos="216"/>
      </w:tabs>
      <w:spacing w:before="160" w:after="80"/>
      <w:outlineLvl w:val="0"/>
    </w:pPr>
    <w:rPr>
      <w:smallCaps/>
      <w:noProof/>
    </w:rPr>
  </w:style>
  <w:style w:type="paragraph" w:styleId="2">
    <w:name w:val="heading 2"/>
    <w:basedOn w:val="a"/>
    <w:next w:val="a"/>
    <w:link w:val="20"/>
    <w:qFormat/>
    <w:rsid w:val="0074504D"/>
    <w:pPr>
      <w:keepNext/>
      <w:keepLines/>
      <w:tabs>
        <w:tab w:val="left" w:pos="357"/>
      </w:tabs>
      <w:spacing w:before="120" w:after="60"/>
      <w:jc w:val="left"/>
      <w:outlineLvl w:val="1"/>
    </w:pPr>
    <w:rPr>
      <w:i/>
      <w:iCs/>
      <w:noProof/>
    </w:rPr>
  </w:style>
  <w:style w:type="paragraph" w:styleId="3">
    <w:name w:val="heading 3"/>
    <w:basedOn w:val="a"/>
    <w:next w:val="a"/>
    <w:link w:val="30"/>
    <w:qFormat/>
    <w:rsid w:val="0074504D"/>
    <w:pPr>
      <w:numPr>
        <w:ilvl w:val="2"/>
        <w:numId w:val="2"/>
      </w:numPr>
      <w:spacing w:line="240" w:lineRule="exact"/>
      <w:jc w:val="both"/>
      <w:outlineLvl w:val="2"/>
    </w:pPr>
    <w:rPr>
      <w:i/>
      <w:iCs/>
      <w:noProof/>
    </w:rPr>
  </w:style>
  <w:style w:type="paragraph" w:styleId="4">
    <w:name w:val="heading 4"/>
    <w:basedOn w:val="a"/>
    <w:next w:val="a"/>
    <w:link w:val="40"/>
    <w:qFormat/>
    <w:rsid w:val="0074504D"/>
    <w:pPr>
      <w:numPr>
        <w:ilvl w:val="3"/>
        <w:numId w:val="2"/>
      </w:numPr>
      <w:spacing w:before="40" w:after="40"/>
      <w:jc w:val="both"/>
      <w:outlineLvl w:val="3"/>
    </w:pPr>
    <w:rPr>
      <w:i/>
      <w:iCs/>
      <w:noProof/>
    </w:rPr>
  </w:style>
  <w:style w:type="paragraph" w:styleId="5">
    <w:name w:val="heading 5"/>
    <w:basedOn w:val="a"/>
    <w:next w:val="a"/>
    <w:link w:val="50"/>
    <w:qFormat/>
    <w:rsid w:val="0074504D"/>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504D"/>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74504D"/>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74504D"/>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74504D"/>
    <w:rPr>
      <w:rFonts w:ascii="Times New Roman" w:eastAsia="SimSun" w:hAnsi="Times New Roman" w:cs="Times New Roman"/>
      <w:i/>
      <w:iCs/>
      <w:noProof/>
      <w:sz w:val="20"/>
      <w:szCs w:val="20"/>
      <w:lang w:val="en-US"/>
    </w:rPr>
  </w:style>
  <w:style w:type="character" w:customStyle="1" w:styleId="50">
    <w:name w:val="Заголовок 5 Знак"/>
    <w:basedOn w:val="a0"/>
    <w:link w:val="5"/>
    <w:rsid w:val="0074504D"/>
    <w:rPr>
      <w:rFonts w:ascii="Times New Roman" w:eastAsia="SimSun" w:hAnsi="Times New Roman" w:cs="Times New Roman"/>
      <w:smallCaps/>
      <w:noProof/>
      <w:sz w:val="20"/>
      <w:szCs w:val="20"/>
      <w:lang w:val="en-US"/>
    </w:rPr>
  </w:style>
  <w:style w:type="paragraph" w:customStyle="1" w:styleId="Abstract">
    <w:name w:val="Abstract"/>
    <w:link w:val="AbstractChar"/>
    <w:rsid w:val="0074504D"/>
    <w:pPr>
      <w:spacing w:after="200" w:line="240" w:lineRule="auto"/>
      <w:jc w:val="both"/>
    </w:pPr>
    <w:rPr>
      <w:rFonts w:ascii="Times New Roman" w:eastAsia="SimSun" w:hAnsi="Times New Roman" w:cs="Times New Roman"/>
      <w:b/>
      <w:bCs/>
      <w:sz w:val="18"/>
      <w:szCs w:val="18"/>
      <w:lang w:val="en-US"/>
    </w:rPr>
  </w:style>
  <w:style w:type="paragraph" w:customStyle="1" w:styleId="Affiliation">
    <w:name w:val="Affiliation"/>
    <w:rsid w:val="0074504D"/>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74504D"/>
    <w:pPr>
      <w:spacing w:before="360" w:after="40" w:line="240" w:lineRule="auto"/>
      <w:jc w:val="center"/>
    </w:pPr>
    <w:rPr>
      <w:rFonts w:ascii="Times New Roman" w:eastAsia="SimSun" w:hAnsi="Times New Roman" w:cs="Times New Roman"/>
      <w:noProof/>
      <w:lang w:val="en-US"/>
    </w:rPr>
  </w:style>
  <w:style w:type="paragraph" w:styleId="a3">
    <w:name w:val="Body Text"/>
    <w:basedOn w:val="a"/>
    <w:link w:val="a4"/>
    <w:rsid w:val="0074504D"/>
    <w:pPr>
      <w:spacing w:after="120" w:line="228" w:lineRule="auto"/>
      <w:ind w:firstLine="288"/>
      <w:jc w:val="both"/>
    </w:pPr>
    <w:rPr>
      <w:spacing w:val="-1"/>
    </w:rPr>
  </w:style>
  <w:style w:type="character" w:customStyle="1" w:styleId="a4">
    <w:name w:val="Основной текст Знак"/>
    <w:basedOn w:val="a0"/>
    <w:link w:val="a3"/>
    <w:rsid w:val="0074504D"/>
    <w:rPr>
      <w:rFonts w:ascii="Times New Roman" w:eastAsia="SimSun" w:hAnsi="Times New Roman" w:cs="Times New Roman"/>
      <w:spacing w:val="-1"/>
      <w:sz w:val="20"/>
      <w:szCs w:val="20"/>
      <w:lang w:val="en-US"/>
    </w:rPr>
  </w:style>
  <w:style w:type="paragraph" w:customStyle="1" w:styleId="figurecaption">
    <w:name w:val="figure caption"/>
    <w:rsid w:val="0074504D"/>
    <w:pPr>
      <w:numPr>
        <w:numId w:val="1"/>
      </w:numPr>
      <w:spacing w:before="80" w:after="200" w:line="240" w:lineRule="auto"/>
      <w:jc w:val="center"/>
    </w:pPr>
    <w:rPr>
      <w:rFonts w:ascii="Times New Roman" w:eastAsia="SimSun" w:hAnsi="Times New Roman" w:cs="Times New Roman"/>
      <w:noProof/>
      <w:sz w:val="16"/>
      <w:szCs w:val="16"/>
      <w:lang w:val="en-US"/>
    </w:rPr>
  </w:style>
  <w:style w:type="paragraph" w:customStyle="1" w:styleId="keywords">
    <w:name w:val="key words"/>
    <w:uiPriority w:val="99"/>
    <w:rsid w:val="0074504D"/>
    <w:pPr>
      <w:spacing w:after="120" w:line="240" w:lineRule="auto"/>
      <w:ind w:firstLine="288"/>
      <w:jc w:val="both"/>
    </w:pPr>
    <w:rPr>
      <w:rFonts w:ascii="Times New Roman" w:eastAsia="SimSun" w:hAnsi="Times New Roman" w:cs="Times New Roman"/>
      <w:b/>
      <w:bCs/>
      <w:i/>
      <w:iCs/>
      <w:noProof/>
      <w:sz w:val="18"/>
      <w:szCs w:val="18"/>
      <w:lang w:val="en-US"/>
    </w:rPr>
  </w:style>
  <w:style w:type="paragraph" w:customStyle="1" w:styleId="papertitle">
    <w:name w:val="paper title"/>
    <w:rsid w:val="0074504D"/>
    <w:pPr>
      <w:spacing w:after="120" w:line="240" w:lineRule="auto"/>
      <w:jc w:val="center"/>
    </w:pPr>
    <w:rPr>
      <w:rFonts w:ascii="Times New Roman" w:eastAsia="MS Mincho" w:hAnsi="Times New Roman" w:cs="Times New Roman"/>
      <w:noProof/>
      <w:sz w:val="48"/>
      <w:szCs w:val="48"/>
      <w:lang w:val="en-US"/>
    </w:rPr>
  </w:style>
  <w:style w:type="paragraph" w:customStyle="1" w:styleId="references">
    <w:name w:val="references"/>
    <w:rsid w:val="0074504D"/>
    <w:pPr>
      <w:numPr>
        <w:numId w:val="3"/>
      </w:numPr>
      <w:tabs>
        <w:tab w:val="clear" w:pos="1211"/>
        <w:tab w:val="num" w:pos="2203"/>
      </w:tabs>
      <w:spacing w:after="50" w:line="180" w:lineRule="exact"/>
      <w:ind w:left="2203"/>
      <w:jc w:val="both"/>
    </w:pPr>
    <w:rPr>
      <w:rFonts w:ascii="Times New Roman" w:eastAsia="MS Mincho" w:hAnsi="Times New Roman" w:cs="Times New Roman"/>
      <w:noProof/>
      <w:sz w:val="16"/>
      <w:szCs w:val="16"/>
      <w:lang w:val="en-US"/>
    </w:rPr>
  </w:style>
  <w:style w:type="paragraph" w:customStyle="1" w:styleId="sponsors">
    <w:name w:val="sponsors"/>
    <w:rsid w:val="0074504D"/>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lang w:val="en-US"/>
    </w:rPr>
  </w:style>
  <w:style w:type="character" w:customStyle="1" w:styleId="AbstractChar">
    <w:name w:val="Abstract Char"/>
    <w:link w:val="Abstract"/>
    <w:locked/>
    <w:rsid w:val="0074504D"/>
    <w:rPr>
      <w:rFonts w:ascii="Times New Roman" w:eastAsia="SimSun" w:hAnsi="Times New Roman" w:cs="Times New Roman"/>
      <w:b/>
      <w:bCs/>
      <w:sz w:val="18"/>
      <w:szCs w:val="18"/>
      <w:lang w:val="en-US"/>
    </w:rPr>
  </w:style>
  <w:style w:type="paragraph" w:customStyle="1" w:styleId="Figure">
    <w:name w:val="Figure"/>
    <w:basedOn w:val="a"/>
    <w:next w:val="a5"/>
    <w:rsid w:val="0074504D"/>
    <w:pPr>
      <w:keepNext/>
      <w:spacing w:before="260" w:after="260"/>
    </w:pPr>
    <w:rPr>
      <w:rFonts w:eastAsia="Times New Roman"/>
      <w:lang w:val="en-GB"/>
    </w:rPr>
  </w:style>
  <w:style w:type="paragraph" w:styleId="a5">
    <w:name w:val="caption"/>
    <w:basedOn w:val="a"/>
    <w:next w:val="a"/>
    <w:uiPriority w:val="35"/>
    <w:semiHidden/>
    <w:unhideWhenUsed/>
    <w:qFormat/>
    <w:rsid w:val="0074504D"/>
    <w:pPr>
      <w:spacing w:after="200"/>
    </w:pPr>
    <w:rPr>
      <w:i/>
      <w:iCs/>
      <w:color w:val="44546A" w:themeColor="text2"/>
      <w:sz w:val="18"/>
      <w:szCs w:val="18"/>
    </w:rPr>
  </w:style>
  <w:style w:type="table" w:customStyle="1" w:styleId="31">
    <w:name w:val="Сетка таблицы3"/>
    <w:basedOn w:val="a1"/>
    <w:next w:val="a6"/>
    <w:uiPriority w:val="59"/>
    <w:rsid w:val="000975C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59"/>
    <w:rsid w:val="00097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254E10"/>
    <w:pPr>
      <w:spacing w:before="100" w:beforeAutospacing="1" w:after="100" w:afterAutospacing="1"/>
      <w:jc w:val="left"/>
    </w:pPr>
    <w:rPr>
      <w:rFonts w:eastAsia="Times New Roman"/>
      <w:sz w:val="24"/>
      <w:szCs w:val="24"/>
      <w:lang w:val="ru-RU" w:eastAsia="ru-RU"/>
    </w:rPr>
  </w:style>
  <w:style w:type="character" w:customStyle="1" w:styleId="apple-tab-span">
    <w:name w:val="apple-tab-span"/>
    <w:basedOn w:val="a0"/>
    <w:rsid w:val="00254E10"/>
  </w:style>
  <w:style w:type="paragraph" w:styleId="a8">
    <w:name w:val="List Paragraph"/>
    <w:basedOn w:val="a"/>
    <w:uiPriority w:val="34"/>
    <w:qFormat/>
    <w:rsid w:val="005A56B8"/>
    <w:pPr>
      <w:ind w:left="720"/>
      <w:contextualSpacing/>
    </w:pPr>
  </w:style>
  <w:style w:type="character" w:styleId="a9">
    <w:name w:val="annotation reference"/>
    <w:basedOn w:val="a0"/>
    <w:uiPriority w:val="99"/>
    <w:semiHidden/>
    <w:unhideWhenUsed/>
    <w:rsid w:val="004F62D1"/>
    <w:rPr>
      <w:sz w:val="18"/>
      <w:szCs w:val="18"/>
    </w:rPr>
  </w:style>
  <w:style w:type="paragraph" w:styleId="aa">
    <w:name w:val="annotation text"/>
    <w:basedOn w:val="a"/>
    <w:link w:val="ab"/>
    <w:uiPriority w:val="99"/>
    <w:semiHidden/>
    <w:unhideWhenUsed/>
    <w:rsid w:val="004F62D1"/>
    <w:rPr>
      <w:sz w:val="24"/>
      <w:szCs w:val="24"/>
    </w:rPr>
  </w:style>
  <w:style w:type="character" w:customStyle="1" w:styleId="ab">
    <w:name w:val="Текст примечания Знак"/>
    <w:basedOn w:val="a0"/>
    <w:link w:val="aa"/>
    <w:uiPriority w:val="99"/>
    <w:semiHidden/>
    <w:rsid w:val="004F62D1"/>
    <w:rPr>
      <w:rFonts w:ascii="Times New Roman" w:eastAsia="SimSun" w:hAnsi="Times New Roman" w:cs="Times New Roman"/>
      <w:sz w:val="24"/>
      <w:szCs w:val="24"/>
      <w:lang w:val="en-US"/>
    </w:rPr>
  </w:style>
  <w:style w:type="paragraph" w:styleId="ac">
    <w:name w:val="annotation subject"/>
    <w:basedOn w:val="aa"/>
    <w:next w:val="aa"/>
    <w:link w:val="ad"/>
    <w:uiPriority w:val="99"/>
    <w:semiHidden/>
    <w:unhideWhenUsed/>
    <w:rsid w:val="004F62D1"/>
    <w:rPr>
      <w:b/>
      <w:bCs/>
      <w:sz w:val="20"/>
      <w:szCs w:val="20"/>
    </w:rPr>
  </w:style>
  <w:style w:type="character" w:customStyle="1" w:styleId="ad">
    <w:name w:val="Тема примечания Знак"/>
    <w:basedOn w:val="ab"/>
    <w:link w:val="ac"/>
    <w:uiPriority w:val="99"/>
    <w:semiHidden/>
    <w:rsid w:val="004F62D1"/>
    <w:rPr>
      <w:rFonts w:ascii="Times New Roman" w:eastAsia="SimSun" w:hAnsi="Times New Roman" w:cs="Times New Roman"/>
      <w:b/>
      <w:bCs/>
      <w:sz w:val="20"/>
      <w:szCs w:val="20"/>
      <w:lang w:val="en-US"/>
    </w:rPr>
  </w:style>
  <w:style w:type="paragraph" w:styleId="ae">
    <w:name w:val="Balloon Text"/>
    <w:basedOn w:val="a"/>
    <w:link w:val="af"/>
    <w:uiPriority w:val="99"/>
    <w:semiHidden/>
    <w:unhideWhenUsed/>
    <w:rsid w:val="004F62D1"/>
    <w:rPr>
      <w:sz w:val="18"/>
      <w:szCs w:val="18"/>
    </w:rPr>
  </w:style>
  <w:style w:type="character" w:customStyle="1" w:styleId="af">
    <w:name w:val="Текст выноски Знак"/>
    <w:basedOn w:val="a0"/>
    <w:link w:val="ae"/>
    <w:uiPriority w:val="99"/>
    <w:semiHidden/>
    <w:rsid w:val="004F62D1"/>
    <w:rPr>
      <w:rFonts w:ascii="Times New Roman" w:eastAsia="SimSun" w:hAnsi="Times New Roman" w:cs="Times New Roman"/>
      <w:sz w:val="18"/>
      <w:szCs w:val="18"/>
      <w:lang w:val="en-US"/>
    </w:rPr>
  </w:style>
  <w:style w:type="character" w:styleId="af0">
    <w:name w:val="Hyperlink"/>
    <w:basedOn w:val="a0"/>
    <w:uiPriority w:val="99"/>
    <w:unhideWhenUsed/>
    <w:rsid w:val="004F62D1"/>
    <w:rPr>
      <w:color w:val="0563C1" w:themeColor="hyperlink"/>
      <w:u w:val="single"/>
    </w:rPr>
  </w:style>
  <w:style w:type="character" w:styleId="af1">
    <w:name w:val="FollowedHyperlink"/>
    <w:basedOn w:val="a0"/>
    <w:uiPriority w:val="99"/>
    <w:semiHidden/>
    <w:unhideWhenUsed/>
    <w:rsid w:val="00E36F57"/>
    <w:rPr>
      <w:color w:val="954F72" w:themeColor="followedHyperlink"/>
      <w:u w:val="single"/>
    </w:rPr>
  </w:style>
  <w:style w:type="paragraph" w:styleId="af2">
    <w:name w:val="Revision"/>
    <w:hidden/>
    <w:uiPriority w:val="99"/>
    <w:semiHidden/>
    <w:rsid w:val="00F827D9"/>
    <w:pPr>
      <w:spacing w:after="0" w:line="240" w:lineRule="auto"/>
    </w:pPr>
    <w:rPr>
      <w:rFonts w:ascii="Times New Roman" w:eastAsia="SimSun" w:hAnsi="Times New Roman" w:cs="Times New Roman"/>
      <w:sz w:val="20"/>
      <w:szCs w:val="20"/>
      <w:lang w:val="en-US"/>
    </w:rPr>
  </w:style>
  <w:style w:type="paragraph" w:customStyle="1" w:styleId="ispTextmain">
    <w:name w:val="ispText_main"/>
    <w:basedOn w:val="a"/>
    <w:qFormat/>
    <w:rsid w:val="00732E85"/>
    <w:pPr>
      <w:spacing w:before="30" w:after="30"/>
      <w:jc w:val="both"/>
    </w:pPr>
    <w:rPr>
      <w:rFonts w:eastAsia="Calibri"/>
      <w:color w:val="000000"/>
      <w:lang w:val="ru-RU"/>
    </w:rPr>
  </w:style>
  <w:style w:type="paragraph" w:customStyle="1" w:styleId="ispNumList">
    <w:name w:val="ispNumList"/>
    <w:basedOn w:val="a"/>
    <w:qFormat/>
    <w:rsid w:val="00FD75DD"/>
    <w:pPr>
      <w:spacing w:after="120"/>
      <w:jc w:val="both"/>
    </w:pPr>
    <w:rPr>
      <w:rFonts w:eastAsia="Times New Roman"/>
      <w:color w:val="000000"/>
      <w:szCs w:val="24"/>
    </w:rPr>
  </w:style>
  <w:style w:type="table" w:customStyle="1" w:styleId="11">
    <w:name w:val="Сетка таблицы1"/>
    <w:basedOn w:val="a1"/>
    <w:uiPriority w:val="59"/>
    <w:rsid w:val="00FD75DD"/>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7646">
      <w:bodyDiv w:val="1"/>
      <w:marLeft w:val="0"/>
      <w:marRight w:val="0"/>
      <w:marTop w:val="0"/>
      <w:marBottom w:val="0"/>
      <w:divBdr>
        <w:top w:val="none" w:sz="0" w:space="0" w:color="auto"/>
        <w:left w:val="none" w:sz="0" w:space="0" w:color="auto"/>
        <w:bottom w:val="none" w:sz="0" w:space="0" w:color="auto"/>
        <w:right w:val="none" w:sz="0" w:space="0" w:color="auto"/>
      </w:divBdr>
    </w:div>
    <w:div w:id="75638220">
      <w:bodyDiv w:val="1"/>
      <w:marLeft w:val="0"/>
      <w:marRight w:val="0"/>
      <w:marTop w:val="0"/>
      <w:marBottom w:val="0"/>
      <w:divBdr>
        <w:top w:val="none" w:sz="0" w:space="0" w:color="auto"/>
        <w:left w:val="none" w:sz="0" w:space="0" w:color="auto"/>
        <w:bottom w:val="none" w:sz="0" w:space="0" w:color="auto"/>
        <w:right w:val="none" w:sz="0" w:space="0" w:color="auto"/>
      </w:divBdr>
    </w:div>
    <w:div w:id="100419957">
      <w:bodyDiv w:val="1"/>
      <w:marLeft w:val="0"/>
      <w:marRight w:val="0"/>
      <w:marTop w:val="0"/>
      <w:marBottom w:val="0"/>
      <w:divBdr>
        <w:top w:val="none" w:sz="0" w:space="0" w:color="auto"/>
        <w:left w:val="none" w:sz="0" w:space="0" w:color="auto"/>
        <w:bottom w:val="none" w:sz="0" w:space="0" w:color="auto"/>
        <w:right w:val="none" w:sz="0" w:space="0" w:color="auto"/>
      </w:divBdr>
    </w:div>
    <w:div w:id="101196094">
      <w:bodyDiv w:val="1"/>
      <w:marLeft w:val="0"/>
      <w:marRight w:val="0"/>
      <w:marTop w:val="0"/>
      <w:marBottom w:val="0"/>
      <w:divBdr>
        <w:top w:val="none" w:sz="0" w:space="0" w:color="auto"/>
        <w:left w:val="none" w:sz="0" w:space="0" w:color="auto"/>
        <w:bottom w:val="none" w:sz="0" w:space="0" w:color="auto"/>
        <w:right w:val="none" w:sz="0" w:space="0" w:color="auto"/>
      </w:divBdr>
    </w:div>
    <w:div w:id="173765661">
      <w:bodyDiv w:val="1"/>
      <w:marLeft w:val="0"/>
      <w:marRight w:val="0"/>
      <w:marTop w:val="0"/>
      <w:marBottom w:val="0"/>
      <w:divBdr>
        <w:top w:val="none" w:sz="0" w:space="0" w:color="auto"/>
        <w:left w:val="none" w:sz="0" w:space="0" w:color="auto"/>
        <w:bottom w:val="none" w:sz="0" w:space="0" w:color="auto"/>
        <w:right w:val="none" w:sz="0" w:space="0" w:color="auto"/>
      </w:divBdr>
    </w:div>
    <w:div w:id="228156509">
      <w:bodyDiv w:val="1"/>
      <w:marLeft w:val="0"/>
      <w:marRight w:val="0"/>
      <w:marTop w:val="0"/>
      <w:marBottom w:val="0"/>
      <w:divBdr>
        <w:top w:val="none" w:sz="0" w:space="0" w:color="auto"/>
        <w:left w:val="none" w:sz="0" w:space="0" w:color="auto"/>
        <w:bottom w:val="none" w:sz="0" w:space="0" w:color="auto"/>
        <w:right w:val="none" w:sz="0" w:space="0" w:color="auto"/>
      </w:divBdr>
    </w:div>
    <w:div w:id="260769945">
      <w:bodyDiv w:val="1"/>
      <w:marLeft w:val="0"/>
      <w:marRight w:val="0"/>
      <w:marTop w:val="0"/>
      <w:marBottom w:val="0"/>
      <w:divBdr>
        <w:top w:val="none" w:sz="0" w:space="0" w:color="auto"/>
        <w:left w:val="none" w:sz="0" w:space="0" w:color="auto"/>
        <w:bottom w:val="none" w:sz="0" w:space="0" w:color="auto"/>
        <w:right w:val="none" w:sz="0" w:space="0" w:color="auto"/>
      </w:divBdr>
    </w:div>
    <w:div w:id="508302122">
      <w:bodyDiv w:val="1"/>
      <w:marLeft w:val="0"/>
      <w:marRight w:val="0"/>
      <w:marTop w:val="0"/>
      <w:marBottom w:val="0"/>
      <w:divBdr>
        <w:top w:val="none" w:sz="0" w:space="0" w:color="auto"/>
        <w:left w:val="none" w:sz="0" w:space="0" w:color="auto"/>
        <w:bottom w:val="none" w:sz="0" w:space="0" w:color="auto"/>
        <w:right w:val="none" w:sz="0" w:space="0" w:color="auto"/>
      </w:divBdr>
    </w:div>
    <w:div w:id="587230588">
      <w:bodyDiv w:val="1"/>
      <w:marLeft w:val="0"/>
      <w:marRight w:val="0"/>
      <w:marTop w:val="0"/>
      <w:marBottom w:val="0"/>
      <w:divBdr>
        <w:top w:val="none" w:sz="0" w:space="0" w:color="auto"/>
        <w:left w:val="none" w:sz="0" w:space="0" w:color="auto"/>
        <w:bottom w:val="none" w:sz="0" w:space="0" w:color="auto"/>
        <w:right w:val="none" w:sz="0" w:space="0" w:color="auto"/>
      </w:divBdr>
    </w:div>
    <w:div w:id="636034415">
      <w:bodyDiv w:val="1"/>
      <w:marLeft w:val="0"/>
      <w:marRight w:val="0"/>
      <w:marTop w:val="0"/>
      <w:marBottom w:val="0"/>
      <w:divBdr>
        <w:top w:val="none" w:sz="0" w:space="0" w:color="auto"/>
        <w:left w:val="none" w:sz="0" w:space="0" w:color="auto"/>
        <w:bottom w:val="none" w:sz="0" w:space="0" w:color="auto"/>
        <w:right w:val="none" w:sz="0" w:space="0" w:color="auto"/>
      </w:divBdr>
    </w:div>
    <w:div w:id="770510260">
      <w:bodyDiv w:val="1"/>
      <w:marLeft w:val="0"/>
      <w:marRight w:val="0"/>
      <w:marTop w:val="0"/>
      <w:marBottom w:val="0"/>
      <w:divBdr>
        <w:top w:val="none" w:sz="0" w:space="0" w:color="auto"/>
        <w:left w:val="none" w:sz="0" w:space="0" w:color="auto"/>
        <w:bottom w:val="none" w:sz="0" w:space="0" w:color="auto"/>
        <w:right w:val="none" w:sz="0" w:space="0" w:color="auto"/>
      </w:divBdr>
    </w:div>
    <w:div w:id="792791529">
      <w:bodyDiv w:val="1"/>
      <w:marLeft w:val="0"/>
      <w:marRight w:val="0"/>
      <w:marTop w:val="0"/>
      <w:marBottom w:val="0"/>
      <w:divBdr>
        <w:top w:val="none" w:sz="0" w:space="0" w:color="auto"/>
        <w:left w:val="none" w:sz="0" w:space="0" w:color="auto"/>
        <w:bottom w:val="none" w:sz="0" w:space="0" w:color="auto"/>
        <w:right w:val="none" w:sz="0" w:space="0" w:color="auto"/>
      </w:divBdr>
      <w:divsChild>
        <w:div w:id="24990694">
          <w:marLeft w:val="0"/>
          <w:marRight w:val="0"/>
          <w:marTop w:val="0"/>
          <w:marBottom w:val="0"/>
          <w:divBdr>
            <w:top w:val="none" w:sz="0" w:space="0" w:color="auto"/>
            <w:left w:val="none" w:sz="0" w:space="0" w:color="auto"/>
            <w:bottom w:val="none" w:sz="0" w:space="0" w:color="auto"/>
            <w:right w:val="none" w:sz="0" w:space="0" w:color="auto"/>
          </w:divBdr>
        </w:div>
      </w:divsChild>
    </w:div>
    <w:div w:id="928805037">
      <w:bodyDiv w:val="1"/>
      <w:marLeft w:val="0"/>
      <w:marRight w:val="0"/>
      <w:marTop w:val="0"/>
      <w:marBottom w:val="0"/>
      <w:divBdr>
        <w:top w:val="none" w:sz="0" w:space="0" w:color="auto"/>
        <w:left w:val="none" w:sz="0" w:space="0" w:color="auto"/>
        <w:bottom w:val="none" w:sz="0" w:space="0" w:color="auto"/>
        <w:right w:val="none" w:sz="0" w:space="0" w:color="auto"/>
      </w:divBdr>
    </w:div>
    <w:div w:id="929853678">
      <w:bodyDiv w:val="1"/>
      <w:marLeft w:val="0"/>
      <w:marRight w:val="0"/>
      <w:marTop w:val="0"/>
      <w:marBottom w:val="0"/>
      <w:divBdr>
        <w:top w:val="none" w:sz="0" w:space="0" w:color="auto"/>
        <w:left w:val="none" w:sz="0" w:space="0" w:color="auto"/>
        <w:bottom w:val="none" w:sz="0" w:space="0" w:color="auto"/>
        <w:right w:val="none" w:sz="0" w:space="0" w:color="auto"/>
      </w:divBdr>
    </w:div>
    <w:div w:id="1074670752">
      <w:bodyDiv w:val="1"/>
      <w:marLeft w:val="0"/>
      <w:marRight w:val="0"/>
      <w:marTop w:val="0"/>
      <w:marBottom w:val="0"/>
      <w:divBdr>
        <w:top w:val="none" w:sz="0" w:space="0" w:color="auto"/>
        <w:left w:val="none" w:sz="0" w:space="0" w:color="auto"/>
        <w:bottom w:val="none" w:sz="0" w:space="0" w:color="auto"/>
        <w:right w:val="none" w:sz="0" w:space="0" w:color="auto"/>
      </w:divBdr>
    </w:div>
    <w:div w:id="1129711030">
      <w:bodyDiv w:val="1"/>
      <w:marLeft w:val="0"/>
      <w:marRight w:val="0"/>
      <w:marTop w:val="0"/>
      <w:marBottom w:val="0"/>
      <w:divBdr>
        <w:top w:val="none" w:sz="0" w:space="0" w:color="auto"/>
        <w:left w:val="none" w:sz="0" w:space="0" w:color="auto"/>
        <w:bottom w:val="none" w:sz="0" w:space="0" w:color="auto"/>
        <w:right w:val="none" w:sz="0" w:space="0" w:color="auto"/>
      </w:divBdr>
    </w:div>
    <w:div w:id="1278562458">
      <w:bodyDiv w:val="1"/>
      <w:marLeft w:val="0"/>
      <w:marRight w:val="0"/>
      <w:marTop w:val="0"/>
      <w:marBottom w:val="0"/>
      <w:divBdr>
        <w:top w:val="none" w:sz="0" w:space="0" w:color="auto"/>
        <w:left w:val="none" w:sz="0" w:space="0" w:color="auto"/>
        <w:bottom w:val="none" w:sz="0" w:space="0" w:color="auto"/>
        <w:right w:val="none" w:sz="0" w:space="0" w:color="auto"/>
      </w:divBdr>
    </w:div>
    <w:div w:id="1336954125">
      <w:bodyDiv w:val="1"/>
      <w:marLeft w:val="0"/>
      <w:marRight w:val="0"/>
      <w:marTop w:val="0"/>
      <w:marBottom w:val="0"/>
      <w:divBdr>
        <w:top w:val="none" w:sz="0" w:space="0" w:color="auto"/>
        <w:left w:val="none" w:sz="0" w:space="0" w:color="auto"/>
        <w:bottom w:val="none" w:sz="0" w:space="0" w:color="auto"/>
        <w:right w:val="none" w:sz="0" w:space="0" w:color="auto"/>
      </w:divBdr>
    </w:div>
    <w:div w:id="1389458121">
      <w:bodyDiv w:val="1"/>
      <w:marLeft w:val="0"/>
      <w:marRight w:val="0"/>
      <w:marTop w:val="0"/>
      <w:marBottom w:val="0"/>
      <w:divBdr>
        <w:top w:val="none" w:sz="0" w:space="0" w:color="auto"/>
        <w:left w:val="none" w:sz="0" w:space="0" w:color="auto"/>
        <w:bottom w:val="none" w:sz="0" w:space="0" w:color="auto"/>
        <w:right w:val="none" w:sz="0" w:space="0" w:color="auto"/>
      </w:divBdr>
    </w:div>
    <w:div w:id="1507746685">
      <w:bodyDiv w:val="1"/>
      <w:marLeft w:val="0"/>
      <w:marRight w:val="0"/>
      <w:marTop w:val="0"/>
      <w:marBottom w:val="0"/>
      <w:divBdr>
        <w:top w:val="none" w:sz="0" w:space="0" w:color="auto"/>
        <w:left w:val="none" w:sz="0" w:space="0" w:color="auto"/>
        <w:bottom w:val="none" w:sz="0" w:space="0" w:color="auto"/>
        <w:right w:val="none" w:sz="0" w:space="0" w:color="auto"/>
      </w:divBdr>
    </w:div>
    <w:div w:id="1594892394">
      <w:bodyDiv w:val="1"/>
      <w:marLeft w:val="0"/>
      <w:marRight w:val="0"/>
      <w:marTop w:val="0"/>
      <w:marBottom w:val="0"/>
      <w:divBdr>
        <w:top w:val="none" w:sz="0" w:space="0" w:color="auto"/>
        <w:left w:val="none" w:sz="0" w:space="0" w:color="auto"/>
        <w:bottom w:val="none" w:sz="0" w:space="0" w:color="auto"/>
        <w:right w:val="none" w:sz="0" w:space="0" w:color="auto"/>
      </w:divBdr>
    </w:div>
    <w:div w:id="1726371699">
      <w:bodyDiv w:val="1"/>
      <w:marLeft w:val="0"/>
      <w:marRight w:val="0"/>
      <w:marTop w:val="0"/>
      <w:marBottom w:val="0"/>
      <w:divBdr>
        <w:top w:val="none" w:sz="0" w:space="0" w:color="auto"/>
        <w:left w:val="none" w:sz="0" w:space="0" w:color="auto"/>
        <w:bottom w:val="none" w:sz="0" w:space="0" w:color="auto"/>
        <w:right w:val="none" w:sz="0" w:space="0" w:color="auto"/>
      </w:divBdr>
    </w:div>
    <w:div w:id="1770924868">
      <w:bodyDiv w:val="1"/>
      <w:marLeft w:val="0"/>
      <w:marRight w:val="0"/>
      <w:marTop w:val="0"/>
      <w:marBottom w:val="0"/>
      <w:divBdr>
        <w:top w:val="none" w:sz="0" w:space="0" w:color="auto"/>
        <w:left w:val="none" w:sz="0" w:space="0" w:color="auto"/>
        <w:bottom w:val="none" w:sz="0" w:space="0" w:color="auto"/>
        <w:right w:val="none" w:sz="0" w:space="0" w:color="auto"/>
      </w:divBdr>
    </w:div>
    <w:div w:id="1887638497">
      <w:bodyDiv w:val="1"/>
      <w:marLeft w:val="0"/>
      <w:marRight w:val="0"/>
      <w:marTop w:val="0"/>
      <w:marBottom w:val="0"/>
      <w:divBdr>
        <w:top w:val="none" w:sz="0" w:space="0" w:color="auto"/>
        <w:left w:val="none" w:sz="0" w:space="0" w:color="auto"/>
        <w:bottom w:val="none" w:sz="0" w:space="0" w:color="auto"/>
        <w:right w:val="none" w:sz="0" w:space="0" w:color="auto"/>
      </w:divBdr>
    </w:div>
    <w:div w:id="1975598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BDBF3-5A6F-4432-B2A0-77A27852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2686</TotalTime>
  <Pages>8</Pages>
  <Words>11318</Words>
  <Characters>64516</Characters>
  <Application>Microsoft Office Word</Application>
  <DocSecurity>0</DocSecurity>
  <Lines>537</Lines>
  <Paragraphs>151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Неповинных</dc:creator>
  <cp:keywords/>
  <dc:description/>
  <cp:lastModifiedBy>kwadraterry</cp:lastModifiedBy>
  <cp:revision>19</cp:revision>
  <cp:lastPrinted>2016-02-07T21:27:00Z</cp:lastPrinted>
  <dcterms:created xsi:type="dcterms:W3CDTF">2015-12-28T14:25:00Z</dcterms:created>
  <dcterms:modified xsi:type="dcterms:W3CDTF">2016-02-19T12:38:00Z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kwadraterry@gmail.com@www.mendeley.com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